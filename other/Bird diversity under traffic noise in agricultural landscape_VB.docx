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8688D" w14:textId="713ED120" w:rsidR="00A6431D" w:rsidRDefault="00A6431D" w:rsidP="00A6431D">
      <w:pPr>
        <w:shd w:val="clear" w:color="auto" w:fill="E2EFD9" w:themeFill="accent6" w:themeFillTint="33"/>
        <w:rPr>
          <w:b/>
          <w:bCs/>
          <w:sz w:val="32"/>
          <w:szCs w:val="32"/>
          <w:lang w:val="en-GB"/>
        </w:rPr>
      </w:pPr>
      <w:r w:rsidRPr="009A3A32">
        <w:rPr>
          <w:b/>
          <w:bCs/>
          <w:sz w:val="32"/>
          <w:szCs w:val="32"/>
          <w:lang w:val="en-GB"/>
        </w:rPr>
        <w:t xml:space="preserve">Bird </w:t>
      </w:r>
      <w:r w:rsidR="009D6242">
        <w:rPr>
          <w:b/>
          <w:bCs/>
          <w:sz w:val="32"/>
          <w:szCs w:val="32"/>
          <w:lang w:val="en-GB"/>
        </w:rPr>
        <w:t>richness</w:t>
      </w:r>
      <w:r w:rsidRPr="009A3A32">
        <w:rPr>
          <w:b/>
          <w:bCs/>
          <w:sz w:val="32"/>
          <w:szCs w:val="32"/>
          <w:lang w:val="en-GB"/>
        </w:rPr>
        <w:t xml:space="preserve"> </w:t>
      </w:r>
      <w:r>
        <w:rPr>
          <w:b/>
          <w:bCs/>
          <w:sz w:val="32"/>
          <w:szCs w:val="32"/>
          <w:lang w:val="en-GB"/>
        </w:rPr>
        <w:t>loss</w:t>
      </w:r>
      <w:r w:rsidRPr="009A3A32">
        <w:rPr>
          <w:b/>
          <w:bCs/>
          <w:sz w:val="32"/>
          <w:szCs w:val="32"/>
          <w:lang w:val="en-GB"/>
        </w:rPr>
        <w:t xml:space="preserve"> around </w:t>
      </w:r>
      <w:r w:rsidR="00EA0939">
        <w:rPr>
          <w:b/>
          <w:bCs/>
          <w:sz w:val="32"/>
          <w:szCs w:val="32"/>
          <w:lang w:val="en-GB"/>
        </w:rPr>
        <w:t>motor</w:t>
      </w:r>
      <w:r w:rsidR="00EA0939" w:rsidRPr="009A3A32">
        <w:rPr>
          <w:b/>
          <w:bCs/>
          <w:sz w:val="32"/>
          <w:szCs w:val="32"/>
          <w:lang w:val="en-GB"/>
        </w:rPr>
        <w:t xml:space="preserve">ways </w:t>
      </w:r>
      <w:r w:rsidRPr="009A3A32">
        <w:rPr>
          <w:b/>
          <w:bCs/>
          <w:sz w:val="32"/>
          <w:szCs w:val="32"/>
          <w:lang w:val="en-GB"/>
        </w:rPr>
        <w:t xml:space="preserve">in </w:t>
      </w:r>
      <w:r>
        <w:rPr>
          <w:b/>
          <w:bCs/>
          <w:sz w:val="32"/>
          <w:szCs w:val="32"/>
          <w:lang w:val="en-GB"/>
        </w:rPr>
        <w:t xml:space="preserve">fragmented </w:t>
      </w:r>
      <w:r w:rsidRPr="009A3A32">
        <w:rPr>
          <w:b/>
          <w:bCs/>
          <w:sz w:val="32"/>
          <w:szCs w:val="32"/>
          <w:lang w:val="en-GB"/>
        </w:rPr>
        <w:t>agricultural landscape: a guild approach</w:t>
      </w:r>
    </w:p>
    <w:p w14:paraId="045576FF" w14:textId="49B439E1" w:rsidR="008C12A2" w:rsidRPr="00177C59" w:rsidRDefault="00D2358B" w:rsidP="0061645A">
      <w:pPr>
        <w:rPr>
          <w:sz w:val="24"/>
          <w:szCs w:val="24"/>
          <w:lang w:val="en-GB"/>
        </w:rPr>
      </w:pPr>
      <w:r w:rsidRPr="009F5E06">
        <w:rPr>
          <w:sz w:val="24"/>
          <w:szCs w:val="24"/>
          <w:lang w:val="en-GB"/>
        </w:rPr>
        <w:t>Hladík Štěpán</w:t>
      </w:r>
      <w:r w:rsidR="00113573" w:rsidRPr="00113573">
        <w:rPr>
          <w:sz w:val="24"/>
          <w:szCs w:val="24"/>
          <w:vertAlign w:val="superscript"/>
          <w:lang w:val="en-GB"/>
        </w:rPr>
        <w:t xml:space="preserve"> a</w:t>
      </w:r>
      <w:r w:rsidR="00C92FB4">
        <w:rPr>
          <w:sz w:val="24"/>
          <w:szCs w:val="24"/>
          <w:vertAlign w:val="superscript"/>
          <w:lang w:val="en-GB"/>
        </w:rPr>
        <w:t>,</w:t>
      </w:r>
      <w:r w:rsidR="00C92FB4" w:rsidRPr="00C92FB4">
        <w:rPr>
          <w:rFonts w:ascii="Tahoma" w:hAnsi="Tahoma" w:cs="Tahoma"/>
          <w:sz w:val="24"/>
          <w:szCs w:val="24"/>
          <w:vertAlign w:val="superscript"/>
          <w:lang w:val="en-GB"/>
        </w:rPr>
        <w:t xml:space="preserve"> </w:t>
      </w:r>
      <w:r w:rsidR="00C92FB4" w:rsidRPr="00BB438F">
        <w:rPr>
          <w:rFonts w:ascii="Tahoma" w:hAnsi="Tahoma" w:cs="Tahoma"/>
          <w:sz w:val="24"/>
          <w:szCs w:val="24"/>
          <w:vertAlign w:val="superscript"/>
          <w:lang w:val="en-GB"/>
        </w:rPr>
        <w:t>⁎</w:t>
      </w:r>
      <w:r w:rsidRPr="009F5E06">
        <w:rPr>
          <w:sz w:val="24"/>
          <w:szCs w:val="24"/>
          <w:lang w:val="en-GB"/>
        </w:rPr>
        <w:t>, Zasadil Petr</w:t>
      </w:r>
      <w:r w:rsidR="003E0346" w:rsidRPr="003E0346">
        <w:rPr>
          <w:i/>
          <w:iCs/>
          <w:sz w:val="24"/>
          <w:szCs w:val="24"/>
          <w:vertAlign w:val="superscript"/>
          <w:lang w:val="en-GB"/>
        </w:rPr>
        <w:t xml:space="preserve"> </w:t>
      </w:r>
      <w:r w:rsidR="003E0346" w:rsidRPr="00113573">
        <w:rPr>
          <w:i/>
          <w:iCs/>
          <w:sz w:val="24"/>
          <w:szCs w:val="24"/>
          <w:vertAlign w:val="superscript"/>
          <w:lang w:val="en-GB"/>
        </w:rPr>
        <w:t>b</w:t>
      </w:r>
      <w:r w:rsidRPr="009F5E06">
        <w:rPr>
          <w:sz w:val="24"/>
          <w:szCs w:val="24"/>
          <w:lang w:val="en-GB"/>
        </w:rPr>
        <w:t xml:space="preserve">, </w:t>
      </w:r>
      <w:r w:rsidR="00B82D45" w:rsidRPr="00CC4A1B">
        <w:rPr>
          <w:sz w:val="24"/>
          <w:szCs w:val="24"/>
          <w:lang w:val="en-GB"/>
        </w:rPr>
        <w:t>Barták</w:t>
      </w:r>
      <w:r w:rsidR="00B82D45" w:rsidRPr="00A2067C">
        <w:rPr>
          <w:sz w:val="24"/>
          <w:szCs w:val="24"/>
          <w:lang w:val="en-GB"/>
        </w:rPr>
        <w:t xml:space="preserve"> Vojtěch</w:t>
      </w:r>
      <w:r w:rsidR="00B82D45">
        <w:rPr>
          <w:sz w:val="24"/>
          <w:szCs w:val="24"/>
          <w:lang w:val="en-GB"/>
        </w:rPr>
        <w:t xml:space="preserve"> </w:t>
      </w:r>
      <w:r w:rsidR="00B82D45" w:rsidRPr="00A2067C">
        <w:rPr>
          <w:sz w:val="24"/>
          <w:szCs w:val="24"/>
          <w:vertAlign w:val="superscript"/>
          <w:lang w:val="en-GB"/>
        </w:rPr>
        <w:t>c</w:t>
      </w:r>
      <w:r w:rsidR="00B82D45">
        <w:rPr>
          <w:sz w:val="24"/>
          <w:szCs w:val="24"/>
          <w:lang w:val="en-GB"/>
        </w:rPr>
        <w:t xml:space="preserve">, </w:t>
      </w:r>
      <w:r w:rsidR="00253A55" w:rsidRPr="009F5E06">
        <w:rPr>
          <w:sz w:val="24"/>
          <w:szCs w:val="24"/>
          <w:lang w:val="en-GB"/>
        </w:rPr>
        <w:t>Keken Zdeněk</w:t>
      </w:r>
      <w:r w:rsidR="00113573" w:rsidRPr="00113573">
        <w:rPr>
          <w:sz w:val="24"/>
          <w:szCs w:val="24"/>
          <w:vertAlign w:val="superscript"/>
          <w:lang w:val="en-GB"/>
        </w:rPr>
        <w:t xml:space="preserve"> a</w:t>
      </w:r>
    </w:p>
    <w:p w14:paraId="6560DA5A" w14:textId="5AD11619" w:rsidR="00113573" w:rsidRPr="009F5E06" w:rsidRDefault="00113573" w:rsidP="0061645A">
      <w:pPr>
        <w:rPr>
          <w:sz w:val="24"/>
          <w:szCs w:val="24"/>
          <w:lang w:val="en-GB"/>
        </w:rPr>
      </w:pPr>
      <w:r w:rsidRPr="00113573">
        <w:rPr>
          <w:sz w:val="24"/>
          <w:szCs w:val="24"/>
          <w:vertAlign w:val="superscript"/>
          <w:lang w:val="en-GB"/>
        </w:rPr>
        <w:t>a</w:t>
      </w:r>
      <w:r>
        <w:rPr>
          <w:sz w:val="24"/>
          <w:szCs w:val="24"/>
          <w:lang w:val="en-GB"/>
        </w:rPr>
        <w:t xml:space="preserve"> </w:t>
      </w:r>
      <w:r w:rsidRPr="00F26205">
        <w:rPr>
          <w:i/>
          <w:iCs/>
          <w:sz w:val="24"/>
          <w:szCs w:val="24"/>
          <w:lang w:val="en-GB"/>
        </w:rPr>
        <w:t xml:space="preserve">Department of </w:t>
      </w:r>
      <w:r>
        <w:rPr>
          <w:i/>
          <w:iCs/>
          <w:sz w:val="24"/>
          <w:szCs w:val="24"/>
          <w:lang w:val="en-GB"/>
        </w:rPr>
        <w:t xml:space="preserve">Applied </w:t>
      </w:r>
      <w:r w:rsidRPr="00F26205">
        <w:rPr>
          <w:i/>
          <w:iCs/>
          <w:sz w:val="24"/>
          <w:szCs w:val="24"/>
          <w:lang w:val="en-GB"/>
        </w:rPr>
        <w:t>Ecology,</w:t>
      </w:r>
      <w:r>
        <w:rPr>
          <w:i/>
          <w:iCs/>
          <w:sz w:val="24"/>
          <w:szCs w:val="24"/>
          <w:lang w:val="en-GB"/>
        </w:rPr>
        <w:t xml:space="preserve"> </w:t>
      </w:r>
      <w:r w:rsidRPr="00A4163B">
        <w:rPr>
          <w:i/>
          <w:iCs/>
          <w:sz w:val="24"/>
          <w:szCs w:val="24"/>
          <w:lang w:val="en-GB"/>
        </w:rPr>
        <w:t>Faculty of Environmental Sciences, Czech University of Life Sciences, Kamýcká 129,</w:t>
      </w:r>
      <w:r>
        <w:rPr>
          <w:i/>
          <w:iCs/>
          <w:sz w:val="24"/>
          <w:szCs w:val="24"/>
          <w:lang w:val="en-GB"/>
        </w:rPr>
        <w:t xml:space="preserve"> </w:t>
      </w:r>
      <w:r w:rsidRPr="00A4163B">
        <w:rPr>
          <w:i/>
          <w:iCs/>
          <w:sz w:val="24"/>
          <w:szCs w:val="24"/>
          <w:lang w:val="en-GB"/>
        </w:rPr>
        <w:t>165 00 Prague - Suchdol, Czech Republic</w:t>
      </w:r>
    </w:p>
    <w:p w14:paraId="2D394C2B" w14:textId="3B39F51E" w:rsidR="00121437" w:rsidRDefault="003E0346" w:rsidP="0061645A">
      <w:pPr>
        <w:rPr>
          <w:i/>
          <w:iCs/>
          <w:sz w:val="24"/>
          <w:szCs w:val="24"/>
          <w:lang w:val="en-GB"/>
        </w:rPr>
      </w:pPr>
      <w:r w:rsidRPr="00B76466">
        <w:rPr>
          <w:i/>
          <w:iCs/>
          <w:sz w:val="24"/>
          <w:szCs w:val="24"/>
          <w:vertAlign w:val="superscript"/>
          <w:lang w:val="en-GB"/>
        </w:rPr>
        <w:t>b</w:t>
      </w:r>
      <w:r w:rsidR="00F26205">
        <w:rPr>
          <w:i/>
          <w:iCs/>
          <w:sz w:val="24"/>
          <w:szCs w:val="24"/>
          <w:lang w:val="en-GB"/>
        </w:rPr>
        <w:t xml:space="preserve"> </w:t>
      </w:r>
      <w:r w:rsidR="00F26205" w:rsidRPr="00F26205">
        <w:rPr>
          <w:i/>
          <w:iCs/>
          <w:sz w:val="24"/>
          <w:szCs w:val="24"/>
          <w:lang w:val="en-GB"/>
        </w:rPr>
        <w:t>Department of Ecology,</w:t>
      </w:r>
      <w:r w:rsidR="00F26205">
        <w:rPr>
          <w:i/>
          <w:iCs/>
          <w:sz w:val="24"/>
          <w:szCs w:val="24"/>
          <w:lang w:val="en-GB"/>
        </w:rPr>
        <w:t xml:space="preserve"> </w:t>
      </w:r>
      <w:r w:rsidR="0061645A" w:rsidRPr="00A4163B">
        <w:rPr>
          <w:i/>
          <w:iCs/>
          <w:sz w:val="24"/>
          <w:szCs w:val="24"/>
          <w:lang w:val="en-GB"/>
        </w:rPr>
        <w:t>Faculty of Environmental Sciences, Czech University of Life Sciences, Kamýcká 129,</w:t>
      </w:r>
      <w:r w:rsidR="00F26205">
        <w:rPr>
          <w:i/>
          <w:iCs/>
          <w:sz w:val="24"/>
          <w:szCs w:val="24"/>
          <w:lang w:val="en-GB"/>
        </w:rPr>
        <w:t xml:space="preserve"> </w:t>
      </w:r>
      <w:r w:rsidR="0061645A" w:rsidRPr="00A4163B">
        <w:rPr>
          <w:i/>
          <w:iCs/>
          <w:sz w:val="24"/>
          <w:szCs w:val="24"/>
          <w:lang w:val="en-GB"/>
        </w:rPr>
        <w:t>165 00 Prague - Suchdol, Czech Republic</w:t>
      </w:r>
    </w:p>
    <w:p w14:paraId="5D68A83A" w14:textId="78928DDA" w:rsidR="002100EB" w:rsidRDefault="00177C59" w:rsidP="0061645A">
      <w:pPr>
        <w:rPr>
          <w:i/>
          <w:iCs/>
          <w:sz w:val="24"/>
          <w:szCs w:val="24"/>
          <w:lang w:val="en-GB"/>
        </w:rPr>
      </w:pPr>
      <w:r w:rsidRPr="00923B8F">
        <w:rPr>
          <w:i/>
          <w:iCs/>
          <w:sz w:val="24"/>
          <w:szCs w:val="24"/>
          <w:vertAlign w:val="superscript"/>
          <w:lang w:val="en-GB"/>
        </w:rPr>
        <w:t>c</w:t>
      </w:r>
      <w:r w:rsidRPr="00177C59">
        <w:rPr>
          <w:i/>
          <w:iCs/>
          <w:sz w:val="24"/>
          <w:szCs w:val="24"/>
          <w:lang w:val="en-GB"/>
        </w:rPr>
        <w:t xml:space="preserve"> Department of Spatial Sciences, Faculty of Environmental Sciences, Czech University of Life Sciences, Kamýcká 129, 165 00 Prague - Suchdol, Czech Republic</w:t>
      </w:r>
    </w:p>
    <w:p w14:paraId="117861B0" w14:textId="4C11AEB8" w:rsidR="002100EB" w:rsidRDefault="002100EB" w:rsidP="0061645A">
      <w:pPr>
        <w:rPr>
          <w:i/>
          <w:iCs/>
          <w:sz w:val="24"/>
          <w:szCs w:val="24"/>
          <w:lang w:val="en-GB"/>
        </w:rPr>
      </w:pPr>
      <w:r w:rsidRPr="002100EB">
        <w:rPr>
          <w:i/>
          <w:iCs/>
          <w:sz w:val="24"/>
          <w:szCs w:val="24"/>
          <w:lang w:val="en-GB"/>
        </w:rPr>
        <w:t>Keywords:</w:t>
      </w:r>
    </w:p>
    <w:p w14:paraId="390C726D" w14:textId="77777777" w:rsidR="00456AE3" w:rsidRDefault="00456AE3" w:rsidP="0061645A">
      <w:pPr>
        <w:rPr>
          <w:i/>
          <w:iCs/>
          <w:sz w:val="24"/>
          <w:szCs w:val="24"/>
          <w:lang w:val="en-GB"/>
        </w:rPr>
      </w:pPr>
    </w:p>
    <w:p w14:paraId="317768CB" w14:textId="77777777" w:rsidR="00456AE3" w:rsidRPr="0091237E" w:rsidRDefault="00456AE3" w:rsidP="00456AE3">
      <w:pPr>
        <w:rPr>
          <w:sz w:val="24"/>
          <w:szCs w:val="24"/>
          <w:lang w:val="en-GB"/>
        </w:rPr>
      </w:pPr>
      <w:r w:rsidRPr="00BB438F">
        <w:rPr>
          <w:rFonts w:ascii="Tahoma" w:hAnsi="Tahoma" w:cs="Tahoma"/>
          <w:sz w:val="24"/>
          <w:szCs w:val="24"/>
          <w:vertAlign w:val="superscript"/>
          <w:lang w:val="en-GB"/>
        </w:rPr>
        <w:t>⁎</w:t>
      </w:r>
      <w:r w:rsidRPr="0091237E">
        <w:rPr>
          <w:sz w:val="24"/>
          <w:szCs w:val="24"/>
          <w:lang w:val="en-GB"/>
        </w:rPr>
        <w:t xml:space="preserve"> Corresponding author.</w:t>
      </w:r>
    </w:p>
    <w:p w14:paraId="52875086" w14:textId="2903E3B9" w:rsidR="00456AE3" w:rsidRPr="00FB7313" w:rsidRDefault="00456AE3" w:rsidP="00456AE3">
      <w:pPr>
        <w:rPr>
          <w:i/>
          <w:iCs/>
          <w:sz w:val="24"/>
          <w:szCs w:val="24"/>
          <w:lang w:val="en-GB"/>
        </w:rPr>
      </w:pPr>
      <w:r w:rsidRPr="00456AE3">
        <w:rPr>
          <w:i/>
          <w:iCs/>
          <w:sz w:val="24"/>
          <w:szCs w:val="24"/>
          <w:lang w:val="en-GB"/>
        </w:rPr>
        <w:t xml:space="preserve">E-mail addresses: </w:t>
      </w:r>
      <w:r w:rsidRPr="00040FF2">
        <w:rPr>
          <w:sz w:val="24"/>
          <w:szCs w:val="24"/>
          <w:lang w:val="en-GB"/>
        </w:rPr>
        <w:t>hladiks@fzp.czu.cz (Š. Hladík)</w:t>
      </w:r>
    </w:p>
    <w:p w14:paraId="4522332A" w14:textId="77777777" w:rsidR="002100EB" w:rsidRPr="00A4163B" w:rsidRDefault="002100EB" w:rsidP="0061645A">
      <w:pPr>
        <w:rPr>
          <w:i/>
          <w:iCs/>
          <w:sz w:val="24"/>
          <w:szCs w:val="24"/>
          <w:lang w:val="en-GB"/>
        </w:rPr>
      </w:pPr>
    </w:p>
    <w:p w14:paraId="4996D9D2" w14:textId="07E6683B" w:rsidR="001321D8" w:rsidRPr="0015422E" w:rsidRDefault="00121437" w:rsidP="6660CCBD">
      <w:pPr>
        <w:rPr>
          <w:b/>
          <w:bCs/>
          <w:sz w:val="24"/>
          <w:szCs w:val="24"/>
          <w:lang w:val="en-GB"/>
        </w:rPr>
      </w:pPr>
      <w:r w:rsidRPr="0015422E">
        <w:rPr>
          <w:b/>
          <w:bCs/>
          <w:sz w:val="28"/>
          <w:szCs w:val="28"/>
          <w:lang w:val="en-GB"/>
        </w:rPr>
        <w:t>Abstract</w:t>
      </w:r>
    </w:p>
    <w:p w14:paraId="12F2DE77" w14:textId="29EF500C" w:rsidR="002E5837" w:rsidRDefault="00057CC1" w:rsidP="000E7447">
      <w:pPr>
        <w:jc w:val="both"/>
        <w:rPr>
          <w:sz w:val="24"/>
          <w:szCs w:val="24"/>
          <w:lang w:val="en-GB"/>
        </w:rPr>
      </w:pPr>
      <w:r w:rsidRPr="49CD0696">
        <w:rPr>
          <w:sz w:val="24"/>
          <w:szCs w:val="24"/>
          <w:lang w:val="en-GB"/>
        </w:rPr>
        <w:t xml:space="preserve">Road infrastructure is a significant factor that affects bird </w:t>
      </w:r>
      <w:r w:rsidR="007536F7" w:rsidRPr="49CD0696">
        <w:rPr>
          <w:sz w:val="24"/>
          <w:szCs w:val="24"/>
          <w:lang w:val="en-GB"/>
        </w:rPr>
        <w:t xml:space="preserve">populations </w:t>
      </w:r>
      <w:r w:rsidRPr="002E5837">
        <w:rPr>
          <w:sz w:val="24"/>
          <w:szCs w:val="24"/>
          <w:lang w:val="en-GB"/>
        </w:rPr>
        <w:t>environment</w:t>
      </w:r>
      <w:r w:rsidR="58878693" w:rsidRPr="49CD0696">
        <w:rPr>
          <w:sz w:val="24"/>
          <w:szCs w:val="24"/>
          <w:lang w:val="en-GB"/>
        </w:rPr>
        <w:t xml:space="preserve"> around the world</w:t>
      </w:r>
      <w:r w:rsidRPr="49CD0696">
        <w:rPr>
          <w:sz w:val="24"/>
          <w:szCs w:val="24"/>
          <w:lang w:val="en-GB"/>
        </w:rPr>
        <w:t xml:space="preserve">. The pressure on birds that </w:t>
      </w:r>
      <w:r w:rsidR="00E55EBA">
        <w:rPr>
          <w:sz w:val="24"/>
          <w:szCs w:val="24"/>
          <w:lang w:val="en-GB"/>
        </w:rPr>
        <w:t>occurs</w:t>
      </w:r>
      <w:r w:rsidRPr="49CD0696">
        <w:rPr>
          <w:sz w:val="24"/>
          <w:szCs w:val="24"/>
          <w:lang w:val="en-GB"/>
        </w:rPr>
        <w:t xml:space="preserve"> in the surrounding environment </w:t>
      </w:r>
      <w:r w:rsidR="7ABD5833" w:rsidRPr="49CD0696">
        <w:rPr>
          <w:sz w:val="24"/>
          <w:szCs w:val="24"/>
          <w:lang w:val="en-GB"/>
        </w:rPr>
        <w:t>of transport infrastructure</w:t>
      </w:r>
      <w:r w:rsidRPr="49CD0696">
        <w:rPr>
          <w:sz w:val="24"/>
          <w:szCs w:val="24"/>
          <w:lang w:val="en-GB"/>
        </w:rPr>
        <w:t xml:space="preserve"> is increased by road traffic.</w:t>
      </w:r>
      <w:r w:rsidR="00495806" w:rsidRPr="49CD0696">
        <w:rPr>
          <w:sz w:val="24"/>
          <w:szCs w:val="24"/>
          <w:lang w:val="en-GB"/>
        </w:rPr>
        <w:t xml:space="preserve"> This study assesses the impact of </w:t>
      </w:r>
      <w:r w:rsidR="007E1E98">
        <w:rPr>
          <w:sz w:val="24"/>
          <w:szCs w:val="24"/>
          <w:lang w:val="en-GB"/>
        </w:rPr>
        <w:t>motorways</w:t>
      </w:r>
      <w:commentRangeStart w:id="0"/>
      <w:commentRangeStart w:id="1"/>
      <w:commentRangeStart w:id="2"/>
      <w:commentRangeEnd w:id="0"/>
      <w:r w:rsidR="001A3AB7">
        <w:rPr>
          <w:rStyle w:val="Odkaznakoment"/>
        </w:rPr>
        <w:commentReference w:id="0"/>
      </w:r>
      <w:commentRangeEnd w:id="1"/>
      <w:r w:rsidR="00A222A0">
        <w:rPr>
          <w:rStyle w:val="Odkaznakoment"/>
        </w:rPr>
        <w:commentReference w:id="1"/>
      </w:r>
      <w:commentRangeEnd w:id="2"/>
      <w:r w:rsidR="0077095B">
        <w:rPr>
          <w:rStyle w:val="Odkaznakoment"/>
        </w:rPr>
        <w:commentReference w:id="2"/>
      </w:r>
      <w:r w:rsidR="00495806" w:rsidRPr="49CD0696">
        <w:rPr>
          <w:sz w:val="24"/>
          <w:szCs w:val="24"/>
          <w:lang w:val="en-GB"/>
        </w:rPr>
        <w:t xml:space="preserve"> on the qualitative and quantitative characteristics of bird </w:t>
      </w:r>
      <w:r w:rsidR="0098080D" w:rsidRPr="0098080D">
        <w:rPr>
          <w:sz w:val="24"/>
          <w:szCs w:val="24"/>
          <w:lang w:val="en-GB"/>
        </w:rPr>
        <w:t xml:space="preserve">assemblages </w:t>
      </w:r>
      <w:r w:rsidR="00495806" w:rsidRPr="49CD0696">
        <w:rPr>
          <w:sz w:val="24"/>
          <w:szCs w:val="24"/>
          <w:lang w:val="en-GB"/>
        </w:rPr>
        <w:t xml:space="preserve">in </w:t>
      </w:r>
      <w:r w:rsidR="000C02AF">
        <w:rPr>
          <w:sz w:val="24"/>
          <w:szCs w:val="24"/>
          <w:lang w:val="en-GB"/>
        </w:rPr>
        <w:t>agricultural landscape</w:t>
      </w:r>
      <w:r w:rsidR="00550F44" w:rsidRPr="49CD0696">
        <w:rPr>
          <w:sz w:val="24"/>
          <w:szCs w:val="24"/>
          <w:lang w:val="en-GB"/>
        </w:rPr>
        <w:t xml:space="preserve"> with scattered tree and </w:t>
      </w:r>
      <w:r w:rsidR="0018316E">
        <w:rPr>
          <w:sz w:val="24"/>
          <w:szCs w:val="24"/>
          <w:lang w:val="en-GB"/>
        </w:rPr>
        <w:t>shrub</w:t>
      </w:r>
      <w:r w:rsidR="00550F44" w:rsidRPr="49CD0696">
        <w:rPr>
          <w:sz w:val="24"/>
          <w:szCs w:val="24"/>
          <w:lang w:val="en-GB"/>
        </w:rPr>
        <w:t xml:space="preserve"> vegetation</w:t>
      </w:r>
      <w:r w:rsidR="00495806" w:rsidRPr="49CD0696">
        <w:rPr>
          <w:sz w:val="24"/>
          <w:szCs w:val="24"/>
          <w:lang w:val="en-GB"/>
        </w:rPr>
        <w:t>.</w:t>
      </w:r>
      <w:r w:rsidR="00347D25" w:rsidRPr="49CD0696">
        <w:rPr>
          <w:sz w:val="24"/>
          <w:szCs w:val="24"/>
          <w:lang w:val="en-GB"/>
        </w:rPr>
        <w:t xml:space="preserve"> The number of bird species was recorded at </w:t>
      </w:r>
      <w:r w:rsidR="00DF5B53" w:rsidRPr="49CD0696">
        <w:rPr>
          <w:sz w:val="24"/>
          <w:szCs w:val="24"/>
          <w:lang w:val="en-GB"/>
        </w:rPr>
        <w:t xml:space="preserve">298 </w:t>
      </w:r>
      <w:r w:rsidR="00347D25" w:rsidRPr="49CD0696">
        <w:rPr>
          <w:sz w:val="24"/>
          <w:szCs w:val="24"/>
          <w:lang w:val="en-GB"/>
        </w:rPr>
        <w:t xml:space="preserve">observation points </w:t>
      </w:r>
      <w:r w:rsidR="00DF5B53" w:rsidRPr="49CD0696">
        <w:rPr>
          <w:sz w:val="24"/>
          <w:szCs w:val="24"/>
          <w:lang w:val="en-GB"/>
        </w:rPr>
        <w:t xml:space="preserve">which involved </w:t>
      </w:r>
      <w:r w:rsidR="00347D25" w:rsidRPr="49CD0696">
        <w:rPr>
          <w:sz w:val="24"/>
          <w:szCs w:val="24"/>
          <w:lang w:val="en-GB"/>
        </w:rPr>
        <w:t xml:space="preserve">four different distances </w:t>
      </w:r>
      <w:r w:rsidR="000C02AF" w:rsidRPr="000C02AF">
        <w:rPr>
          <w:sz w:val="24"/>
          <w:szCs w:val="24"/>
          <w:lang w:val="en-GB"/>
        </w:rPr>
        <w:t xml:space="preserve">approximately </w:t>
      </w:r>
      <w:r w:rsidR="00347D25" w:rsidRPr="49CD0696">
        <w:rPr>
          <w:sz w:val="24"/>
          <w:szCs w:val="24"/>
          <w:lang w:val="en-GB"/>
        </w:rPr>
        <w:t xml:space="preserve">(25, 125, 500, and 1000 m) from </w:t>
      </w:r>
      <w:r w:rsidR="0013216D" w:rsidRPr="49CD0696">
        <w:rPr>
          <w:sz w:val="24"/>
          <w:szCs w:val="24"/>
          <w:lang w:val="en-GB"/>
        </w:rPr>
        <w:t xml:space="preserve">the </w:t>
      </w:r>
      <w:r w:rsidR="00DF5B53" w:rsidRPr="49CD0696">
        <w:rPr>
          <w:sz w:val="24"/>
          <w:szCs w:val="24"/>
          <w:lang w:val="en-GB"/>
        </w:rPr>
        <w:t xml:space="preserve">edge of </w:t>
      </w:r>
      <w:r w:rsidR="007E1E98">
        <w:rPr>
          <w:sz w:val="24"/>
          <w:szCs w:val="24"/>
          <w:lang w:val="en-GB"/>
        </w:rPr>
        <w:t>motor</w:t>
      </w:r>
      <w:r w:rsidR="007E1E98" w:rsidRPr="49CD0696">
        <w:rPr>
          <w:sz w:val="24"/>
          <w:szCs w:val="24"/>
          <w:lang w:val="en-GB"/>
        </w:rPr>
        <w:t>way</w:t>
      </w:r>
      <w:r w:rsidR="00347D25" w:rsidRPr="49CD0696">
        <w:rPr>
          <w:sz w:val="24"/>
          <w:szCs w:val="24"/>
          <w:lang w:val="en-GB"/>
        </w:rPr>
        <w:t>.</w:t>
      </w:r>
      <w:r w:rsidR="008703C0" w:rsidRPr="49CD0696">
        <w:rPr>
          <w:sz w:val="24"/>
          <w:szCs w:val="24"/>
          <w:lang w:val="en-GB"/>
        </w:rPr>
        <w:t xml:space="preserve"> </w:t>
      </w:r>
      <w:r w:rsidR="009551E3" w:rsidRPr="49CD0696">
        <w:rPr>
          <w:sz w:val="24"/>
          <w:szCs w:val="24"/>
          <w:lang w:val="en-GB"/>
        </w:rPr>
        <w:t xml:space="preserve">Our findings indicate that </w:t>
      </w:r>
      <w:r w:rsidR="007E1E98">
        <w:rPr>
          <w:sz w:val="24"/>
          <w:szCs w:val="24"/>
          <w:lang w:val="en-GB"/>
        </w:rPr>
        <w:t>motor</w:t>
      </w:r>
      <w:r w:rsidR="007E1E98" w:rsidRPr="49CD0696">
        <w:rPr>
          <w:sz w:val="24"/>
          <w:szCs w:val="24"/>
          <w:lang w:val="en-GB"/>
        </w:rPr>
        <w:t>way</w:t>
      </w:r>
      <w:r w:rsidR="007E1E98">
        <w:rPr>
          <w:sz w:val="24"/>
          <w:szCs w:val="24"/>
          <w:lang w:val="en-GB"/>
        </w:rPr>
        <w:t xml:space="preserve"> </w:t>
      </w:r>
      <w:r w:rsidR="00F04C59">
        <w:rPr>
          <w:sz w:val="24"/>
          <w:szCs w:val="24"/>
          <w:lang w:val="en-GB"/>
        </w:rPr>
        <w:t>dista</w:t>
      </w:r>
      <w:r w:rsidR="002E5837">
        <w:rPr>
          <w:sz w:val="24"/>
          <w:szCs w:val="24"/>
          <w:lang w:val="en-GB"/>
        </w:rPr>
        <w:t>nc</w:t>
      </w:r>
      <w:r w:rsidR="00F04C59">
        <w:rPr>
          <w:sz w:val="24"/>
          <w:szCs w:val="24"/>
          <w:lang w:val="en-GB"/>
        </w:rPr>
        <w:t>e</w:t>
      </w:r>
      <w:r w:rsidR="009551E3" w:rsidRPr="49CD0696">
        <w:rPr>
          <w:sz w:val="24"/>
          <w:szCs w:val="24"/>
          <w:lang w:val="en-GB"/>
        </w:rPr>
        <w:t xml:space="preserve"> have a negative impact on bird </w:t>
      </w:r>
      <w:r w:rsidR="009D6242">
        <w:rPr>
          <w:sz w:val="24"/>
          <w:szCs w:val="24"/>
          <w:lang w:val="en-GB"/>
        </w:rPr>
        <w:t>richness</w:t>
      </w:r>
      <w:r w:rsidR="009551E3" w:rsidRPr="49CD0696">
        <w:rPr>
          <w:sz w:val="24"/>
          <w:szCs w:val="24"/>
          <w:lang w:val="en-GB"/>
        </w:rPr>
        <w:t xml:space="preserve">. </w:t>
      </w:r>
      <w:r w:rsidR="007124BD" w:rsidRPr="49CD0696">
        <w:rPr>
          <w:sz w:val="24"/>
          <w:szCs w:val="24"/>
          <w:lang w:val="en-GB"/>
        </w:rPr>
        <w:t xml:space="preserve">In direct relation to the </w:t>
      </w:r>
      <w:r w:rsidR="007E1E98">
        <w:rPr>
          <w:sz w:val="24"/>
          <w:szCs w:val="24"/>
          <w:lang w:val="en-GB"/>
        </w:rPr>
        <w:t>motor</w:t>
      </w:r>
      <w:r w:rsidR="007E1E98" w:rsidRPr="49CD0696">
        <w:rPr>
          <w:sz w:val="24"/>
          <w:szCs w:val="24"/>
          <w:lang w:val="en-GB"/>
        </w:rPr>
        <w:t>way</w:t>
      </w:r>
      <w:r w:rsidR="007124BD" w:rsidRPr="49CD0696">
        <w:rPr>
          <w:sz w:val="24"/>
          <w:szCs w:val="24"/>
          <w:lang w:val="en-GB"/>
        </w:rPr>
        <w:t>, the bird species</w:t>
      </w:r>
      <w:r w:rsidR="00F04C59">
        <w:rPr>
          <w:sz w:val="24"/>
          <w:szCs w:val="24"/>
          <w:lang w:val="en-GB"/>
        </w:rPr>
        <w:t xml:space="preserve"> richness</w:t>
      </w:r>
      <w:r w:rsidR="007124BD" w:rsidRPr="49CD0696">
        <w:rPr>
          <w:sz w:val="24"/>
          <w:szCs w:val="24"/>
          <w:lang w:val="en-GB"/>
        </w:rPr>
        <w:t xml:space="preserve"> is significantly decreasing.</w:t>
      </w:r>
      <w:r w:rsidR="0098080D">
        <w:rPr>
          <w:sz w:val="24"/>
          <w:szCs w:val="24"/>
          <w:lang w:val="en-GB"/>
        </w:rPr>
        <w:t xml:space="preserve"> </w:t>
      </w:r>
      <w:r w:rsidR="00A0444B" w:rsidRPr="006311D8">
        <w:rPr>
          <w:sz w:val="24"/>
          <w:szCs w:val="24"/>
          <w:lang w:val="en-GB"/>
        </w:rPr>
        <w:t xml:space="preserve">Results also show that </w:t>
      </w:r>
      <w:r w:rsidR="002E5837" w:rsidRPr="006311D8">
        <w:rPr>
          <w:sz w:val="24"/>
          <w:szCs w:val="24"/>
          <w:lang w:val="en-GB"/>
        </w:rPr>
        <w:t>woodland</w:t>
      </w:r>
      <w:r w:rsidR="00A0444B" w:rsidRPr="006311D8">
        <w:rPr>
          <w:sz w:val="24"/>
          <w:szCs w:val="24"/>
          <w:lang w:val="en-GB"/>
        </w:rPr>
        <w:t xml:space="preserve"> birds were influenced by the </w:t>
      </w:r>
      <w:r w:rsidR="007E1E98" w:rsidRPr="006311D8">
        <w:rPr>
          <w:sz w:val="24"/>
          <w:szCs w:val="24"/>
          <w:lang w:val="en-GB"/>
        </w:rPr>
        <w:t xml:space="preserve">motorway </w:t>
      </w:r>
      <w:r w:rsidR="00A0444B" w:rsidRPr="006311D8">
        <w:rPr>
          <w:sz w:val="24"/>
          <w:szCs w:val="24"/>
          <w:lang w:val="en-GB"/>
        </w:rPr>
        <w:t xml:space="preserve">distance </w:t>
      </w:r>
      <w:r w:rsidR="002E5837" w:rsidRPr="006311D8">
        <w:rPr>
          <w:sz w:val="24"/>
          <w:szCs w:val="24"/>
          <w:lang w:val="en-GB"/>
        </w:rPr>
        <w:t xml:space="preserve">similarly </w:t>
      </w:r>
      <w:r w:rsidR="00A0444B" w:rsidRPr="006311D8">
        <w:rPr>
          <w:sz w:val="24"/>
          <w:szCs w:val="24"/>
          <w:lang w:val="en-GB"/>
        </w:rPr>
        <w:t xml:space="preserve">to </w:t>
      </w:r>
      <w:r w:rsidR="002E5837" w:rsidRPr="006311D8">
        <w:rPr>
          <w:sz w:val="24"/>
          <w:szCs w:val="24"/>
          <w:lang w:val="en-GB"/>
        </w:rPr>
        <w:t>farmland</w:t>
      </w:r>
      <w:r w:rsidR="00A0444B" w:rsidRPr="006311D8">
        <w:rPr>
          <w:sz w:val="24"/>
          <w:szCs w:val="24"/>
          <w:lang w:val="en-GB"/>
        </w:rPr>
        <w:t xml:space="preserve"> birds. </w:t>
      </w:r>
      <w:r w:rsidR="002E5837" w:rsidRPr="006311D8">
        <w:rPr>
          <w:sz w:val="24"/>
          <w:szCs w:val="24"/>
          <w:lang w:val="en-GB"/>
        </w:rPr>
        <w:t>We found also the</w:t>
      </w:r>
      <w:r w:rsidR="00685CE3" w:rsidRPr="006311D8">
        <w:rPr>
          <w:sz w:val="24"/>
          <w:szCs w:val="24"/>
          <w:lang w:val="en-GB"/>
        </w:rPr>
        <w:t xml:space="preserve"> negative</w:t>
      </w:r>
      <w:r w:rsidR="002E5837" w:rsidRPr="006311D8">
        <w:rPr>
          <w:sz w:val="24"/>
          <w:szCs w:val="24"/>
          <w:lang w:val="en-GB"/>
        </w:rPr>
        <w:t xml:space="preserve"> impact of the </w:t>
      </w:r>
      <w:r w:rsidR="007E1E98" w:rsidRPr="006311D8">
        <w:rPr>
          <w:sz w:val="24"/>
          <w:szCs w:val="24"/>
          <w:lang w:val="en-GB"/>
        </w:rPr>
        <w:t xml:space="preserve">motorway </w:t>
      </w:r>
      <w:r w:rsidR="002E5837" w:rsidRPr="006311D8">
        <w:rPr>
          <w:sz w:val="24"/>
          <w:szCs w:val="24"/>
          <w:lang w:val="en-GB"/>
        </w:rPr>
        <w:t>distance on insectivorous and granivorous species</w:t>
      </w:r>
      <w:r w:rsidR="00685CE3" w:rsidRPr="006311D8">
        <w:rPr>
          <w:sz w:val="24"/>
          <w:szCs w:val="24"/>
          <w:lang w:val="en-GB"/>
        </w:rPr>
        <w:t>.</w:t>
      </w:r>
      <w:r w:rsidR="002E5837" w:rsidRPr="006311D8">
        <w:rPr>
          <w:sz w:val="24"/>
          <w:szCs w:val="24"/>
          <w:lang w:val="en-GB"/>
        </w:rPr>
        <w:t xml:space="preserve"> Both of these food guilds increased with increasing distance from </w:t>
      </w:r>
      <w:r w:rsidR="007E1E98" w:rsidRPr="006311D8">
        <w:rPr>
          <w:sz w:val="24"/>
          <w:szCs w:val="24"/>
          <w:lang w:val="en-GB"/>
        </w:rPr>
        <w:t>motorway</w:t>
      </w:r>
      <w:r w:rsidR="00685CE3" w:rsidRPr="006311D8">
        <w:rPr>
          <w:sz w:val="24"/>
          <w:szCs w:val="24"/>
          <w:lang w:val="en-GB"/>
        </w:rPr>
        <w:t>, while granivorous species were affected more than insectivorous species.</w:t>
      </w:r>
      <w:r w:rsidR="002E5837" w:rsidRPr="006311D8">
        <w:rPr>
          <w:sz w:val="24"/>
          <w:szCs w:val="24"/>
          <w:lang w:val="en-GB"/>
        </w:rPr>
        <w:t xml:space="preserve"> </w:t>
      </w:r>
      <w:r w:rsidR="00685CE3" w:rsidRPr="006311D8">
        <w:rPr>
          <w:sz w:val="24"/>
          <w:szCs w:val="24"/>
          <w:lang w:val="en-GB"/>
        </w:rPr>
        <w:t>Furthermore, w</w:t>
      </w:r>
      <w:r w:rsidR="002E5837" w:rsidRPr="006311D8">
        <w:rPr>
          <w:sz w:val="24"/>
          <w:szCs w:val="24"/>
          <w:lang w:val="en-GB"/>
        </w:rPr>
        <w:t xml:space="preserve">e noticed less impact of the </w:t>
      </w:r>
      <w:r w:rsidR="007E1E98" w:rsidRPr="006311D8">
        <w:rPr>
          <w:sz w:val="24"/>
          <w:szCs w:val="24"/>
          <w:lang w:val="en-GB"/>
        </w:rPr>
        <w:t xml:space="preserve">motorway </w:t>
      </w:r>
      <w:r w:rsidR="002E5837" w:rsidRPr="006311D8">
        <w:rPr>
          <w:sz w:val="24"/>
          <w:szCs w:val="24"/>
          <w:lang w:val="en-GB"/>
        </w:rPr>
        <w:t>distance on nest guild species</w:t>
      </w:r>
      <w:r w:rsidR="00864809" w:rsidRPr="006311D8">
        <w:rPr>
          <w:sz w:val="24"/>
          <w:szCs w:val="24"/>
          <w:lang w:val="en-GB"/>
        </w:rPr>
        <w:t>, w</w:t>
      </w:r>
      <w:r w:rsidR="008D3182" w:rsidRPr="006311D8">
        <w:rPr>
          <w:sz w:val="24"/>
          <w:szCs w:val="24"/>
          <w:lang w:val="en-GB"/>
        </w:rPr>
        <w:t>hile the most affected are shrub species</w:t>
      </w:r>
      <w:r w:rsidR="00C94924" w:rsidRPr="006311D8">
        <w:rPr>
          <w:sz w:val="24"/>
          <w:szCs w:val="24"/>
          <w:lang w:val="en-GB"/>
        </w:rPr>
        <w:t xml:space="preserve">. </w:t>
      </w:r>
      <w:r w:rsidR="0098080D" w:rsidRPr="006311D8">
        <w:rPr>
          <w:sz w:val="24"/>
          <w:szCs w:val="24"/>
          <w:lang w:val="en-GB"/>
        </w:rPr>
        <w:t>It</w:t>
      </w:r>
      <w:r w:rsidR="0098080D" w:rsidRPr="49CD0696">
        <w:rPr>
          <w:sz w:val="24"/>
          <w:szCs w:val="24"/>
          <w:lang w:val="en-GB"/>
        </w:rPr>
        <w:t xml:space="preserve"> is assumed that the main cause of the decrease in bird </w:t>
      </w:r>
      <w:r w:rsidR="0098080D">
        <w:rPr>
          <w:sz w:val="24"/>
          <w:szCs w:val="24"/>
          <w:lang w:val="en-GB"/>
        </w:rPr>
        <w:t>richness</w:t>
      </w:r>
      <w:r w:rsidR="0098080D" w:rsidRPr="49CD0696">
        <w:rPr>
          <w:sz w:val="24"/>
          <w:szCs w:val="24"/>
          <w:lang w:val="en-GB"/>
        </w:rPr>
        <w:t xml:space="preserve"> is noise, which is correlated with </w:t>
      </w:r>
      <w:r w:rsidR="007E1E98">
        <w:rPr>
          <w:sz w:val="24"/>
          <w:szCs w:val="24"/>
          <w:lang w:val="en-GB"/>
        </w:rPr>
        <w:t>motor</w:t>
      </w:r>
      <w:r w:rsidR="007E1E98" w:rsidRPr="49CD0696">
        <w:rPr>
          <w:sz w:val="24"/>
          <w:szCs w:val="24"/>
          <w:lang w:val="en-GB"/>
        </w:rPr>
        <w:t xml:space="preserve">way </w:t>
      </w:r>
      <w:r w:rsidR="0098080D" w:rsidRPr="49CD0696">
        <w:rPr>
          <w:sz w:val="24"/>
          <w:szCs w:val="24"/>
          <w:lang w:val="en-GB"/>
        </w:rPr>
        <w:t xml:space="preserve">distance </w:t>
      </w:r>
      <w:r w:rsidR="0098080D" w:rsidRPr="009A3A32">
        <w:rPr>
          <w:sz w:val="24"/>
          <w:szCs w:val="24"/>
          <w:lang w:val="en-GB"/>
        </w:rPr>
        <w:t>and traffic volume</w:t>
      </w:r>
      <w:r w:rsidR="0098080D" w:rsidRPr="49CD0696">
        <w:rPr>
          <w:sz w:val="24"/>
          <w:szCs w:val="24"/>
          <w:lang w:val="en-GB"/>
        </w:rPr>
        <w:t>. Farmland can facilitate the propagation of noise.</w:t>
      </w:r>
    </w:p>
    <w:p w14:paraId="77C87606" w14:textId="77777777" w:rsidR="00C80EDD" w:rsidRDefault="00C80EDD" w:rsidP="00AC34D2">
      <w:pPr>
        <w:rPr>
          <w:b/>
          <w:bCs/>
          <w:sz w:val="28"/>
          <w:szCs w:val="28"/>
          <w:lang w:val="en-GB"/>
        </w:rPr>
      </w:pPr>
    </w:p>
    <w:p w14:paraId="6DC5C470" w14:textId="77777777" w:rsidR="00C80EDD" w:rsidRDefault="00C80EDD" w:rsidP="00AC34D2">
      <w:pPr>
        <w:rPr>
          <w:b/>
          <w:bCs/>
          <w:sz w:val="28"/>
          <w:szCs w:val="28"/>
          <w:lang w:val="en-GB"/>
        </w:rPr>
      </w:pPr>
    </w:p>
    <w:p w14:paraId="64C4D151" w14:textId="77777777" w:rsidR="00C80EDD" w:rsidRDefault="00C80EDD" w:rsidP="00AC34D2">
      <w:pPr>
        <w:rPr>
          <w:b/>
          <w:bCs/>
          <w:sz w:val="28"/>
          <w:szCs w:val="28"/>
          <w:lang w:val="en-GB"/>
        </w:rPr>
      </w:pPr>
    </w:p>
    <w:p w14:paraId="70BB2F0E" w14:textId="77777777" w:rsidR="00C80EDD" w:rsidRDefault="00C80EDD" w:rsidP="00AC34D2">
      <w:pPr>
        <w:rPr>
          <w:b/>
          <w:bCs/>
          <w:sz w:val="28"/>
          <w:szCs w:val="28"/>
          <w:lang w:val="en-GB"/>
        </w:rPr>
      </w:pPr>
    </w:p>
    <w:p w14:paraId="1026D397" w14:textId="40113F6E" w:rsidR="00AC34D2" w:rsidRDefault="00AC34D2" w:rsidP="00AC34D2">
      <w:pPr>
        <w:rPr>
          <w:b/>
          <w:bCs/>
          <w:sz w:val="28"/>
          <w:szCs w:val="28"/>
          <w:lang w:val="en-GB"/>
        </w:rPr>
      </w:pPr>
      <w:r w:rsidRPr="0A7B478A">
        <w:rPr>
          <w:b/>
          <w:bCs/>
          <w:sz w:val="28"/>
          <w:szCs w:val="28"/>
          <w:lang w:val="en-GB"/>
        </w:rPr>
        <w:lastRenderedPageBreak/>
        <w:t>1. Introduction</w:t>
      </w:r>
    </w:p>
    <w:p w14:paraId="3D6067FE" w14:textId="29CFB8BF" w:rsidR="003B00B7" w:rsidRDefault="00DE503B" w:rsidP="000E7447">
      <w:pPr>
        <w:jc w:val="both"/>
        <w:rPr>
          <w:sz w:val="24"/>
          <w:szCs w:val="24"/>
          <w:lang w:val="en-GB"/>
        </w:rPr>
      </w:pPr>
      <w:r w:rsidRPr="49CD0696">
        <w:rPr>
          <w:sz w:val="24"/>
          <w:szCs w:val="24"/>
          <w:lang w:val="en-GB"/>
        </w:rPr>
        <w:t xml:space="preserve">The road </w:t>
      </w:r>
      <w:r w:rsidR="000F3A50" w:rsidRPr="49CD0696">
        <w:rPr>
          <w:sz w:val="24"/>
          <w:szCs w:val="24"/>
          <w:lang w:val="en-GB"/>
        </w:rPr>
        <w:t>traffic</w:t>
      </w:r>
      <w:r w:rsidRPr="49CD0696">
        <w:rPr>
          <w:sz w:val="24"/>
          <w:szCs w:val="24"/>
          <w:lang w:val="en-GB"/>
        </w:rPr>
        <w:t xml:space="preserve"> </w:t>
      </w:r>
      <w:r w:rsidR="00382022" w:rsidRPr="49CD0696">
        <w:rPr>
          <w:sz w:val="24"/>
          <w:szCs w:val="24"/>
          <w:lang w:val="en-GB"/>
        </w:rPr>
        <w:t>influences</w:t>
      </w:r>
      <w:r w:rsidR="00DF755A" w:rsidRPr="49CD0696">
        <w:rPr>
          <w:sz w:val="24"/>
          <w:szCs w:val="24"/>
          <w:lang w:val="en-GB"/>
        </w:rPr>
        <w:t xml:space="preserve"> wildlife bird species</w:t>
      </w:r>
      <w:r w:rsidR="00382022" w:rsidRPr="49CD0696">
        <w:rPr>
          <w:sz w:val="24"/>
          <w:szCs w:val="24"/>
          <w:lang w:val="en-GB"/>
        </w:rPr>
        <w:t xml:space="preserve"> in the surrounding </w:t>
      </w:r>
      <w:r w:rsidR="00811C47">
        <w:rPr>
          <w:sz w:val="24"/>
          <w:szCs w:val="24"/>
          <w:lang w:val="en-GB"/>
        </w:rPr>
        <w:t>habitats</w:t>
      </w:r>
      <w:r w:rsidR="00DF755A" w:rsidRPr="49CD0696">
        <w:rPr>
          <w:sz w:val="24"/>
          <w:szCs w:val="24"/>
          <w:lang w:val="en-GB"/>
        </w:rPr>
        <w:t>.</w:t>
      </w:r>
      <w:r w:rsidR="000F3A50" w:rsidRPr="49CD0696">
        <w:rPr>
          <w:sz w:val="24"/>
          <w:szCs w:val="24"/>
          <w:lang w:val="en-GB"/>
        </w:rPr>
        <w:t xml:space="preserve"> </w:t>
      </w:r>
      <w:r w:rsidR="000C02AF" w:rsidRPr="000C02AF">
        <w:rPr>
          <w:sz w:val="24"/>
          <w:szCs w:val="24"/>
          <w:lang w:val="en-GB"/>
        </w:rPr>
        <w:t>Given that road traffic is projected to increase by 60%</w:t>
      </w:r>
      <w:r w:rsidR="00845AC7">
        <w:rPr>
          <w:sz w:val="24"/>
          <w:szCs w:val="24"/>
          <w:lang w:val="en-GB"/>
        </w:rPr>
        <w:t xml:space="preserve"> </w:t>
      </w:r>
      <w:r w:rsidR="00845AC7" w:rsidRPr="00845AC7">
        <w:rPr>
          <w:sz w:val="24"/>
          <w:szCs w:val="24"/>
          <w:lang w:val="en-GB"/>
        </w:rPr>
        <w:t>over 2010</w:t>
      </w:r>
      <w:r w:rsidR="000C02AF" w:rsidRPr="000C02AF">
        <w:rPr>
          <w:sz w:val="24"/>
          <w:szCs w:val="24"/>
          <w:lang w:val="en-GB"/>
        </w:rPr>
        <w:t xml:space="preserve"> by 20</w:t>
      </w:r>
      <w:r w:rsidR="00845AC7">
        <w:rPr>
          <w:sz w:val="24"/>
          <w:szCs w:val="24"/>
          <w:lang w:val="en-GB"/>
        </w:rPr>
        <w:t>5</w:t>
      </w:r>
      <w:r w:rsidR="000C02AF" w:rsidRPr="000C02AF">
        <w:rPr>
          <w:sz w:val="24"/>
          <w:szCs w:val="24"/>
          <w:lang w:val="en-GB"/>
        </w:rPr>
        <w:t xml:space="preserve">0, this impact is likely increase </w:t>
      </w:r>
      <w:r w:rsidR="000C02AF" w:rsidRPr="002166BE">
        <w:rPr>
          <w:sz w:val="24"/>
          <w:szCs w:val="24"/>
          <w:lang w:val="en-GB"/>
        </w:rPr>
        <w:t>further.</w:t>
      </w:r>
      <w:r w:rsidR="000F3A50" w:rsidRPr="002166BE">
        <w:rPr>
          <w:sz w:val="24"/>
          <w:szCs w:val="24"/>
          <w:lang w:val="en-GB"/>
        </w:rPr>
        <w:t xml:space="preserve"> (Dulack</w:t>
      </w:r>
      <w:r w:rsidR="00BA5E92" w:rsidRPr="002D24F8">
        <w:rPr>
          <w:sz w:val="24"/>
          <w:szCs w:val="24"/>
          <w:lang w:val="en-GB"/>
        </w:rPr>
        <w:t>,</w:t>
      </w:r>
      <w:r w:rsidR="000F3A50" w:rsidRPr="002D24F8">
        <w:rPr>
          <w:sz w:val="24"/>
          <w:szCs w:val="24"/>
          <w:lang w:val="en-GB"/>
        </w:rPr>
        <w:t xml:space="preserve"> 2013).</w:t>
      </w:r>
      <w:r w:rsidR="00E65EA5" w:rsidRPr="002D24F8">
        <w:rPr>
          <w:sz w:val="24"/>
          <w:szCs w:val="24"/>
          <w:lang w:val="en-GB"/>
        </w:rPr>
        <w:t xml:space="preserve"> The</w:t>
      </w:r>
      <w:r w:rsidR="00E65EA5" w:rsidRPr="00E65EA5">
        <w:rPr>
          <w:sz w:val="24"/>
          <w:szCs w:val="24"/>
          <w:lang w:val="en-GB"/>
        </w:rPr>
        <w:t xml:space="preserve"> greatest impact of </w:t>
      </w:r>
      <w:r w:rsidR="00E65EA5">
        <w:rPr>
          <w:sz w:val="24"/>
          <w:szCs w:val="24"/>
          <w:lang w:val="en-GB"/>
        </w:rPr>
        <w:t xml:space="preserve">road </w:t>
      </w:r>
      <w:r w:rsidR="00E65EA5" w:rsidRPr="00E65EA5">
        <w:rPr>
          <w:sz w:val="24"/>
          <w:szCs w:val="24"/>
          <w:lang w:val="en-GB"/>
        </w:rPr>
        <w:t xml:space="preserve">traffic on the surrounding landscape can be observed around </w:t>
      </w:r>
      <w:r w:rsidR="002331B9">
        <w:rPr>
          <w:sz w:val="24"/>
          <w:szCs w:val="24"/>
          <w:lang w:val="en-GB"/>
        </w:rPr>
        <w:t>high traffic</w:t>
      </w:r>
      <w:r w:rsidR="00E65EA5" w:rsidRPr="00E65EA5">
        <w:rPr>
          <w:sz w:val="24"/>
          <w:szCs w:val="24"/>
          <w:lang w:val="en-GB"/>
        </w:rPr>
        <w:t xml:space="preserve"> </w:t>
      </w:r>
      <w:r w:rsidR="007E1E98">
        <w:rPr>
          <w:sz w:val="24"/>
          <w:szCs w:val="24"/>
          <w:lang w:val="en-GB"/>
        </w:rPr>
        <w:t>motorways</w:t>
      </w:r>
      <w:r w:rsidR="00E65EA5">
        <w:rPr>
          <w:sz w:val="24"/>
          <w:szCs w:val="24"/>
          <w:lang w:val="en-GB"/>
        </w:rPr>
        <w:t>.</w:t>
      </w:r>
      <w:r w:rsidR="00AF29F9">
        <w:rPr>
          <w:sz w:val="24"/>
          <w:szCs w:val="24"/>
          <w:lang w:val="en-GB"/>
        </w:rPr>
        <w:t xml:space="preserve"> </w:t>
      </w:r>
      <w:r w:rsidR="006311D8">
        <w:rPr>
          <w:sz w:val="24"/>
          <w:szCs w:val="24"/>
          <w:lang w:val="en-GB"/>
        </w:rPr>
        <w:t>M</w:t>
      </w:r>
      <w:r w:rsidR="007E1E98">
        <w:rPr>
          <w:sz w:val="24"/>
          <w:szCs w:val="24"/>
          <w:lang w:val="en-GB"/>
        </w:rPr>
        <w:t>otor</w:t>
      </w:r>
      <w:r w:rsidR="007E1E98" w:rsidRPr="49CD0696">
        <w:rPr>
          <w:sz w:val="24"/>
          <w:szCs w:val="24"/>
          <w:lang w:val="en-GB"/>
        </w:rPr>
        <w:t>ways</w:t>
      </w:r>
      <w:r w:rsidR="007E1E98">
        <w:rPr>
          <w:sz w:val="24"/>
          <w:szCs w:val="24"/>
          <w:lang w:val="en-GB"/>
        </w:rPr>
        <w:t xml:space="preserve"> </w:t>
      </w:r>
      <w:r w:rsidR="00BC56A9" w:rsidRPr="49CD0696">
        <w:rPr>
          <w:sz w:val="24"/>
          <w:szCs w:val="24"/>
          <w:lang w:val="en-GB"/>
        </w:rPr>
        <w:t xml:space="preserve">directly affect nature, altering it, resulting in the displacement or destruction of natural habitats and physically changing the appearance of </w:t>
      </w:r>
      <w:r w:rsidR="00382022" w:rsidRPr="49CD0696">
        <w:rPr>
          <w:sz w:val="24"/>
          <w:szCs w:val="24"/>
          <w:lang w:val="en-GB"/>
        </w:rPr>
        <w:t>its</w:t>
      </w:r>
      <w:r w:rsidR="00BC56A9" w:rsidRPr="49CD0696">
        <w:rPr>
          <w:sz w:val="24"/>
          <w:szCs w:val="24"/>
          <w:lang w:val="en-GB"/>
        </w:rPr>
        <w:t xml:space="preserve"> immediate </w:t>
      </w:r>
      <w:r w:rsidR="00BC56A9" w:rsidRPr="002D24F8">
        <w:rPr>
          <w:sz w:val="24"/>
          <w:szCs w:val="24"/>
          <w:lang w:val="en-GB"/>
        </w:rPr>
        <w:t>surroundings</w:t>
      </w:r>
      <w:r w:rsidR="6395BB2D" w:rsidRPr="002D24F8">
        <w:rPr>
          <w:sz w:val="24"/>
          <w:szCs w:val="24"/>
          <w:lang w:val="en-GB"/>
        </w:rPr>
        <w:t xml:space="preserve"> (</w:t>
      </w:r>
      <w:r w:rsidR="338C700A" w:rsidRPr="002D24F8">
        <w:rPr>
          <w:sz w:val="24"/>
          <w:szCs w:val="24"/>
          <w:lang w:val="en-GB"/>
        </w:rPr>
        <w:t xml:space="preserve">Kušta et al., 2014, </w:t>
      </w:r>
      <w:r w:rsidR="4B1D3170" w:rsidRPr="002D24F8">
        <w:rPr>
          <w:sz w:val="24"/>
          <w:szCs w:val="24"/>
          <w:lang w:val="en-GB"/>
        </w:rPr>
        <w:t xml:space="preserve">2017; </w:t>
      </w:r>
      <w:r w:rsidR="6395BB2D" w:rsidRPr="002D24F8">
        <w:rPr>
          <w:sz w:val="24"/>
          <w:szCs w:val="24"/>
          <w:lang w:val="en-GB"/>
        </w:rPr>
        <w:t xml:space="preserve">Keken et al., </w:t>
      </w:r>
      <w:r w:rsidR="076F773A" w:rsidRPr="002D24F8">
        <w:rPr>
          <w:sz w:val="24"/>
          <w:szCs w:val="24"/>
          <w:lang w:val="en-GB"/>
        </w:rPr>
        <w:t>2016, 2019;</w:t>
      </w:r>
      <w:r w:rsidR="65212848" w:rsidRPr="002D24F8">
        <w:rPr>
          <w:sz w:val="24"/>
          <w:szCs w:val="24"/>
          <w:lang w:val="en-GB"/>
        </w:rPr>
        <w:t xml:space="preserve"> Bíl et al., </w:t>
      </w:r>
      <w:r w:rsidR="03DFB260" w:rsidRPr="002D24F8">
        <w:rPr>
          <w:sz w:val="24"/>
          <w:szCs w:val="24"/>
          <w:lang w:val="en-GB"/>
        </w:rPr>
        <w:t xml:space="preserve">2016, </w:t>
      </w:r>
      <w:r w:rsidR="2A6FA409" w:rsidRPr="002D24F8">
        <w:rPr>
          <w:sz w:val="24"/>
          <w:szCs w:val="24"/>
          <w:lang w:val="en-GB"/>
        </w:rPr>
        <w:t xml:space="preserve">2019; </w:t>
      </w:r>
      <w:r w:rsidR="65212848" w:rsidRPr="002D24F8">
        <w:rPr>
          <w:sz w:val="24"/>
          <w:szCs w:val="24"/>
          <w:lang w:val="en-GB"/>
        </w:rPr>
        <w:t>2020)</w:t>
      </w:r>
      <w:r w:rsidR="00BC56A9" w:rsidRPr="002D24F8">
        <w:rPr>
          <w:sz w:val="24"/>
          <w:szCs w:val="24"/>
          <w:lang w:val="en-GB"/>
        </w:rPr>
        <w:t xml:space="preserve">. </w:t>
      </w:r>
      <w:r w:rsidR="00F513A0" w:rsidRPr="002D24F8">
        <w:rPr>
          <w:sz w:val="24"/>
          <w:szCs w:val="24"/>
          <w:lang w:val="en-GB"/>
        </w:rPr>
        <w:t>Disturbance</w:t>
      </w:r>
      <w:r w:rsidR="00F513A0" w:rsidRPr="49CD0696">
        <w:rPr>
          <w:sz w:val="24"/>
          <w:szCs w:val="24"/>
          <w:lang w:val="en-GB"/>
        </w:rPr>
        <w:t xml:space="preserve"> and isolation by </w:t>
      </w:r>
      <w:r w:rsidR="00F513A0" w:rsidRPr="006311D8">
        <w:rPr>
          <w:sz w:val="24"/>
          <w:szCs w:val="24"/>
          <w:lang w:val="en-GB"/>
        </w:rPr>
        <w:t xml:space="preserve">transport </w:t>
      </w:r>
      <w:bookmarkStart w:id="3" w:name="_Hlk166180995"/>
      <w:r w:rsidR="00F513A0" w:rsidRPr="006311D8">
        <w:rPr>
          <w:sz w:val="24"/>
          <w:szCs w:val="24"/>
          <w:lang w:val="en-GB"/>
        </w:rPr>
        <w:t>disrupts or</w:t>
      </w:r>
      <w:r w:rsidR="007B508F" w:rsidRPr="006311D8">
        <w:rPr>
          <w:sz w:val="24"/>
          <w:szCs w:val="24"/>
          <w:lang w:val="en-GB"/>
        </w:rPr>
        <w:t xml:space="preserve"> makes </w:t>
      </w:r>
      <w:r w:rsidR="00F513A0" w:rsidRPr="006311D8">
        <w:rPr>
          <w:sz w:val="24"/>
          <w:szCs w:val="24"/>
          <w:lang w:val="en-GB"/>
        </w:rPr>
        <w:t xml:space="preserve">the migration </w:t>
      </w:r>
      <w:bookmarkEnd w:id="3"/>
      <w:r w:rsidR="00F513A0" w:rsidRPr="006311D8">
        <w:rPr>
          <w:sz w:val="24"/>
          <w:szCs w:val="24"/>
          <w:lang w:val="en-GB"/>
        </w:rPr>
        <w:t>of species</w:t>
      </w:r>
      <w:r w:rsidR="007B508F" w:rsidRPr="006311D8">
        <w:rPr>
          <w:sz w:val="24"/>
          <w:szCs w:val="24"/>
          <w:lang w:val="en-GB"/>
        </w:rPr>
        <w:t xml:space="preserve"> impossible</w:t>
      </w:r>
      <w:r w:rsidR="00F513A0" w:rsidRPr="006311D8">
        <w:rPr>
          <w:sz w:val="24"/>
          <w:szCs w:val="24"/>
          <w:lang w:val="en-GB"/>
        </w:rPr>
        <w:t>, reduces landscape connectivity and t</w:t>
      </w:r>
      <w:r w:rsidR="00F513A0" w:rsidRPr="49CD0696">
        <w:rPr>
          <w:sz w:val="24"/>
          <w:szCs w:val="24"/>
          <w:lang w:val="en-GB"/>
        </w:rPr>
        <w:t xml:space="preserve">hus causes changes in the </w:t>
      </w:r>
      <w:bookmarkStart w:id="4" w:name="_Hlk166181054"/>
      <w:r w:rsidR="00F513A0" w:rsidRPr="49CD0696">
        <w:rPr>
          <w:sz w:val="24"/>
          <w:szCs w:val="24"/>
          <w:lang w:val="en-GB"/>
        </w:rPr>
        <w:t>species</w:t>
      </w:r>
      <w:bookmarkEnd w:id="4"/>
      <w:r w:rsidR="00F513A0" w:rsidRPr="49CD0696">
        <w:rPr>
          <w:sz w:val="24"/>
          <w:szCs w:val="24"/>
          <w:lang w:val="en-GB"/>
        </w:rPr>
        <w:t xml:space="preserve"> </w:t>
      </w:r>
      <w:r w:rsidR="0045724E" w:rsidRPr="49CD0696">
        <w:rPr>
          <w:sz w:val="24"/>
          <w:szCs w:val="24"/>
          <w:lang w:val="en-GB"/>
        </w:rPr>
        <w:t xml:space="preserve">distribution </w:t>
      </w:r>
      <w:r w:rsidR="00F513A0" w:rsidRPr="49CD0696">
        <w:rPr>
          <w:sz w:val="24"/>
          <w:szCs w:val="24"/>
          <w:lang w:val="en-GB"/>
        </w:rPr>
        <w:t xml:space="preserve">in the landscape. </w:t>
      </w:r>
      <w:r w:rsidR="002166BE">
        <w:rPr>
          <w:sz w:val="24"/>
          <w:szCs w:val="24"/>
          <w:lang w:val="en-GB"/>
        </w:rPr>
        <w:t>This</w:t>
      </w:r>
      <w:r w:rsidR="00F513A0" w:rsidRPr="49CD0696">
        <w:rPr>
          <w:sz w:val="24"/>
          <w:szCs w:val="24"/>
          <w:lang w:val="en-GB"/>
        </w:rPr>
        <w:t xml:space="preserve"> barrier effect, which affects the ability of species to disperse, causes isolation and affects population dynamics (</w:t>
      </w:r>
      <w:r w:rsidR="0025680E" w:rsidRPr="007E1222">
        <w:rPr>
          <w:sz w:val="24"/>
          <w:szCs w:val="24"/>
          <w:lang w:val="en-GB"/>
        </w:rPr>
        <w:t>Forman &amp; Alexander</w:t>
      </w:r>
      <w:r w:rsidR="00BA5E92" w:rsidRPr="007E1222">
        <w:rPr>
          <w:sz w:val="24"/>
          <w:szCs w:val="24"/>
          <w:lang w:val="en-GB"/>
        </w:rPr>
        <w:t>,</w:t>
      </w:r>
      <w:r w:rsidR="0025680E" w:rsidRPr="007E1222">
        <w:rPr>
          <w:sz w:val="24"/>
          <w:szCs w:val="24"/>
          <w:lang w:val="en-GB"/>
        </w:rPr>
        <w:t xml:space="preserve"> 1998</w:t>
      </w:r>
      <w:r w:rsidR="00BA5E92" w:rsidRPr="007E1222">
        <w:rPr>
          <w:sz w:val="24"/>
          <w:szCs w:val="24"/>
          <w:lang w:val="en-GB"/>
        </w:rPr>
        <w:t xml:space="preserve">; </w:t>
      </w:r>
      <w:r w:rsidR="00F513A0" w:rsidRPr="007E1222">
        <w:rPr>
          <w:sz w:val="24"/>
          <w:szCs w:val="24"/>
          <w:lang w:val="en-GB"/>
        </w:rPr>
        <w:t>H</w:t>
      </w:r>
      <w:r w:rsidR="00F513A0" w:rsidRPr="49CD0696">
        <w:rPr>
          <w:sz w:val="24"/>
          <w:szCs w:val="24"/>
          <w:lang w:val="en-GB"/>
        </w:rPr>
        <w:t>laváč &amp; Anděl</w:t>
      </w:r>
      <w:r w:rsidR="00BA5E92" w:rsidRPr="49CD0696">
        <w:rPr>
          <w:sz w:val="24"/>
          <w:szCs w:val="24"/>
          <w:lang w:val="en-GB"/>
        </w:rPr>
        <w:t>,</w:t>
      </w:r>
      <w:r w:rsidR="00F513A0" w:rsidRPr="49CD0696">
        <w:rPr>
          <w:sz w:val="24"/>
          <w:szCs w:val="24"/>
          <w:lang w:val="en-GB"/>
        </w:rPr>
        <w:t xml:space="preserve"> 2001; Iuell et al., 2003). </w:t>
      </w:r>
      <w:r w:rsidR="00382022" w:rsidRPr="49CD0696">
        <w:rPr>
          <w:sz w:val="24"/>
          <w:szCs w:val="24"/>
          <w:lang w:val="en-GB"/>
        </w:rPr>
        <w:t>Further, p</w:t>
      </w:r>
      <w:r w:rsidR="00F513A0" w:rsidRPr="49CD0696">
        <w:rPr>
          <w:sz w:val="24"/>
          <w:szCs w:val="24"/>
          <w:lang w:val="en-GB"/>
        </w:rPr>
        <w:t xml:space="preserve">resence of </w:t>
      </w:r>
      <w:r w:rsidR="007E1E98">
        <w:rPr>
          <w:sz w:val="24"/>
          <w:szCs w:val="24"/>
          <w:lang w:val="en-GB"/>
        </w:rPr>
        <w:t>motor</w:t>
      </w:r>
      <w:r w:rsidR="007E1E98" w:rsidRPr="49CD0696">
        <w:rPr>
          <w:sz w:val="24"/>
          <w:szCs w:val="24"/>
          <w:lang w:val="en-GB"/>
        </w:rPr>
        <w:t xml:space="preserve">way </w:t>
      </w:r>
      <w:r w:rsidR="00F513A0" w:rsidRPr="49CD0696">
        <w:rPr>
          <w:sz w:val="24"/>
          <w:szCs w:val="24"/>
          <w:lang w:val="en-GB"/>
        </w:rPr>
        <w:t>in the landscape is associated with number of impacts such as lighting or chemical pollution</w:t>
      </w:r>
      <w:r w:rsidR="00D83F3B" w:rsidRPr="49CD0696">
        <w:rPr>
          <w:sz w:val="24"/>
          <w:szCs w:val="24"/>
          <w:lang w:val="en-GB"/>
        </w:rPr>
        <w:t>, road mortality</w:t>
      </w:r>
      <w:r w:rsidR="00F513A0" w:rsidRPr="49CD0696">
        <w:rPr>
          <w:sz w:val="24"/>
          <w:szCs w:val="24"/>
          <w:lang w:val="en-GB"/>
        </w:rPr>
        <w:t xml:space="preserve"> and probably the most frequently reported noise (Forman &amp; Alexander</w:t>
      </w:r>
      <w:r w:rsidR="006A503C" w:rsidRPr="49CD0696">
        <w:rPr>
          <w:sz w:val="24"/>
          <w:szCs w:val="24"/>
          <w:lang w:val="en-GB"/>
        </w:rPr>
        <w:t>,</w:t>
      </w:r>
      <w:r w:rsidR="00F513A0" w:rsidRPr="49CD0696">
        <w:rPr>
          <w:sz w:val="24"/>
          <w:szCs w:val="24"/>
          <w:lang w:val="en-GB"/>
        </w:rPr>
        <w:t xml:space="preserve"> 1998</w:t>
      </w:r>
      <w:r w:rsidR="0039783B" w:rsidRPr="49CD0696">
        <w:rPr>
          <w:sz w:val="24"/>
          <w:szCs w:val="24"/>
          <w:lang w:val="en-GB"/>
        </w:rPr>
        <w:t>;</w:t>
      </w:r>
      <w:r w:rsidR="00A21C47" w:rsidRPr="49CD0696">
        <w:rPr>
          <w:sz w:val="24"/>
          <w:szCs w:val="24"/>
          <w:lang w:val="en-GB"/>
        </w:rPr>
        <w:t xml:space="preserve"> </w:t>
      </w:r>
      <w:r w:rsidR="0039783B" w:rsidRPr="49CD0696">
        <w:rPr>
          <w:sz w:val="24"/>
          <w:szCs w:val="24"/>
          <w:lang w:val="en-GB"/>
        </w:rPr>
        <w:t>Coffin</w:t>
      </w:r>
      <w:r w:rsidR="006A503C" w:rsidRPr="49CD0696">
        <w:rPr>
          <w:sz w:val="24"/>
          <w:szCs w:val="24"/>
          <w:lang w:val="en-GB"/>
        </w:rPr>
        <w:t>,</w:t>
      </w:r>
      <w:r w:rsidR="0039783B" w:rsidRPr="49CD0696">
        <w:rPr>
          <w:sz w:val="24"/>
          <w:szCs w:val="24"/>
          <w:lang w:val="en-GB"/>
        </w:rPr>
        <w:t xml:space="preserve"> 2007</w:t>
      </w:r>
      <w:r w:rsidR="005A49E1" w:rsidRPr="49CD0696">
        <w:rPr>
          <w:sz w:val="24"/>
          <w:szCs w:val="24"/>
          <w:lang w:val="en-GB"/>
        </w:rPr>
        <w:t>; Kociolek et al., 2011</w:t>
      </w:r>
      <w:r w:rsidR="00780C62" w:rsidRPr="49CD0696">
        <w:rPr>
          <w:sz w:val="24"/>
          <w:szCs w:val="24"/>
          <w:lang w:val="en-GB"/>
        </w:rPr>
        <w:t>; Pinto et al., 2020</w:t>
      </w:r>
      <w:r w:rsidR="00F513A0" w:rsidRPr="49CD0696">
        <w:rPr>
          <w:sz w:val="24"/>
          <w:szCs w:val="24"/>
          <w:lang w:val="en-GB"/>
        </w:rPr>
        <w:t>).</w:t>
      </w:r>
      <w:r w:rsidR="006B6128" w:rsidRPr="49CD0696">
        <w:rPr>
          <w:sz w:val="24"/>
          <w:szCs w:val="24"/>
          <w:lang w:val="en-GB"/>
        </w:rPr>
        <w:t xml:space="preserve"> </w:t>
      </w:r>
      <w:r w:rsidR="00DF548A" w:rsidRPr="00E7161F">
        <w:rPr>
          <w:sz w:val="24"/>
          <w:szCs w:val="24"/>
          <w:lang w:val="en-GB"/>
        </w:rPr>
        <w:t>Significant role plays road mortality during breeding season</w:t>
      </w:r>
      <w:r w:rsidR="00780C62" w:rsidRPr="00E7161F">
        <w:rPr>
          <w:sz w:val="24"/>
          <w:szCs w:val="24"/>
          <w:lang w:val="en-GB"/>
        </w:rPr>
        <w:t xml:space="preserve"> and thus it can have population consequences (Pinto et al.</w:t>
      </w:r>
      <w:r w:rsidR="006A503C" w:rsidRPr="00E7161F">
        <w:rPr>
          <w:sz w:val="24"/>
          <w:szCs w:val="24"/>
          <w:lang w:val="en-GB"/>
        </w:rPr>
        <w:t>,</w:t>
      </w:r>
      <w:r w:rsidR="00780C62" w:rsidRPr="00E7161F">
        <w:rPr>
          <w:sz w:val="24"/>
          <w:szCs w:val="24"/>
          <w:lang w:val="en-GB"/>
        </w:rPr>
        <w:t xml:space="preserve"> 2020).</w:t>
      </w:r>
      <w:r w:rsidR="00A50572" w:rsidRPr="00E7161F">
        <w:rPr>
          <w:sz w:val="24"/>
          <w:szCs w:val="24"/>
          <w:lang w:val="en-GB"/>
        </w:rPr>
        <w:t xml:space="preserve"> Other negative effect associated with </w:t>
      </w:r>
      <w:r w:rsidR="003E0B97">
        <w:rPr>
          <w:sz w:val="24"/>
          <w:szCs w:val="24"/>
          <w:lang w:val="en-GB"/>
        </w:rPr>
        <w:t>motor</w:t>
      </w:r>
      <w:r w:rsidR="003E0B97" w:rsidRPr="00E7161F">
        <w:rPr>
          <w:sz w:val="24"/>
          <w:szCs w:val="24"/>
          <w:lang w:val="en-GB"/>
        </w:rPr>
        <w:t xml:space="preserve">way </w:t>
      </w:r>
      <w:r w:rsidR="00557978" w:rsidRPr="00E7161F">
        <w:rPr>
          <w:sz w:val="24"/>
          <w:szCs w:val="24"/>
          <w:lang w:val="en-GB"/>
        </w:rPr>
        <w:t>traffic</w:t>
      </w:r>
      <w:r w:rsidR="00A50572" w:rsidRPr="00E7161F">
        <w:rPr>
          <w:sz w:val="24"/>
          <w:szCs w:val="24"/>
          <w:lang w:val="en-GB"/>
        </w:rPr>
        <w:t xml:space="preserve"> is that areas along </w:t>
      </w:r>
      <w:r w:rsidR="00F567FB">
        <w:rPr>
          <w:sz w:val="24"/>
          <w:szCs w:val="24"/>
          <w:lang w:val="en-GB"/>
        </w:rPr>
        <w:t>it</w:t>
      </w:r>
      <w:r w:rsidR="00F567FB" w:rsidRPr="00E7161F">
        <w:rPr>
          <w:sz w:val="24"/>
          <w:szCs w:val="24"/>
          <w:lang w:val="en-GB"/>
        </w:rPr>
        <w:t xml:space="preserve"> </w:t>
      </w:r>
      <w:r w:rsidR="00A50572" w:rsidRPr="00E7161F">
        <w:rPr>
          <w:sz w:val="24"/>
          <w:szCs w:val="24"/>
          <w:lang w:val="en-GB"/>
        </w:rPr>
        <w:t xml:space="preserve">provide less suitable habitat quality (Johnson et al., 2022). </w:t>
      </w:r>
      <w:r w:rsidR="007F6789" w:rsidRPr="00E7161F">
        <w:rPr>
          <w:sz w:val="24"/>
          <w:szCs w:val="24"/>
          <w:lang w:val="en-GB"/>
        </w:rPr>
        <w:t xml:space="preserve">Road traffic </w:t>
      </w:r>
      <w:r w:rsidR="00D92445" w:rsidRPr="00E7161F">
        <w:rPr>
          <w:sz w:val="24"/>
          <w:szCs w:val="24"/>
          <w:lang w:val="en-GB"/>
        </w:rPr>
        <w:t>has an</w:t>
      </w:r>
      <w:r w:rsidR="00D92445" w:rsidRPr="49CD0696">
        <w:rPr>
          <w:sz w:val="24"/>
          <w:szCs w:val="24"/>
          <w:lang w:val="en-GB"/>
        </w:rPr>
        <w:t xml:space="preserve"> adverse impact on the environment, but not exclusively</w:t>
      </w:r>
      <w:r w:rsidR="00D92445" w:rsidRPr="00E11C6F">
        <w:rPr>
          <w:sz w:val="24"/>
          <w:szCs w:val="24"/>
          <w:lang w:val="en-GB"/>
        </w:rPr>
        <w:t xml:space="preserve">. Positive effect of roads on bird </w:t>
      </w:r>
      <w:r w:rsidR="009D6242">
        <w:rPr>
          <w:sz w:val="24"/>
          <w:szCs w:val="24"/>
          <w:lang w:val="en-GB"/>
        </w:rPr>
        <w:t>richness</w:t>
      </w:r>
      <w:r w:rsidR="00D92445" w:rsidRPr="00E11C6F">
        <w:rPr>
          <w:sz w:val="24"/>
          <w:szCs w:val="24"/>
          <w:lang w:val="en-GB"/>
        </w:rPr>
        <w:t xml:space="preserve"> </w:t>
      </w:r>
      <w:r w:rsidR="00E56682" w:rsidRPr="00E11C6F">
        <w:rPr>
          <w:sz w:val="24"/>
          <w:szCs w:val="24"/>
          <w:lang w:val="en-GB"/>
        </w:rPr>
        <w:t>occurs</w:t>
      </w:r>
      <w:r w:rsidR="00EA4F84" w:rsidRPr="00E11C6F">
        <w:rPr>
          <w:sz w:val="24"/>
          <w:szCs w:val="24"/>
          <w:lang w:val="en-GB"/>
        </w:rPr>
        <w:t xml:space="preserve"> </w:t>
      </w:r>
      <w:r w:rsidR="00D92445" w:rsidRPr="00E11C6F">
        <w:rPr>
          <w:sz w:val="24"/>
          <w:szCs w:val="24"/>
          <w:lang w:val="en-GB"/>
        </w:rPr>
        <w:t>in more anthropogenically modified landscapes</w:t>
      </w:r>
      <w:r w:rsidR="00DB3870" w:rsidRPr="00E11C6F">
        <w:rPr>
          <w:sz w:val="24"/>
          <w:szCs w:val="24"/>
          <w:lang w:val="en-GB"/>
        </w:rPr>
        <w:t xml:space="preserve"> (Kroeger et al., 2022)</w:t>
      </w:r>
      <w:r w:rsidR="00D92445" w:rsidRPr="00E11C6F">
        <w:rPr>
          <w:sz w:val="24"/>
          <w:szCs w:val="24"/>
          <w:lang w:val="en-GB"/>
        </w:rPr>
        <w:t>.</w:t>
      </w:r>
      <w:r w:rsidR="000E0CE2" w:rsidRPr="00E11C6F">
        <w:rPr>
          <w:sz w:val="24"/>
          <w:szCs w:val="24"/>
          <w:lang w:val="en-GB"/>
        </w:rPr>
        <w:t xml:space="preserve"> </w:t>
      </w:r>
      <w:r w:rsidR="003E0B97">
        <w:rPr>
          <w:sz w:val="24"/>
          <w:szCs w:val="24"/>
          <w:lang w:val="en-GB"/>
        </w:rPr>
        <w:t>Motor</w:t>
      </w:r>
      <w:r w:rsidR="003E0B97" w:rsidRPr="00E11C6F">
        <w:rPr>
          <w:sz w:val="24"/>
          <w:szCs w:val="24"/>
          <w:lang w:val="en-GB"/>
        </w:rPr>
        <w:t xml:space="preserve">ways </w:t>
      </w:r>
      <w:r w:rsidR="00557978" w:rsidRPr="00E11C6F">
        <w:rPr>
          <w:sz w:val="24"/>
          <w:szCs w:val="24"/>
          <w:lang w:val="en-GB"/>
        </w:rPr>
        <w:t xml:space="preserve">can </w:t>
      </w:r>
      <w:r w:rsidR="000E0CE2" w:rsidRPr="00E11C6F">
        <w:rPr>
          <w:sz w:val="24"/>
          <w:szCs w:val="24"/>
          <w:lang w:val="en-GB"/>
        </w:rPr>
        <w:t>provide foraging habitats</w:t>
      </w:r>
      <w:r w:rsidR="00557978" w:rsidRPr="00E11C6F">
        <w:rPr>
          <w:sz w:val="24"/>
          <w:szCs w:val="24"/>
          <w:lang w:val="en-GB"/>
        </w:rPr>
        <w:t xml:space="preserve"> and</w:t>
      </w:r>
      <w:r w:rsidR="000E0CE2" w:rsidRPr="00E11C6F">
        <w:rPr>
          <w:sz w:val="24"/>
          <w:szCs w:val="24"/>
          <w:lang w:val="en-GB"/>
        </w:rPr>
        <w:t xml:space="preserve"> </w:t>
      </w:r>
      <w:r w:rsidR="002B6A3A" w:rsidRPr="00E11C6F">
        <w:rPr>
          <w:sz w:val="24"/>
          <w:szCs w:val="24"/>
          <w:lang w:val="en-GB"/>
        </w:rPr>
        <w:t>reduce the predation pressures</w:t>
      </w:r>
      <w:r w:rsidR="00557978" w:rsidRPr="00E11C6F">
        <w:rPr>
          <w:sz w:val="24"/>
          <w:szCs w:val="24"/>
          <w:lang w:val="en-GB"/>
        </w:rPr>
        <w:t xml:space="preserve">. </w:t>
      </w:r>
      <w:r w:rsidR="00F567FB">
        <w:rPr>
          <w:sz w:val="24"/>
          <w:szCs w:val="24"/>
          <w:lang w:val="en-GB"/>
        </w:rPr>
        <w:t>Motor</w:t>
      </w:r>
      <w:r w:rsidR="002B6A3A" w:rsidRPr="00E11C6F">
        <w:rPr>
          <w:sz w:val="24"/>
          <w:szCs w:val="24"/>
          <w:lang w:val="en-GB"/>
        </w:rPr>
        <w:t>way related infrastructure such as bridges, pylons</w:t>
      </w:r>
      <w:r w:rsidR="00557978" w:rsidRPr="00E11C6F">
        <w:rPr>
          <w:sz w:val="24"/>
          <w:szCs w:val="24"/>
          <w:lang w:val="en-GB"/>
        </w:rPr>
        <w:t xml:space="preserve"> and</w:t>
      </w:r>
      <w:r w:rsidR="002B6A3A" w:rsidRPr="00E11C6F">
        <w:rPr>
          <w:sz w:val="24"/>
          <w:szCs w:val="24"/>
          <w:lang w:val="en-GB"/>
        </w:rPr>
        <w:t xml:space="preserve"> tree lines along roadside</w:t>
      </w:r>
      <w:r w:rsidR="00E254A5" w:rsidRPr="00E11C6F">
        <w:rPr>
          <w:sz w:val="24"/>
          <w:szCs w:val="24"/>
          <w:lang w:val="en-GB"/>
        </w:rPr>
        <w:t xml:space="preserve"> provide </w:t>
      </w:r>
      <w:r w:rsidR="00850F58" w:rsidRPr="00E11C6F">
        <w:rPr>
          <w:sz w:val="24"/>
          <w:szCs w:val="24"/>
          <w:lang w:val="en-GB"/>
        </w:rPr>
        <w:t xml:space="preserve">new nesting opportunities </w:t>
      </w:r>
      <w:r w:rsidR="00E254A5" w:rsidRPr="00E11C6F">
        <w:rPr>
          <w:sz w:val="24"/>
          <w:szCs w:val="24"/>
          <w:lang w:val="en-GB"/>
        </w:rPr>
        <w:t xml:space="preserve">and protection against predators </w:t>
      </w:r>
      <w:r w:rsidR="00850F58" w:rsidRPr="00E11C6F">
        <w:rPr>
          <w:sz w:val="24"/>
          <w:szCs w:val="24"/>
          <w:lang w:val="en-GB"/>
        </w:rPr>
        <w:t xml:space="preserve">in an otherwise homogeneous landscape </w:t>
      </w:r>
      <w:r w:rsidR="00DB3870" w:rsidRPr="00E11C6F">
        <w:rPr>
          <w:sz w:val="24"/>
          <w:szCs w:val="24"/>
          <w:lang w:val="en-GB"/>
        </w:rPr>
        <w:t>(Morelli et al., 2014)</w:t>
      </w:r>
      <w:r w:rsidR="00850F58" w:rsidRPr="00E11C6F">
        <w:rPr>
          <w:sz w:val="24"/>
          <w:szCs w:val="24"/>
          <w:lang w:val="en-GB"/>
        </w:rPr>
        <w:t xml:space="preserve">. </w:t>
      </w:r>
      <w:r w:rsidR="00D92445" w:rsidRPr="00E11C6F">
        <w:rPr>
          <w:sz w:val="24"/>
          <w:szCs w:val="24"/>
          <w:lang w:val="en-GB"/>
        </w:rPr>
        <w:t>On the contrary, according to them negative effect is reported by studies in pure</w:t>
      </w:r>
      <w:r w:rsidR="00850F58" w:rsidRPr="00E11C6F">
        <w:rPr>
          <w:sz w:val="24"/>
          <w:szCs w:val="24"/>
          <w:lang w:val="en-GB"/>
        </w:rPr>
        <w:t xml:space="preserve"> and untouched </w:t>
      </w:r>
      <w:r w:rsidR="00D92445" w:rsidRPr="00E11C6F">
        <w:rPr>
          <w:sz w:val="24"/>
          <w:szCs w:val="24"/>
          <w:lang w:val="en-GB"/>
        </w:rPr>
        <w:t>landscape (Kroeger et al., 2022).</w:t>
      </w:r>
      <w:r w:rsidR="002A5EE0" w:rsidRPr="00E11C6F">
        <w:rPr>
          <w:sz w:val="24"/>
          <w:szCs w:val="24"/>
          <w:lang w:val="en-GB"/>
        </w:rPr>
        <w:t xml:space="preserve"> </w:t>
      </w:r>
      <w:r w:rsidR="00CC3CCD" w:rsidRPr="00E11C6F">
        <w:rPr>
          <w:sz w:val="24"/>
          <w:szCs w:val="24"/>
          <w:lang w:val="en-GB"/>
        </w:rPr>
        <w:t xml:space="preserve">Birds that tolerate traffic are those that live in urban areas as road disturbances are similar to those they encounter there </w:t>
      </w:r>
      <w:r w:rsidR="002A5EE0" w:rsidRPr="00E11C6F">
        <w:rPr>
          <w:sz w:val="24"/>
          <w:szCs w:val="24"/>
          <w:lang w:val="en-GB"/>
        </w:rPr>
        <w:t>(</w:t>
      </w:r>
      <w:r w:rsidR="00CC3CCD" w:rsidRPr="00E11C6F">
        <w:rPr>
          <w:sz w:val="24"/>
          <w:szCs w:val="24"/>
          <w:lang w:val="en-GB"/>
        </w:rPr>
        <w:t>Pa</w:t>
      </w:r>
      <w:r w:rsidR="00CC3CCD" w:rsidRPr="00CC3CCD">
        <w:rPr>
          <w:sz w:val="24"/>
          <w:szCs w:val="24"/>
          <w:lang w:val="en-GB"/>
        </w:rPr>
        <w:t>lomino &amp; Carrascal</w:t>
      </w:r>
      <w:r w:rsidR="00CC3CCD">
        <w:rPr>
          <w:sz w:val="24"/>
          <w:szCs w:val="24"/>
          <w:lang w:val="en-GB"/>
        </w:rPr>
        <w:t xml:space="preserve">, </w:t>
      </w:r>
      <w:r w:rsidR="00CC3CCD" w:rsidRPr="00CC3CCD">
        <w:rPr>
          <w:sz w:val="24"/>
          <w:szCs w:val="24"/>
          <w:lang w:val="en-GB"/>
        </w:rPr>
        <w:t>2007</w:t>
      </w:r>
      <w:r w:rsidR="00CC3CCD">
        <w:rPr>
          <w:sz w:val="24"/>
          <w:szCs w:val="24"/>
          <w:lang w:val="en-GB"/>
        </w:rPr>
        <w:t xml:space="preserve">; </w:t>
      </w:r>
      <w:r w:rsidR="002A5EE0" w:rsidRPr="00CC3CCD">
        <w:rPr>
          <w:sz w:val="24"/>
          <w:szCs w:val="24"/>
          <w:lang w:val="en-GB"/>
        </w:rPr>
        <w:t>C</w:t>
      </w:r>
      <w:r w:rsidR="002A5EE0" w:rsidRPr="002A5EE0">
        <w:rPr>
          <w:sz w:val="24"/>
          <w:szCs w:val="24"/>
          <w:lang w:val="en-GB"/>
        </w:rPr>
        <w:t>ooke et al., 2020 b</w:t>
      </w:r>
      <w:r w:rsidR="000516A4">
        <w:rPr>
          <w:sz w:val="24"/>
          <w:szCs w:val="24"/>
          <w:lang w:val="en-GB"/>
        </w:rPr>
        <w:t>;</w:t>
      </w:r>
      <w:r w:rsidR="00BC4C27" w:rsidRPr="00BC4C27">
        <w:t xml:space="preserve"> </w:t>
      </w:r>
      <w:r w:rsidR="00BC4C27" w:rsidRPr="00BC4C27">
        <w:rPr>
          <w:sz w:val="24"/>
          <w:szCs w:val="24"/>
          <w:lang w:val="en-GB"/>
        </w:rPr>
        <w:t>Ascens</w:t>
      </w:r>
      <w:r w:rsidR="00BC4C27">
        <w:rPr>
          <w:rFonts w:cstheme="minorHAnsi"/>
          <w:sz w:val="24"/>
          <w:szCs w:val="24"/>
          <w:lang w:val="en-GB"/>
        </w:rPr>
        <w:t>ã</w:t>
      </w:r>
      <w:r w:rsidR="00BC4C27" w:rsidRPr="00BC4C27">
        <w:rPr>
          <w:sz w:val="24"/>
          <w:szCs w:val="24"/>
          <w:lang w:val="en-GB"/>
        </w:rPr>
        <w:t>o et al.</w:t>
      </w:r>
      <w:r w:rsidR="00BC4C27">
        <w:rPr>
          <w:sz w:val="24"/>
          <w:szCs w:val="24"/>
          <w:lang w:val="en-GB"/>
        </w:rPr>
        <w:t>, 2022</w:t>
      </w:r>
      <w:r w:rsidR="002A5EE0">
        <w:rPr>
          <w:sz w:val="24"/>
          <w:szCs w:val="24"/>
          <w:lang w:val="en-GB"/>
        </w:rPr>
        <w:t>).</w:t>
      </w:r>
    </w:p>
    <w:p w14:paraId="2C03D3E5" w14:textId="6E014FB1" w:rsidR="003B00B7" w:rsidRDefault="00E11C6F" w:rsidP="000E7447">
      <w:pPr>
        <w:jc w:val="both"/>
        <w:rPr>
          <w:sz w:val="24"/>
          <w:szCs w:val="24"/>
          <w:lang w:val="en-GB"/>
        </w:rPr>
      </w:pPr>
      <w:r w:rsidRPr="00E11C6F">
        <w:rPr>
          <w:sz w:val="24"/>
          <w:szCs w:val="24"/>
          <w:lang w:val="en-GB"/>
        </w:rPr>
        <w:t xml:space="preserve">Most studies consider noise to be the most significant impact that </w:t>
      </w:r>
      <w:r w:rsidR="00F567FB">
        <w:rPr>
          <w:sz w:val="24"/>
          <w:szCs w:val="24"/>
          <w:lang w:val="en-GB"/>
        </w:rPr>
        <w:t>motor</w:t>
      </w:r>
      <w:r>
        <w:rPr>
          <w:sz w:val="24"/>
          <w:szCs w:val="24"/>
          <w:lang w:val="en-GB"/>
        </w:rPr>
        <w:t>ways</w:t>
      </w:r>
      <w:r w:rsidRPr="00E11C6F">
        <w:rPr>
          <w:sz w:val="24"/>
          <w:szCs w:val="24"/>
          <w:lang w:val="en-GB"/>
        </w:rPr>
        <w:t xml:space="preserve"> </w:t>
      </w:r>
      <w:r w:rsidR="001F1A48">
        <w:rPr>
          <w:sz w:val="24"/>
          <w:szCs w:val="24"/>
          <w:lang w:val="en-GB"/>
        </w:rPr>
        <w:t>affect</w:t>
      </w:r>
      <w:r w:rsidRPr="00E11C6F">
        <w:rPr>
          <w:sz w:val="24"/>
          <w:szCs w:val="24"/>
          <w:lang w:val="en-GB"/>
        </w:rPr>
        <w:t xml:space="preserve"> the surrounding landscape and bird </w:t>
      </w:r>
      <w:r w:rsidRPr="009A47CC">
        <w:rPr>
          <w:sz w:val="24"/>
          <w:szCs w:val="24"/>
          <w:lang w:val="en-GB"/>
        </w:rPr>
        <w:t>species</w:t>
      </w:r>
      <w:r w:rsidR="001F1A48" w:rsidRPr="009A47CC">
        <w:rPr>
          <w:sz w:val="24"/>
          <w:szCs w:val="24"/>
          <w:lang w:val="en-GB"/>
        </w:rPr>
        <w:t xml:space="preserve"> (Brumm, 2004; Slabbekoorn &amp; Ripmeester, 2008; Halfwerk et al., 2011)</w:t>
      </w:r>
      <w:r w:rsidRPr="009A47CC">
        <w:rPr>
          <w:sz w:val="24"/>
          <w:szCs w:val="24"/>
          <w:lang w:val="en-GB"/>
        </w:rPr>
        <w:t xml:space="preserve">. </w:t>
      </w:r>
      <w:r w:rsidR="006B6128" w:rsidRPr="009A47CC">
        <w:rPr>
          <w:sz w:val="24"/>
          <w:szCs w:val="24"/>
          <w:lang w:val="en-GB"/>
        </w:rPr>
        <w:t>The effect of traffic</w:t>
      </w:r>
      <w:r w:rsidR="006B6128" w:rsidRPr="49CD0696">
        <w:rPr>
          <w:sz w:val="24"/>
          <w:szCs w:val="24"/>
          <w:lang w:val="en-GB"/>
        </w:rPr>
        <w:t xml:space="preserve"> noise and other effects such as landscape fragmentation, </w:t>
      </w:r>
      <w:r w:rsidR="006B6128" w:rsidRPr="00E7161F">
        <w:rPr>
          <w:sz w:val="24"/>
          <w:szCs w:val="24"/>
          <w:lang w:val="en-GB"/>
        </w:rPr>
        <w:t>define a road-effect zone with significantly alter environment (Forman &amp; Alexander</w:t>
      </w:r>
      <w:r w:rsidR="00BA5E92" w:rsidRPr="00E7161F">
        <w:rPr>
          <w:sz w:val="24"/>
          <w:szCs w:val="24"/>
          <w:lang w:val="en-GB"/>
        </w:rPr>
        <w:t>,</w:t>
      </w:r>
      <w:r w:rsidR="006B6128" w:rsidRPr="00E7161F">
        <w:rPr>
          <w:sz w:val="24"/>
          <w:szCs w:val="24"/>
          <w:lang w:val="en-GB"/>
        </w:rPr>
        <w:t xml:space="preserve"> 1998).</w:t>
      </w:r>
      <w:r w:rsidR="00783EAD" w:rsidRPr="00E7161F">
        <w:rPr>
          <w:sz w:val="24"/>
          <w:szCs w:val="24"/>
          <w:lang w:val="en-GB"/>
        </w:rPr>
        <w:t xml:space="preserve"> </w:t>
      </w:r>
      <w:r w:rsidR="00D83F3B" w:rsidRPr="49CD0696">
        <w:rPr>
          <w:sz w:val="24"/>
          <w:szCs w:val="24"/>
          <w:lang w:val="en-GB"/>
        </w:rPr>
        <w:t>Noise level is associated also with traffic volume. Nevertheless, it depends on technical solution of road such as road surface, noise barriers or vegetation cover along road</w:t>
      </w:r>
      <w:r w:rsidR="00D755B7" w:rsidRPr="49CD0696">
        <w:rPr>
          <w:sz w:val="24"/>
          <w:szCs w:val="24"/>
          <w:lang w:val="en-GB"/>
        </w:rPr>
        <w:t xml:space="preserve"> (Forman &amp; Alexander</w:t>
      </w:r>
      <w:r w:rsidR="00BA5E92" w:rsidRPr="49CD0696">
        <w:rPr>
          <w:sz w:val="24"/>
          <w:szCs w:val="24"/>
          <w:lang w:val="en-GB"/>
        </w:rPr>
        <w:t>,</w:t>
      </w:r>
      <w:r w:rsidR="00D755B7" w:rsidRPr="49CD0696">
        <w:rPr>
          <w:sz w:val="24"/>
          <w:szCs w:val="24"/>
          <w:lang w:val="en-GB"/>
        </w:rPr>
        <w:t xml:space="preserve"> 1998)</w:t>
      </w:r>
      <w:r w:rsidR="00D83F3B" w:rsidRPr="49CD0696">
        <w:rPr>
          <w:sz w:val="24"/>
          <w:szCs w:val="24"/>
          <w:lang w:val="en-GB"/>
        </w:rPr>
        <w:t>.</w:t>
      </w:r>
      <w:r w:rsidR="00747FA9">
        <w:rPr>
          <w:sz w:val="24"/>
          <w:szCs w:val="24"/>
          <w:lang w:val="en-GB"/>
        </w:rPr>
        <w:t xml:space="preserve"> </w:t>
      </w:r>
      <w:r w:rsidR="00747FA9" w:rsidRPr="49CD0696">
        <w:rPr>
          <w:sz w:val="24"/>
          <w:szCs w:val="24"/>
          <w:lang w:val="en-GB"/>
        </w:rPr>
        <w:t xml:space="preserve">Traffic noise may extend outward for hundreds of meters far from </w:t>
      </w:r>
      <w:r w:rsidR="00F567FB">
        <w:rPr>
          <w:sz w:val="24"/>
          <w:szCs w:val="24"/>
          <w:lang w:val="en-GB"/>
        </w:rPr>
        <w:t>motor</w:t>
      </w:r>
      <w:r w:rsidR="00F567FB" w:rsidRPr="49CD0696">
        <w:rPr>
          <w:sz w:val="24"/>
          <w:szCs w:val="24"/>
          <w:lang w:val="en-GB"/>
        </w:rPr>
        <w:t xml:space="preserve">way </w:t>
      </w:r>
      <w:r w:rsidR="00747FA9" w:rsidRPr="49CD0696">
        <w:rPr>
          <w:sz w:val="24"/>
          <w:szCs w:val="24"/>
          <w:lang w:val="en-GB"/>
        </w:rPr>
        <w:t>(Forman et al., 2002).</w:t>
      </w:r>
      <w:r w:rsidR="005F5208">
        <w:rPr>
          <w:sz w:val="24"/>
          <w:szCs w:val="24"/>
          <w:lang w:val="en-GB"/>
        </w:rPr>
        <w:t xml:space="preserve"> </w:t>
      </w:r>
      <w:r w:rsidR="005F5208" w:rsidRPr="49CD0696">
        <w:rPr>
          <w:sz w:val="24"/>
          <w:szCs w:val="24"/>
          <w:lang w:val="en-GB"/>
        </w:rPr>
        <w:t>Although distance from road is corelated with traffic noise, number of bird species is not related to traffic noise</w:t>
      </w:r>
      <w:r w:rsidR="005F5208" w:rsidRPr="00685CE3">
        <w:rPr>
          <w:sz w:val="24"/>
          <w:szCs w:val="24"/>
          <w:lang w:val="en-GB"/>
        </w:rPr>
        <w:t xml:space="preserve">. </w:t>
      </w:r>
      <w:r w:rsidR="00747FA9">
        <w:rPr>
          <w:sz w:val="24"/>
          <w:szCs w:val="24"/>
          <w:lang w:val="en-GB"/>
        </w:rPr>
        <w:t xml:space="preserve">Study conducted by </w:t>
      </w:r>
      <w:r w:rsidR="00747FA9" w:rsidRPr="49CD0696">
        <w:rPr>
          <w:sz w:val="24"/>
          <w:szCs w:val="24"/>
          <w:lang w:val="en-GB"/>
        </w:rPr>
        <w:t>Summers et al.</w:t>
      </w:r>
      <w:r w:rsidR="00747FA9">
        <w:rPr>
          <w:sz w:val="24"/>
          <w:szCs w:val="24"/>
          <w:lang w:val="en-GB"/>
        </w:rPr>
        <w:t xml:space="preserve"> (</w:t>
      </w:r>
      <w:r w:rsidR="00747FA9" w:rsidRPr="49CD0696">
        <w:rPr>
          <w:sz w:val="24"/>
          <w:szCs w:val="24"/>
          <w:lang w:val="en-GB"/>
        </w:rPr>
        <w:t>2011</w:t>
      </w:r>
      <w:r w:rsidR="00747FA9">
        <w:rPr>
          <w:sz w:val="24"/>
          <w:szCs w:val="24"/>
          <w:lang w:val="en-GB"/>
        </w:rPr>
        <w:t>)</w:t>
      </w:r>
      <w:r w:rsidR="009D6242" w:rsidRPr="49CD0696">
        <w:rPr>
          <w:sz w:val="24"/>
          <w:szCs w:val="24"/>
          <w:lang w:val="en-GB"/>
        </w:rPr>
        <w:t xml:space="preserve"> suggests that traffic noise </w:t>
      </w:r>
      <w:r w:rsidR="009D6242" w:rsidRPr="00C1235A">
        <w:rPr>
          <w:sz w:val="24"/>
          <w:szCs w:val="24"/>
          <w:lang w:val="en-GB"/>
        </w:rPr>
        <w:t>might not be</w:t>
      </w:r>
      <w:r w:rsidR="009D6242">
        <w:rPr>
          <w:sz w:val="24"/>
          <w:szCs w:val="24"/>
          <w:lang w:val="en-GB"/>
        </w:rPr>
        <w:t xml:space="preserve"> </w:t>
      </w:r>
      <w:r w:rsidR="009D6242" w:rsidRPr="49CD0696">
        <w:rPr>
          <w:sz w:val="24"/>
          <w:szCs w:val="24"/>
          <w:lang w:val="en-GB"/>
        </w:rPr>
        <w:t>the main cause of increasing birds with distance.</w:t>
      </w:r>
      <w:r w:rsidR="003B00B7">
        <w:rPr>
          <w:sz w:val="24"/>
          <w:szCs w:val="24"/>
          <w:lang w:val="en-GB"/>
        </w:rPr>
        <w:t xml:space="preserve"> </w:t>
      </w:r>
      <w:r w:rsidR="00D83F3B" w:rsidRPr="49CD0696">
        <w:rPr>
          <w:sz w:val="24"/>
          <w:szCs w:val="24"/>
          <w:lang w:val="en-GB"/>
        </w:rPr>
        <w:t>Traffic noise can cause difficulties in vocal communication, increase stress hormones, modify behaviour such as higher vigilance against predators to the detriment of searching for food</w:t>
      </w:r>
      <w:r w:rsidR="0046264B" w:rsidRPr="49CD0696">
        <w:rPr>
          <w:sz w:val="24"/>
          <w:szCs w:val="24"/>
          <w:lang w:val="en-GB"/>
        </w:rPr>
        <w:t xml:space="preserve"> or detect prey.</w:t>
      </w:r>
      <w:r w:rsidR="00D83F3B" w:rsidRPr="49CD0696">
        <w:rPr>
          <w:sz w:val="24"/>
          <w:szCs w:val="24"/>
          <w:lang w:val="en-GB"/>
        </w:rPr>
        <w:t xml:space="preserve"> The noisy environment pushes the vocal communication into higher volume or it can reduce song quality (</w:t>
      </w:r>
      <w:r w:rsidR="00E779DC" w:rsidRPr="49CD0696">
        <w:rPr>
          <w:sz w:val="24"/>
          <w:szCs w:val="24"/>
          <w:lang w:val="en-GB"/>
        </w:rPr>
        <w:t>Brumm, 2004</w:t>
      </w:r>
      <w:r w:rsidR="00075BC9">
        <w:rPr>
          <w:sz w:val="24"/>
          <w:szCs w:val="24"/>
          <w:lang w:val="en-GB"/>
        </w:rPr>
        <w:t xml:space="preserve">; </w:t>
      </w:r>
      <w:r w:rsidR="00D83F3B" w:rsidRPr="49CD0696">
        <w:rPr>
          <w:sz w:val="24"/>
          <w:szCs w:val="24"/>
          <w:lang w:val="en-GB"/>
        </w:rPr>
        <w:t xml:space="preserve">Slabbekoorn &amp; Ripmeester, 2008; Halfwerk et al., 2011). </w:t>
      </w:r>
    </w:p>
    <w:p w14:paraId="6C59FEF6" w14:textId="3B90E5D1" w:rsidR="00D0132E" w:rsidRPr="001B4B16" w:rsidRDefault="00D31AB2" w:rsidP="00C80EDD">
      <w:pPr>
        <w:jc w:val="both"/>
        <w:rPr>
          <w:sz w:val="24"/>
          <w:szCs w:val="24"/>
          <w:lang w:val="en-GB"/>
        </w:rPr>
      </w:pPr>
      <w:r w:rsidRPr="00D31AB2">
        <w:rPr>
          <w:sz w:val="24"/>
          <w:szCs w:val="24"/>
          <w:lang w:val="en-GB"/>
        </w:rPr>
        <w:lastRenderedPageBreak/>
        <w:t xml:space="preserve">Many studies </w:t>
      </w:r>
      <w:r w:rsidR="00920E06">
        <w:rPr>
          <w:sz w:val="24"/>
          <w:szCs w:val="24"/>
          <w:lang w:val="en-GB"/>
        </w:rPr>
        <w:t>focusing on</w:t>
      </w:r>
      <w:r w:rsidR="0046264B" w:rsidRPr="0046264B">
        <w:rPr>
          <w:sz w:val="24"/>
          <w:szCs w:val="24"/>
          <w:lang w:val="en-GB"/>
        </w:rPr>
        <w:t xml:space="preserve"> the </w:t>
      </w:r>
      <w:r w:rsidR="0046264B">
        <w:rPr>
          <w:sz w:val="24"/>
          <w:szCs w:val="24"/>
          <w:lang w:val="en-GB"/>
        </w:rPr>
        <w:t>impact of roads on wildlife birds</w:t>
      </w:r>
      <w:r w:rsidRPr="00D31AB2">
        <w:rPr>
          <w:sz w:val="24"/>
          <w:szCs w:val="24"/>
          <w:lang w:val="en-GB"/>
        </w:rPr>
        <w:t xml:space="preserve"> confirm </w:t>
      </w:r>
      <w:r w:rsidR="003061CD">
        <w:rPr>
          <w:sz w:val="24"/>
          <w:szCs w:val="24"/>
          <w:lang w:val="en-GB"/>
        </w:rPr>
        <w:t>their</w:t>
      </w:r>
      <w:r w:rsidRPr="00D31AB2">
        <w:rPr>
          <w:sz w:val="24"/>
          <w:szCs w:val="24"/>
          <w:lang w:val="en-GB"/>
        </w:rPr>
        <w:t xml:space="preserve"> negative impact </w:t>
      </w:r>
      <w:r w:rsidR="003061CD">
        <w:rPr>
          <w:sz w:val="24"/>
          <w:szCs w:val="24"/>
          <w:lang w:val="en-GB"/>
        </w:rPr>
        <w:t xml:space="preserve">causing </w:t>
      </w:r>
      <w:r w:rsidRPr="00D31AB2">
        <w:rPr>
          <w:sz w:val="24"/>
          <w:szCs w:val="24"/>
          <w:lang w:val="en-GB"/>
        </w:rPr>
        <w:t xml:space="preserve">decline in abundance and species </w:t>
      </w:r>
      <w:r w:rsidR="009D6242">
        <w:rPr>
          <w:sz w:val="24"/>
          <w:szCs w:val="24"/>
          <w:lang w:val="en-GB"/>
        </w:rPr>
        <w:t>richness</w:t>
      </w:r>
      <w:r w:rsidRPr="00D31AB2">
        <w:rPr>
          <w:sz w:val="24"/>
          <w:szCs w:val="24"/>
          <w:lang w:val="en-GB"/>
        </w:rPr>
        <w:t xml:space="preserve"> </w:t>
      </w:r>
      <w:r w:rsidR="003061CD">
        <w:rPr>
          <w:sz w:val="24"/>
          <w:szCs w:val="24"/>
          <w:lang w:val="en-GB"/>
        </w:rPr>
        <w:t>in their vicinity</w:t>
      </w:r>
      <w:r w:rsidRPr="00D31AB2">
        <w:rPr>
          <w:sz w:val="24"/>
          <w:szCs w:val="24"/>
          <w:lang w:val="en-GB"/>
        </w:rPr>
        <w:t>.</w:t>
      </w:r>
      <w:r w:rsidR="006B3718">
        <w:rPr>
          <w:sz w:val="24"/>
          <w:szCs w:val="24"/>
          <w:lang w:val="en-GB"/>
        </w:rPr>
        <w:t xml:space="preserve"> These studies </w:t>
      </w:r>
      <w:r w:rsidR="004B19D8" w:rsidRPr="004B19D8">
        <w:rPr>
          <w:sz w:val="24"/>
          <w:szCs w:val="24"/>
          <w:lang w:val="en-GB"/>
        </w:rPr>
        <w:t>have been carried out in different habitats</w:t>
      </w:r>
      <w:r w:rsidR="004B19D8">
        <w:rPr>
          <w:sz w:val="24"/>
          <w:szCs w:val="24"/>
          <w:lang w:val="en-GB"/>
        </w:rPr>
        <w:t xml:space="preserve"> such as in farmland </w:t>
      </w:r>
      <w:r w:rsidR="004B19D8" w:rsidRPr="004B19D8">
        <w:rPr>
          <w:sz w:val="24"/>
          <w:szCs w:val="24"/>
          <w:lang w:val="en-GB"/>
        </w:rPr>
        <w:t>(Van der Zande et al., 1980; Reijnen et al., 1996</w:t>
      </w:r>
      <w:r w:rsidR="00DD2C91">
        <w:rPr>
          <w:sz w:val="24"/>
          <w:szCs w:val="24"/>
          <w:lang w:val="en-GB"/>
        </w:rPr>
        <w:t>;</w:t>
      </w:r>
      <w:r w:rsidR="004B19D8" w:rsidRPr="004B19D8">
        <w:rPr>
          <w:sz w:val="24"/>
          <w:szCs w:val="24"/>
          <w:lang w:val="en-GB"/>
        </w:rPr>
        <w:t xml:space="preserve"> Clarke et al., 2013</w:t>
      </w:r>
      <w:r w:rsidR="00B50E84">
        <w:rPr>
          <w:sz w:val="24"/>
          <w:szCs w:val="24"/>
          <w:lang w:val="en-GB"/>
        </w:rPr>
        <w:t xml:space="preserve">; </w:t>
      </w:r>
      <w:r w:rsidR="006230A1" w:rsidRPr="00C1235A">
        <w:rPr>
          <w:sz w:val="24"/>
          <w:szCs w:val="24"/>
          <w:lang w:val="en-GB"/>
        </w:rPr>
        <w:t>Xie et al., 2021;</w:t>
      </w:r>
      <w:r w:rsidR="006230A1">
        <w:rPr>
          <w:sz w:val="24"/>
          <w:szCs w:val="24"/>
          <w:lang w:val="en-GB"/>
        </w:rPr>
        <w:t xml:space="preserve"> </w:t>
      </w:r>
      <w:r w:rsidR="00A5786A">
        <w:rPr>
          <w:sz w:val="24"/>
          <w:szCs w:val="24"/>
          <w:lang w:val="en-GB"/>
        </w:rPr>
        <w:t>Wiacek, 2023</w:t>
      </w:r>
      <w:r w:rsidR="004B19D8" w:rsidRPr="004B19D8">
        <w:rPr>
          <w:sz w:val="24"/>
          <w:szCs w:val="24"/>
          <w:lang w:val="en-GB"/>
        </w:rPr>
        <w:t>)</w:t>
      </w:r>
      <w:r w:rsidR="004B19D8">
        <w:rPr>
          <w:sz w:val="24"/>
          <w:szCs w:val="24"/>
          <w:lang w:val="en-GB"/>
        </w:rPr>
        <w:t xml:space="preserve"> and in woodland (</w:t>
      </w:r>
      <w:r w:rsidR="004B19D8" w:rsidRPr="007923DE">
        <w:rPr>
          <w:sz w:val="24"/>
          <w:szCs w:val="24"/>
          <w:lang w:val="en-GB"/>
        </w:rPr>
        <w:t>Reijnen et al., 1995</w:t>
      </w:r>
      <w:r w:rsidR="004B19D8">
        <w:rPr>
          <w:sz w:val="24"/>
          <w:szCs w:val="24"/>
          <w:lang w:val="en-GB"/>
        </w:rPr>
        <w:t xml:space="preserve">; </w:t>
      </w:r>
      <w:r w:rsidR="004B19D8" w:rsidRPr="00B0185C">
        <w:rPr>
          <w:sz w:val="24"/>
          <w:szCs w:val="24"/>
          <w:lang w:val="en-GB"/>
        </w:rPr>
        <w:t>Kuitunen et al., 1998; Arévalo &amp; Newhard</w:t>
      </w:r>
      <w:r w:rsidR="008C6B4D" w:rsidRPr="00B0185C">
        <w:rPr>
          <w:sz w:val="24"/>
          <w:szCs w:val="24"/>
          <w:lang w:val="en-GB"/>
        </w:rPr>
        <w:t>,</w:t>
      </w:r>
      <w:r w:rsidR="004B19D8" w:rsidRPr="00B0185C">
        <w:rPr>
          <w:sz w:val="24"/>
          <w:szCs w:val="24"/>
          <w:lang w:val="en-GB"/>
        </w:rPr>
        <w:t xml:space="preserve"> 2011; Goodwin &amp; Shriver</w:t>
      </w:r>
      <w:r w:rsidR="008C6B4D" w:rsidRPr="00B0185C">
        <w:rPr>
          <w:sz w:val="24"/>
          <w:szCs w:val="24"/>
          <w:lang w:val="en-GB"/>
        </w:rPr>
        <w:t>,</w:t>
      </w:r>
      <w:r w:rsidR="004B19D8" w:rsidRPr="00B0185C">
        <w:rPr>
          <w:sz w:val="24"/>
          <w:szCs w:val="24"/>
          <w:lang w:val="en-GB"/>
        </w:rPr>
        <w:t xml:space="preserve"> 2011; Halfwerk et al., 2011; Summers et al., 2011; Polak</w:t>
      </w:r>
      <w:r w:rsidR="00A03511" w:rsidRPr="00B0185C">
        <w:rPr>
          <w:sz w:val="24"/>
          <w:szCs w:val="24"/>
          <w:lang w:val="en-GB"/>
        </w:rPr>
        <w:t> </w:t>
      </w:r>
      <w:r w:rsidR="004B19D8" w:rsidRPr="00B0185C">
        <w:rPr>
          <w:sz w:val="24"/>
          <w:szCs w:val="24"/>
          <w:lang w:val="en-GB"/>
        </w:rPr>
        <w:t>et al., 2013; Wiacek et al., 2015)</w:t>
      </w:r>
      <w:r w:rsidR="00172AFB">
        <w:rPr>
          <w:sz w:val="24"/>
          <w:szCs w:val="24"/>
          <w:lang w:val="en-GB"/>
        </w:rPr>
        <w:t>.</w:t>
      </w:r>
      <w:r w:rsidR="001B7CDB">
        <w:rPr>
          <w:sz w:val="24"/>
          <w:szCs w:val="24"/>
          <w:lang w:val="en-GB"/>
        </w:rPr>
        <w:t xml:space="preserve"> </w:t>
      </w:r>
      <w:r w:rsidR="001B7CDB" w:rsidRPr="00910F6D">
        <w:rPr>
          <w:sz w:val="24"/>
          <w:szCs w:val="24"/>
          <w:lang w:val="en-GB"/>
        </w:rPr>
        <w:t xml:space="preserve">While each of these </w:t>
      </w:r>
      <w:r w:rsidR="001B7CDB">
        <w:rPr>
          <w:sz w:val="24"/>
          <w:szCs w:val="24"/>
          <w:lang w:val="en-GB"/>
        </w:rPr>
        <w:t>papers</w:t>
      </w:r>
      <w:r w:rsidR="001B7CDB" w:rsidRPr="00910F6D">
        <w:rPr>
          <w:sz w:val="24"/>
          <w:szCs w:val="24"/>
          <w:lang w:val="en-GB"/>
        </w:rPr>
        <w:t xml:space="preserve"> assessed the impact of traffic on birds in one particular habitat, </w:t>
      </w:r>
      <w:r w:rsidR="001B7CDB">
        <w:rPr>
          <w:sz w:val="24"/>
          <w:szCs w:val="24"/>
          <w:lang w:val="en-GB"/>
        </w:rPr>
        <w:t>it has been published several studies</w:t>
      </w:r>
      <w:r w:rsidR="001B7CDB" w:rsidRPr="00865B0F">
        <w:rPr>
          <w:sz w:val="24"/>
          <w:szCs w:val="24"/>
          <w:lang w:val="en-GB"/>
        </w:rPr>
        <w:t xml:space="preserve"> that compare the impact of road traffic in both </w:t>
      </w:r>
      <w:r w:rsidR="001B7CDB">
        <w:rPr>
          <w:sz w:val="24"/>
          <w:szCs w:val="24"/>
          <w:lang w:val="en-GB"/>
        </w:rPr>
        <w:t>habitats</w:t>
      </w:r>
      <w:r w:rsidR="001B7CDB" w:rsidRPr="00865B0F">
        <w:rPr>
          <w:sz w:val="24"/>
          <w:szCs w:val="24"/>
          <w:lang w:val="en-GB"/>
        </w:rPr>
        <w:t xml:space="preserve">, </w:t>
      </w:r>
      <w:r w:rsidR="001B7CDB">
        <w:rPr>
          <w:sz w:val="24"/>
          <w:szCs w:val="24"/>
          <w:lang w:val="en-GB"/>
        </w:rPr>
        <w:t xml:space="preserve">farmland </w:t>
      </w:r>
      <w:r w:rsidR="001B7CDB" w:rsidRPr="00865B0F">
        <w:rPr>
          <w:sz w:val="24"/>
          <w:szCs w:val="24"/>
          <w:lang w:val="en-GB"/>
        </w:rPr>
        <w:t>and</w:t>
      </w:r>
      <w:r w:rsidR="001B7CDB">
        <w:rPr>
          <w:sz w:val="24"/>
          <w:szCs w:val="24"/>
          <w:lang w:val="en-GB"/>
        </w:rPr>
        <w:t xml:space="preserve"> woodland</w:t>
      </w:r>
      <w:r w:rsidR="001B7CDB" w:rsidRPr="006B04AE">
        <w:rPr>
          <w:sz w:val="24"/>
          <w:szCs w:val="24"/>
          <w:lang w:val="en-GB"/>
        </w:rPr>
        <w:t xml:space="preserve"> (Forman et al., 2002</w:t>
      </w:r>
      <w:r w:rsidR="001B7CDB" w:rsidRPr="00C1235A">
        <w:rPr>
          <w:sz w:val="24"/>
          <w:szCs w:val="24"/>
          <w:lang w:val="en-GB"/>
        </w:rPr>
        <w:t xml:space="preserve">; Benítez-López et al., 2010; </w:t>
      </w:r>
      <w:r w:rsidR="001B7CDB" w:rsidRPr="006B04AE">
        <w:rPr>
          <w:sz w:val="24"/>
          <w:szCs w:val="24"/>
          <w:lang w:val="en-GB"/>
        </w:rPr>
        <w:t>Morelli et al., 2015). In both types of habitats were predominantly detected the negative effect of road traffic on bird species. According to Forman &amp; Alexander</w:t>
      </w:r>
      <w:r w:rsidR="006A503C" w:rsidRPr="006B04AE">
        <w:rPr>
          <w:sz w:val="24"/>
          <w:szCs w:val="24"/>
          <w:lang w:val="en-GB"/>
        </w:rPr>
        <w:t xml:space="preserve"> </w:t>
      </w:r>
      <w:r w:rsidR="001B7CDB" w:rsidRPr="006B04AE">
        <w:rPr>
          <w:sz w:val="24"/>
          <w:szCs w:val="24"/>
          <w:lang w:val="en-GB"/>
        </w:rPr>
        <w:t>(1998)</w:t>
      </w:r>
      <w:r w:rsidR="00BA5E92" w:rsidRPr="006B04AE">
        <w:rPr>
          <w:sz w:val="24"/>
          <w:szCs w:val="24"/>
          <w:lang w:val="en-GB"/>
        </w:rPr>
        <w:t>;</w:t>
      </w:r>
      <w:r w:rsidR="001B7CDB" w:rsidRPr="006B04AE">
        <w:rPr>
          <w:sz w:val="24"/>
          <w:szCs w:val="24"/>
          <w:lang w:val="en-GB"/>
        </w:rPr>
        <w:t xml:space="preserve"> Palomino &amp; Carrascal (2007) and Benítez-López et al. (2010) birds that occupy farmland are more sensitive compared to birds living in woodland</w:t>
      </w:r>
      <w:r w:rsidR="001B7CDB" w:rsidRPr="006311D8">
        <w:rPr>
          <w:sz w:val="24"/>
          <w:szCs w:val="24"/>
          <w:lang w:val="en-GB"/>
        </w:rPr>
        <w:t>.</w:t>
      </w:r>
      <w:r w:rsidR="005441AA" w:rsidRPr="006311D8">
        <w:rPr>
          <w:sz w:val="24"/>
          <w:szCs w:val="24"/>
          <w:lang w:val="en-GB"/>
        </w:rPr>
        <w:t xml:space="preserve"> </w:t>
      </w:r>
      <w:r w:rsidR="005D2854" w:rsidRPr="006311D8">
        <w:rPr>
          <w:sz w:val="24"/>
          <w:szCs w:val="24"/>
          <w:lang w:val="en-GB"/>
        </w:rPr>
        <w:t>In addition,</w:t>
      </w:r>
      <w:r w:rsidR="005D2854">
        <w:rPr>
          <w:sz w:val="24"/>
          <w:szCs w:val="24"/>
          <w:lang w:val="en-GB"/>
        </w:rPr>
        <w:t xml:space="preserve"> </w:t>
      </w:r>
      <w:r w:rsidR="001B126C">
        <w:rPr>
          <w:sz w:val="24"/>
          <w:szCs w:val="24"/>
          <w:lang w:val="en-GB"/>
        </w:rPr>
        <w:t xml:space="preserve">no study </w:t>
      </w:r>
      <w:r w:rsidR="0018316E">
        <w:rPr>
          <w:sz w:val="24"/>
          <w:szCs w:val="24"/>
          <w:lang w:val="en-GB"/>
        </w:rPr>
        <w:t>dea</w:t>
      </w:r>
      <w:r w:rsidR="00085148">
        <w:rPr>
          <w:sz w:val="24"/>
          <w:szCs w:val="24"/>
          <w:lang w:val="en-GB"/>
        </w:rPr>
        <w:t>ls</w:t>
      </w:r>
      <w:r w:rsidR="001B126C">
        <w:rPr>
          <w:sz w:val="24"/>
          <w:szCs w:val="24"/>
          <w:lang w:val="en-GB"/>
        </w:rPr>
        <w:t xml:space="preserve"> with </w:t>
      </w:r>
      <w:r w:rsidR="0018316E">
        <w:rPr>
          <w:sz w:val="24"/>
          <w:szCs w:val="24"/>
          <w:lang w:val="en-GB"/>
        </w:rPr>
        <w:t xml:space="preserve">impact of </w:t>
      </w:r>
      <w:r w:rsidR="003E0B97">
        <w:rPr>
          <w:sz w:val="24"/>
          <w:szCs w:val="24"/>
          <w:lang w:val="en-GB"/>
        </w:rPr>
        <w:t xml:space="preserve">motorway </w:t>
      </w:r>
      <w:r w:rsidR="0018316E">
        <w:rPr>
          <w:sz w:val="24"/>
          <w:szCs w:val="24"/>
          <w:lang w:val="en-GB"/>
        </w:rPr>
        <w:t xml:space="preserve">on bird species in farmland with scattered tree and shrub vegetation. Only study conducted </w:t>
      </w:r>
      <w:r w:rsidR="0018316E" w:rsidRPr="006311D8">
        <w:rPr>
          <w:sz w:val="24"/>
          <w:szCs w:val="24"/>
          <w:lang w:val="en-GB"/>
        </w:rPr>
        <w:t xml:space="preserve">by </w:t>
      </w:r>
      <w:r w:rsidR="005D2854" w:rsidRPr="006311D8">
        <w:rPr>
          <w:sz w:val="24"/>
          <w:szCs w:val="24"/>
          <w:lang w:val="en-GB"/>
        </w:rPr>
        <w:t xml:space="preserve">Brotons &amp; Herrando </w:t>
      </w:r>
      <w:r w:rsidR="0018316E" w:rsidRPr="006311D8">
        <w:rPr>
          <w:sz w:val="24"/>
          <w:szCs w:val="24"/>
          <w:lang w:val="en-GB"/>
        </w:rPr>
        <w:t>(</w:t>
      </w:r>
      <w:r w:rsidR="005D2854" w:rsidRPr="006311D8">
        <w:rPr>
          <w:sz w:val="24"/>
          <w:szCs w:val="24"/>
          <w:lang w:val="en-GB"/>
        </w:rPr>
        <w:t>2001) is</w:t>
      </w:r>
      <w:r w:rsidR="0018316E" w:rsidRPr="006311D8">
        <w:rPr>
          <w:sz w:val="24"/>
          <w:szCs w:val="24"/>
          <w:lang w:val="en-GB"/>
        </w:rPr>
        <w:t xml:space="preserve"> little bit similar to our study. Their study was realised in farmland</w:t>
      </w:r>
      <w:r w:rsidR="00D411EF" w:rsidRPr="006311D8">
        <w:rPr>
          <w:sz w:val="24"/>
          <w:szCs w:val="24"/>
          <w:lang w:val="en-GB"/>
        </w:rPr>
        <w:t xml:space="preserve"> in Mediterranean</w:t>
      </w:r>
      <w:r w:rsidR="0018316E" w:rsidRPr="006311D8">
        <w:rPr>
          <w:sz w:val="24"/>
          <w:szCs w:val="24"/>
          <w:lang w:val="en-GB"/>
        </w:rPr>
        <w:t xml:space="preserve">, but with </w:t>
      </w:r>
      <w:r w:rsidR="003B00B7" w:rsidRPr="006311D8">
        <w:rPr>
          <w:sz w:val="24"/>
          <w:szCs w:val="24"/>
          <w:lang w:val="en-GB"/>
        </w:rPr>
        <w:t>i</w:t>
      </w:r>
      <w:r w:rsidR="0018316E" w:rsidRPr="006311D8">
        <w:rPr>
          <w:sz w:val="24"/>
          <w:szCs w:val="24"/>
          <w:lang w:val="en-GB"/>
        </w:rPr>
        <w:t>solated pine forest fragments</w:t>
      </w:r>
      <w:r w:rsidR="001B4B16" w:rsidRPr="006311D8">
        <w:rPr>
          <w:sz w:val="24"/>
          <w:szCs w:val="24"/>
          <w:lang w:val="en-GB"/>
        </w:rPr>
        <w:t xml:space="preserve">, while our study was taken in Central Europe i.e. the temperate zone, and the vegetation was made up of various deciduous tree and shrub species. </w:t>
      </w:r>
      <w:r w:rsidR="00772617" w:rsidRPr="006311D8">
        <w:rPr>
          <w:sz w:val="24"/>
          <w:szCs w:val="24"/>
          <w:lang w:val="en-GB"/>
        </w:rPr>
        <w:t>The level of traffic volume also contributes to the number of bird species. Higher traffic volume affects bird species over greater distances.</w:t>
      </w:r>
      <w:r w:rsidR="00203069" w:rsidRPr="006311D8">
        <w:rPr>
          <w:sz w:val="24"/>
          <w:szCs w:val="24"/>
          <w:lang w:val="en-GB"/>
        </w:rPr>
        <w:t xml:space="preserve"> Even though, depending on the habitat that birds live in, the effects of traffic volume vary (Reijnen et al., 1996; Forman et al., 2002).</w:t>
      </w:r>
      <w:r w:rsidR="00606244" w:rsidRPr="006311D8">
        <w:rPr>
          <w:sz w:val="24"/>
          <w:szCs w:val="24"/>
          <w:lang w:val="en-GB"/>
        </w:rPr>
        <w:t xml:space="preserve"> </w:t>
      </w:r>
      <w:r w:rsidR="00D0132E" w:rsidRPr="006311D8">
        <w:rPr>
          <w:sz w:val="24"/>
          <w:szCs w:val="24"/>
          <w:lang w:val="en-GB"/>
        </w:rPr>
        <w:t>Farmland bird species are affected for a longer distance than forest species</w:t>
      </w:r>
      <w:r w:rsidR="00606244" w:rsidRPr="006311D8">
        <w:rPr>
          <w:sz w:val="24"/>
          <w:szCs w:val="24"/>
          <w:lang w:val="en-GB"/>
        </w:rPr>
        <w:t xml:space="preserve"> (Forman</w:t>
      </w:r>
      <w:r w:rsidR="00D96B11" w:rsidRPr="006311D8">
        <w:rPr>
          <w:sz w:val="24"/>
          <w:szCs w:val="24"/>
          <w:lang w:val="en-GB"/>
        </w:rPr>
        <w:t>,</w:t>
      </w:r>
      <w:r w:rsidR="00606244" w:rsidRPr="006311D8">
        <w:rPr>
          <w:sz w:val="24"/>
          <w:szCs w:val="24"/>
          <w:lang w:val="en-GB"/>
        </w:rPr>
        <w:t xml:space="preserve"> 2000), which could be due to the fact that noise propagates more easily in open agricultural landscapes compared to woodland (Forman et al., 2002).</w:t>
      </w:r>
    </w:p>
    <w:p w14:paraId="20ACAB28" w14:textId="77777777" w:rsidR="003B00B7" w:rsidRDefault="00A80FD7" w:rsidP="003B00B7">
      <w:pPr>
        <w:jc w:val="both"/>
        <w:rPr>
          <w:sz w:val="24"/>
          <w:szCs w:val="24"/>
          <w:lang w:val="en-GB"/>
        </w:rPr>
      </w:pPr>
      <w:r w:rsidRPr="00C1235A">
        <w:rPr>
          <w:sz w:val="24"/>
          <w:szCs w:val="24"/>
          <w:lang w:val="en-GB"/>
        </w:rPr>
        <w:t>Proximity of the high traffic volume decreases the habitat quality and probability of immigration into isolated forest fragments, and therefore the survival of the species is lower (Husby</w:t>
      </w:r>
      <w:r w:rsidR="00BA5E92" w:rsidRPr="00C1235A">
        <w:rPr>
          <w:sz w:val="24"/>
          <w:szCs w:val="24"/>
          <w:lang w:val="en-GB"/>
        </w:rPr>
        <w:t>,</w:t>
      </w:r>
      <w:r w:rsidRPr="00C1235A">
        <w:rPr>
          <w:sz w:val="24"/>
          <w:szCs w:val="24"/>
          <w:lang w:val="en-GB"/>
        </w:rPr>
        <w:t xml:space="preserve"> 2017).</w:t>
      </w:r>
      <w:r w:rsidR="00525495" w:rsidRPr="49CD0696">
        <w:rPr>
          <w:sz w:val="24"/>
          <w:szCs w:val="24"/>
          <w:lang w:val="en-GB"/>
        </w:rPr>
        <w:t xml:space="preserve"> </w:t>
      </w:r>
      <w:r w:rsidR="00AC7BAE" w:rsidRPr="49CD0696">
        <w:rPr>
          <w:sz w:val="24"/>
          <w:szCs w:val="24"/>
          <w:lang w:val="en-GB"/>
        </w:rPr>
        <w:t xml:space="preserve">The most prone birds are endangered species and those who predominately occupy open habitats (Palomino </w:t>
      </w:r>
      <w:r w:rsidR="00237DF3" w:rsidRPr="00237DF3">
        <w:rPr>
          <w:sz w:val="24"/>
          <w:szCs w:val="24"/>
          <w:lang w:val="en-GB"/>
        </w:rPr>
        <w:t>&amp; Carrascal</w:t>
      </w:r>
      <w:r w:rsidR="00AC7BAE" w:rsidRPr="49CD0696">
        <w:rPr>
          <w:sz w:val="24"/>
          <w:szCs w:val="24"/>
          <w:lang w:val="en-GB"/>
        </w:rPr>
        <w:t xml:space="preserve">, </w:t>
      </w:r>
      <w:r w:rsidR="00AC7BAE" w:rsidRPr="55D8C6F0">
        <w:rPr>
          <w:sz w:val="24"/>
          <w:szCs w:val="24"/>
          <w:lang w:val="en-GB"/>
        </w:rPr>
        <w:t>2007</w:t>
      </w:r>
      <w:r w:rsidR="00534D3B" w:rsidRPr="55D8C6F0">
        <w:rPr>
          <w:sz w:val="24"/>
          <w:szCs w:val="24"/>
          <w:lang w:val="en-GB"/>
        </w:rPr>
        <w:t>;</w:t>
      </w:r>
      <w:r w:rsidR="7A161DE0" w:rsidRPr="55D8C6F0">
        <w:rPr>
          <w:sz w:val="24"/>
          <w:szCs w:val="24"/>
          <w:lang w:val="en-GB"/>
        </w:rPr>
        <w:t xml:space="preserve"> Ascensao et al., 2022</w:t>
      </w:r>
      <w:r w:rsidR="00534D3B">
        <w:rPr>
          <w:sz w:val="24"/>
          <w:szCs w:val="24"/>
          <w:lang w:val="en-GB"/>
        </w:rPr>
        <w:t>; Wiacek, 2023</w:t>
      </w:r>
      <w:r w:rsidR="00AC7BAE" w:rsidRPr="49CD0696">
        <w:rPr>
          <w:sz w:val="24"/>
          <w:szCs w:val="24"/>
          <w:lang w:val="en-GB"/>
        </w:rPr>
        <w:t xml:space="preserve">). </w:t>
      </w:r>
      <w:r w:rsidR="00534D3B" w:rsidRPr="00534D3B">
        <w:t xml:space="preserve"> </w:t>
      </w:r>
      <w:r w:rsidR="00AC7BAE" w:rsidRPr="00C2586E">
        <w:rPr>
          <w:sz w:val="24"/>
          <w:szCs w:val="24"/>
          <w:lang w:val="en-GB"/>
        </w:rPr>
        <w:t xml:space="preserve">Road traffic sensitive </w:t>
      </w:r>
      <w:r w:rsidR="00AC7BAE">
        <w:rPr>
          <w:sz w:val="24"/>
          <w:szCs w:val="24"/>
          <w:lang w:val="en-GB"/>
        </w:rPr>
        <w:t xml:space="preserve">bird </w:t>
      </w:r>
      <w:r w:rsidR="00AC7BAE" w:rsidRPr="00C2586E">
        <w:rPr>
          <w:sz w:val="24"/>
          <w:szCs w:val="24"/>
          <w:lang w:val="en-GB"/>
        </w:rPr>
        <w:t xml:space="preserve">species are those who nest on the ground </w:t>
      </w:r>
      <w:r w:rsidR="00843823">
        <w:rPr>
          <w:sz w:val="24"/>
          <w:szCs w:val="24"/>
          <w:lang w:val="en-GB"/>
        </w:rPr>
        <w:t>(</w:t>
      </w:r>
      <w:r w:rsidR="00C133C5" w:rsidRPr="00C133C5">
        <w:rPr>
          <w:sz w:val="24"/>
          <w:szCs w:val="24"/>
          <w:lang w:val="en-GB"/>
        </w:rPr>
        <w:t>Ascensao</w:t>
      </w:r>
      <w:r w:rsidR="00C133C5">
        <w:rPr>
          <w:sz w:val="24"/>
          <w:szCs w:val="24"/>
          <w:lang w:val="en-GB"/>
        </w:rPr>
        <w:t xml:space="preserve"> et al., 2022) </w:t>
      </w:r>
      <w:r w:rsidR="00AC7BAE" w:rsidRPr="00C2586E">
        <w:rPr>
          <w:sz w:val="24"/>
          <w:szCs w:val="24"/>
          <w:lang w:val="en-GB"/>
        </w:rPr>
        <w:t>and moreover sing in low-frequency</w:t>
      </w:r>
      <w:r w:rsidR="00AC7BAE">
        <w:rPr>
          <w:sz w:val="24"/>
          <w:szCs w:val="24"/>
          <w:lang w:val="en-GB"/>
        </w:rPr>
        <w:t xml:space="preserve">. It is explained by noise which is highly correlated with road distance. </w:t>
      </w:r>
      <w:r w:rsidR="00AC7BAE" w:rsidRPr="00EB70ED">
        <w:rPr>
          <w:sz w:val="24"/>
          <w:szCs w:val="24"/>
          <w:lang w:val="en-GB"/>
        </w:rPr>
        <w:t>On the other hand, birds that nest in treetops are less vulnerable to road traffic</w:t>
      </w:r>
      <w:r w:rsidR="00AC7BAE">
        <w:rPr>
          <w:sz w:val="24"/>
          <w:szCs w:val="24"/>
          <w:lang w:val="en-GB"/>
        </w:rPr>
        <w:t xml:space="preserve"> (Polak et al.</w:t>
      </w:r>
      <w:r w:rsidR="00BA5E92">
        <w:rPr>
          <w:sz w:val="24"/>
          <w:szCs w:val="24"/>
          <w:lang w:val="en-GB"/>
        </w:rPr>
        <w:t>,</w:t>
      </w:r>
      <w:r w:rsidR="00AC7BAE">
        <w:rPr>
          <w:sz w:val="24"/>
          <w:szCs w:val="24"/>
          <w:lang w:val="en-GB"/>
        </w:rPr>
        <w:t xml:space="preserve"> 2013)</w:t>
      </w:r>
      <w:r w:rsidR="00AC7BAE" w:rsidRPr="00EB70ED">
        <w:rPr>
          <w:sz w:val="24"/>
          <w:szCs w:val="24"/>
          <w:lang w:val="en-GB"/>
        </w:rPr>
        <w:t>.</w:t>
      </w:r>
      <w:r w:rsidR="003B00B7">
        <w:rPr>
          <w:sz w:val="24"/>
          <w:szCs w:val="24"/>
          <w:lang w:val="en-GB"/>
        </w:rPr>
        <w:t xml:space="preserve"> </w:t>
      </w:r>
    </w:p>
    <w:p w14:paraId="4F653970" w14:textId="5756CCC5" w:rsidR="00300DD3" w:rsidRPr="009A47CC" w:rsidRDefault="00D64CF3" w:rsidP="000E7447">
      <w:pPr>
        <w:jc w:val="both"/>
        <w:rPr>
          <w:sz w:val="24"/>
          <w:szCs w:val="24"/>
          <w:lang w:val="en-GB"/>
        </w:rPr>
      </w:pPr>
      <w:r>
        <w:rPr>
          <w:sz w:val="24"/>
          <w:szCs w:val="24"/>
          <w:lang w:val="en-GB"/>
        </w:rPr>
        <w:t>Studies</w:t>
      </w:r>
      <w:r w:rsidRPr="00D64CF3">
        <w:rPr>
          <w:sz w:val="24"/>
          <w:szCs w:val="24"/>
          <w:lang w:val="en-GB"/>
        </w:rPr>
        <w:t xml:space="preserve"> has also examined how birds are affected by </w:t>
      </w:r>
      <w:r>
        <w:rPr>
          <w:sz w:val="24"/>
          <w:szCs w:val="24"/>
          <w:lang w:val="en-GB"/>
        </w:rPr>
        <w:t>road traffic</w:t>
      </w:r>
      <w:r w:rsidRPr="00D64CF3">
        <w:rPr>
          <w:sz w:val="24"/>
          <w:szCs w:val="24"/>
          <w:lang w:val="en-GB"/>
        </w:rPr>
        <w:t xml:space="preserve"> in relation to their </w:t>
      </w:r>
      <w:r>
        <w:rPr>
          <w:sz w:val="24"/>
          <w:szCs w:val="24"/>
          <w:lang w:val="en-GB"/>
        </w:rPr>
        <w:t>food</w:t>
      </w:r>
      <w:r w:rsidRPr="00D64CF3">
        <w:rPr>
          <w:sz w:val="24"/>
          <w:szCs w:val="24"/>
          <w:lang w:val="en-GB"/>
        </w:rPr>
        <w:t xml:space="preserve"> </w:t>
      </w:r>
      <w:r w:rsidR="00374017">
        <w:rPr>
          <w:sz w:val="24"/>
          <w:szCs w:val="24"/>
          <w:lang w:val="en-GB"/>
        </w:rPr>
        <w:t>specializatio</w:t>
      </w:r>
      <w:r w:rsidR="00DC0FE3">
        <w:rPr>
          <w:sz w:val="24"/>
          <w:szCs w:val="24"/>
          <w:lang w:val="en-GB"/>
        </w:rPr>
        <w:t xml:space="preserve">n </w:t>
      </w:r>
      <w:r>
        <w:rPr>
          <w:sz w:val="24"/>
          <w:szCs w:val="24"/>
          <w:lang w:val="en-GB"/>
        </w:rPr>
        <w:t>(</w:t>
      </w:r>
      <w:r w:rsidRPr="49CD0696">
        <w:rPr>
          <w:sz w:val="24"/>
          <w:szCs w:val="24"/>
          <w:lang w:val="en-GB"/>
        </w:rPr>
        <w:t>Polak et al., 2013</w:t>
      </w:r>
      <w:r>
        <w:rPr>
          <w:sz w:val="24"/>
          <w:szCs w:val="24"/>
          <w:lang w:val="en-GB"/>
        </w:rPr>
        <w:t xml:space="preserve">; </w:t>
      </w:r>
      <w:r w:rsidRPr="49CD0696">
        <w:rPr>
          <w:sz w:val="24"/>
          <w:szCs w:val="24"/>
          <w:lang w:val="en-GB"/>
        </w:rPr>
        <w:t>Kroeger et al., 2022</w:t>
      </w:r>
      <w:r>
        <w:rPr>
          <w:sz w:val="24"/>
          <w:szCs w:val="24"/>
          <w:lang w:val="en-GB"/>
        </w:rPr>
        <w:t>)</w:t>
      </w:r>
      <w:r w:rsidRPr="00D64CF3">
        <w:rPr>
          <w:sz w:val="24"/>
          <w:szCs w:val="24"/>
          <w:lang w:val="en-GB"/>
        </w:rPr>
        <w:t>.</w:t>
      </w:r>
      <w:r>
        <w:rPr>
          <w:sz w:val="24"/>
          <w:szCs w:val="24"/>
          <w:lang w:val="en-GB"/>
        </w:rPr>
        <w:t xml:space="preserve"> </w:t>
      </w:r>
      <w:r w:rsidR="001C42AC" w:rsidRPr="00D64CF3">
        <w:rPr>
          <w:sz w:val="24"/>
          <w:szCs w:val="24"/>
          <w:lang w:val="en-GB"/>
        </w:rPr>
        <w:t xml:space="preserve">The opinions of various studies regarding the </w:t>
      </w:r>
      <w:r w:rsidR="001C42AC">
        <w:rPr>
          <w:sz w:val="24"/>
          <w:szCs w:val="24"/>
          <w:lang w:val="en-GB"/>
        </w:rPr>
        <w:t>different</w:t>
      </w:r>
      <w:r w:rsidR="001C42AC" w:rsidRPr="00D64CF3">
        <w:rPr>
          <w:sz w:val="24"/>
          <w:szCs w:val="24"/>
          <w:lang w:val="en-GB"/>
        </w:rPr>
        <w:t xml:space="preserve"> </w:t>
      </w:r>
      <w:r w:rsidR="001C42AC">
        <w:rPr>
          <w:sz w:val="24"/>
          <w:szCs w:val="24"/>
          <w:lang w:val="en-GB"/>
        </w:rPr>
        <w:t>food</w:t>
      </w:r>
      <w:r w:rsidR="001C42AC" w:rsidRPr="00D64CF3">
        <w:rPr>
          <w:sz w:val="24"/>
          <w:szCs w:val="24"/>
          <w:lang w:val="en-GB"/>
        </w:rPr>
        <w:t xml:space="preserve"> categories</w:t>
      </w:r>
      <w:r w:rsidR="001C42AC">
        <w:rPr>
          <w:sz w:val="24"/>
          <w:szCs w:val="24"/>
          <w:lang w:val="en-GB"/>
        </w:rPr>
        <w:t xml:space="preserve"> of bird species</w:t>
      </w:r>
      <w:r w:rsidR="001C42AC" w:rsidRPr="00D64CF3">
        <w:rPr>
          <w:sz w:val="24"/>
          <w:szCs w:val="24"/>
          <w:lang w:val="en-GB"/>
        </w:rPr>
        <w:t xml:space="preserve"> vary. Although</w:t>
      </w:r>
      <w:r w:rsidR="007F7DD8">
        <w:rPr>
          <w:sz w:val="24"/>
          <w:szCs w:val="24"/>
          <w:lang w:val="en-GB"/>
        </w:rPr>
        <w:t>,</w:t>
      </w:r>
      <w:r w:rsidR="001C42AC" w:rsidRPr="00D64CF3">
        <w:rPr>
          <w:sz w:val="24"/>
          <w:szCs w:val="24"/>
          <w:lang w:val="en-GB"/>
        </w:rPr>
        <w:t xml:space="preserve"> </w:t>
      </w:r>
      <w:r w:rsidR="001C42AC" w:rsidRPr="49CD0696">
        <w:rPr>
          <w:sz w:val="24"/>
          <w:szCs w:val="24"/>
          <w:lang w:val="en-GB"/>
        </w:rPr>
        <w:t xml:space="preserve">Polak et al. </w:t>
      </w:r>
      <w:r w:rsidR="001C42AC">
        <w:rPr>
          <w:sz w:val="24"/>
          <w:szCs w:val="24"/>
          <w:lang w:val="en-GB"/>
        </w:rPr>
        <w:t>(</w:t>
      </w:r>
      <w:r w:rsidR="001C42AC" w:rsidRPr="49CD0696">
        <w:rPr>
          <w:sz w:val="24"/>
          <w:szCs w:val="24"/>
          <w:lang w:val="en-GB"/>
        </w:rPr>
        <w:t>2013</w:t>
      </w:r>
      <w:r w:rsidR="001C42AC">
        <w:rPr>
          <w:sz w:val="24"/>
          <w:szCs w:val="24"/>
          <w:lang w:val="en-GB"/>
        </w:rPr>
        <w:t xml:space="preserve">) </w:t>
      </w:r>
      <w:r w:rsidR="001C42AC" w:rsidRPr="00D64CF3">
        <w:rPr>
          <w:sz w:val="24"/>
          <w:szCs w:val="24"/>
          <w:lang w:val="en-GB"/>
        </w:rPr>
        <w:t xml:space="preserve">claim that the road has a </w:t>
      </w:r>
      <w:r w:rsidR="001C42AC" w:rsidRPr="001C42AC">
        <w:rPr>
          <w:sz w:val="24"/>
          <w:szCs w:val="24"/>
          <w:lang w:val="en-GB"/>
        </w:rPr>
        <w:t xml:space="preserve">detrimental </w:t>
      </w:r>
      <w:r w:rsidR="001C42AC" w:rsidRPr="00D64CF3">
        <w:rPr>
          <w:sz w:val="24"/>
          <w:szCs w:val="24"/>
          <w:lang w:val="en-GB"/>
        </w:rPr>
        <w:t xml:space="preserve">impact on </w:t>
      </w:r>
      <w:r w:rsidR="001C42AC">
        <w:rPr>
          <w:sz w:val="24"/>
          <w:szCs w:val="24"/>
          <w:lang w:val="en-GB"/>
        </w:rPr>
        <w:t>insectivorous</w:t>
      </w:r>
      <w:r w:rsidR="001C42AC" w:rsidRPr="00D64CF3">
        <w:rPr>
          <w:sz w:val="24"/>
          <w:szCs w:val="24"/>
          <w:lang w:val="en-GB"/>
        </w:rPr>
        <w:t xml:space="preserve"> birds, Wiacek et al. (2015</w:t>
      </w:r>
      <w:r w:rsidR="001C42AC">
        <w:rPr>
          <w:sz w:val="24"/>
          <w:szCs w:val="24"/>
          <w:lang w:val="en-GB"/>
        </w:rPr>
        <w:t xml:space="preserve">) </w:t>
      </w:r>
      <w:r w:rsidR="001C42AC" w:rsidRPr="00D64CF3">
        <w:rPr>
          <w:sz w:val="24"/>
          <w:szCs w:val="24"/>
          <w:lang w:val="en-GB"/>
        </w:rPr>
        <w:t>observe</w:t>
      </w:r>
      <w:r w:rsidR="001C42AC">
        <w:rPr>
          <w:sz w:val="24"/>
          <w:szCs w:val="24"/>
          <w:lang w:val="en-GB"/>
        </w:rPr>
        <w:t>d</w:t>
      </w:r>
      <w:r w:rsidR="001C42AC" w:rsidRPr="00D64CF3">
        <w:rPr>
          <w:sz w:val="24"/>
          <w:szCs w:val="24"/>
          <w:lang w:val="en-GB"/>
        </w:rPr>
        <w:t xml:space="preserve"> that the number of </w:t>
      </w:r>
      <w:r w:rsidR="001C42AC">
        <w:rPr>
          <w:sz w:val="24"/>
          <w:szCs w:val="24"/>
          <w:lang w:val="en-GB"/>
        </w:rPr>
        <w:t>insectivorous</w:t>
      </w:r>
      <w:r w:rsidR="001C42AC" w:rsidRPr="00D64CF3">
        <w:rPr>
          <w:sz w:val="24"/>
          <w:szCs w:val="24"/>
          <w:lang w:val="en-GB"/>
        </w:rPr>
        <w:t xml:space="preserve"> bird</w:t>
      </w:r>
      <w:r w:rsidR="001C42AC">
        <w:rPr>
          <w:sz w:val="24"/>
          <w:szCs w:val="24"/>
          <w:lang w:val="en-GB"/>
        </w:rPr>
        <w:t xml:space="preserve"> species</w:t>
      </w:r>
      <w:r w:rsidR="001C42AC" w:rsidRPr="00D64CF3">
        <w:rPr>
          <w:sz w:val="24"/>
          <w:szCs w:val="24"/>
          <w:lang w:val="en-GB"/>
        </w:rPr>
        <w:t xml:space="preserve"> is higher close to the road than farther away.</w:t>
      </w:r>
      <w:r w:rsidR="007F7DD8">
        <w:rPr>
          <w:sz w:val="24"/>
          <w:szCs w:val="24"/>
          <w:lang w:val="en-GB"/>
        </w:rPr>
        <w:t xml:space="preserve"> </w:t>
      </w:r>
      <w:r w:rsidR="00B00D4C" w:rsidRPr="00B00D4C">
        <w:rPr>
          <w:sz w:val="24"/>
          <w:szCs w:val="24"/>
          <w:lang w:val="en-GB"/>
        </w:rPr>
        <w:t xml:space="preserve">The presence of more insectivorous species near the road could be influenced by the edge effect of the road, where these </w:t>
      </w:r>
      <w:r w:rsidR="00B00D4C" w:rsidRPr="00BC0D38">
        <w:rPr>
          <w:sz w:val="24"/>
          <w:szCs w:val="24"/>
          <w:lang w:val="en-GB"/>
        </w:rPr>
        <w:t>sites may offer different food sources compared to homogenous woodland</w:t>
      </w:r>
      <w:r w:rsidR="00F00FF6" w:rsidRPr="00BC0D38">
        <w:rPr>
          <w:sz w:val="24"/>
          <w:szCs w:val="24"/>
          <w:lang w:val="en-GB"/>
        </w:rPr>
        <w:t xml:space="preserve"> (Cooke et al.</w:t>
      </w:r>
      <w:r w:rsidR="00D96B11" w:rsidRPr="00BC0D38">
        <w:rPr>
          <w:sz w:val="24"/>
          <w:szCs w:val="24"/>
          <w:lang w:val="en-GB"/>
        </w:rPr>
        <w:t>,</w:t>
      </w:r>
      <w:r w:rsidR="00F00FF6" w:rsidRPr="00BC0D38">
        <w:rPr>
          <w:sz w:val="24"/>
          <w:szCs w:val="24"/>
          <w:lang w:val="en-GB"/>
        </w:rPr>
        <w:t xml:space="preserve"> 2020 c)</w:t>
      </w:r>
      <w:r w:rsidR="00B00D4C" w:rsidRPr="00BC0D38">
        <w:rPr>
          <w:sz w:val="24"/>
          <w:szCs w:val="24"/>
          <w:lang w:val="en-GB"/>
        </w:rPr>
        <w:t>.</w:t>
      </w:r>
      <w:r w:rsidR="003B00B7" w:rsidRPr="00BC0D38">
        <w:rPr>
          <w:sz w:val="24"/>
          <w:szCs w:val="24"/>
          <w:lang w:val="en-GB"/>
        </w:rPr>
        <w:t xml:space="preserve"> In</w:t>
      </w:r>
      <w:r w:rsidR="003B00B7" w:rsidRPr="49CD0696">
        <w:rPr>
          <w:sz w:val="24"/>
          <w:szCs w:val="24"/>
          <w:lang w:val="en-GB"/>
        </w:rPr>
        <w:t xml:space="preserve"> the same way, if </w:t>
      </w:r>
      <w:r w:rsidR="003B00B7" w:rsidRPr="00B0185C">
        <w:rPr>
          <w:sz w:val="24"/>
          <w:szCs w:val="24"/>
          <w:lang w:val="en-GB"/>
        </w:rPr>
        <w:t>birds occur in high abundance along roads, these are species that are usually found in urban areas, therefore they are able to tolerate anthropogenic disturbances (Cooke et al., 2020 b; Ascens</w:t>
      </w:r>
      <w:r w:rsidR="003B00B7" w:rsidRPr="00B0185C">
        <w:rPr>
          <w:rFonts w:cstheme="minorHAnsi"/>
          <w:sz w:val="24"/>
          <w:szCs w:val="24"/>
          <w:lang w:val="en-GB"/>
        </w:rPr>
        <w:t>ã</w:t>
      </w:r>
      <w:r w:rsidR="003B00B7" w:rsidRPr="00B0185C">
        <w:rPr>
          <w:sz w:val="24"/>
          <w:szCs w:val="24"/>
          <w:lang w:val="en-GB"/>
        </w:rPr>
        <w:t>o et al., 2022).</w:t>
      </w:r>
      <w:r w:rsidR="003B00B7" w:rsidRPr="49CD0696">
        <w:rPr>
          <w:sz w:val="24"/>
          <w:szCs w:val="24"/>
          <w:lang w:val="en-GB"/>
        </w:rPr>
        <w:t xml:space="preserve"> </w:t>
      </w:r>
      <w:r w:rsidR="00F00FF6">
        <w:rPr>
          <w:sz w:val="24"/>
          <w:szCs w:val="24"/>
          <w:lang w:val="en-GB"/>
        </w:rPr>
        <w:t xml:space="preserve">On the other hand, decline </w:t>
      </w:r>
      <w:r w:rsidR="00F00FF6" w:rsidRPr="00F00FF6">
        <w:rPr>
          <w:sz w:val="24"/>
          <w:szCs w:val="24"/>
          <w:lang w:val="en-GB"/>
        </w:rPr>
        <w:t>in number of</w:t>
      </w:r>
      <w:r w:rsidR="00F00FF6">
        <w:rPr>
          <w:sz w:val="24"/>
          <w:szCs w:val="24"/>
          <w:lang w:val="en-GB"/>
        </w:rPr>
        <w:t xml:space="preserve"> insectivorous</w:t>
      </w:r>
      <w:r w:rsidR="00F00FF6" w:rsidRPr="00F00FF6">
        <w:rPr>
          <w:sz w:val="24"/>
          <w:szCs w:val="24"/>
          <w:lang w:val="en-GB"/>
        </w:rPr>
        <w:t xml:space="preserve"> species</w:t>
      </w:r>
      <w:r w:rsidR="00F00FF6">
        <w:rPr>
          <w:sz w:val="24"/>
          <w:szCs w:val="24"/>
          <w:lang w:val="en-GB"/>
        </w:rPr>
        <w:t xml:space="preserve"> may be due to road mortality, traffic noise or other traffic related impacts (</w:t>
      </w:r>
      <w:r w:rsidR="00F00FF6" w:rsidRPr="00F00FF6">
        <w:rPr>
          <w:sz w:val="24"/>
          <w:szCs w:val="24"/>
          <w:lang w:val="en-GB"/>
        </w:rPr>
        <w:t>Forman &amp; Alexander, 1998</w:t>
      </w:r>
      <w:r w:rsidR="00DB45BA">
        <w:rPr>
          <w:sz w:val="24"/>
          <w:szCs w:val="24"/>
          <w:lang w:val="en-GB"/>
        </w:rPr>
        <w:t xml:space="preserve">; </w:t>
      </w:r>
      <w:r w:rsidR="00DB45BA" w:rsidRPr="00F00FF6">
        <w:rPr>
          <w:sz w:val="24"/>
          <w:szCs w:val="24"/>
          <w:lang w:val="en-GB"/>
        </w:rPr>
        <w:t xml:space="preserve">Slabbekoorn &amp; </w:t>
      </w:r>
      <w:r w:rsidR="00DB45BA" w:rsidRPr="00F00FF6">
        <w:rPr>
          <w:sz w:val="24"/>
          <w:szCs w:val="24"/>
          <w:lang w:val="en-GB"/>
        </w:rPr>
        <w:lastRenderedPageBreak/>
        <w:t>Ripmeester, 2008</w:t>
      </w:r>
      <w:r w:rsidR="00DB45BA">
        <w:rPr>
          <w:sz w:val="24"/>
          <w:szCs w:val="24"/>
          <w:lang w:val="en-GB"/>
        </w:rPr>
        <w:t xml:space="preserve">; </w:t>
      </w:r>
      <w:r w:rsidR="00F00FF6" w:rsidRPr="00F00FF6">
        <w:rPr>
          <w:sz w:val="24"/>
          <w:szCs w:val="24"/>
          <w:lang w:val="en-GB"/>
        </w:rPr>
        <w:t>Pinto et al., 2020</w:t>
      </w:r>
      <w:r w:rsidR="00DB45BA">
        <w:rPr>
          <w:sz w:val="24"/>
          <w:szCs w:val="24"/>
          <w:lang w:val="en-GB"/>
        </w:rPr>
        <w:t>)</w:t>
      </w:r>
      <w:r w:rsidR="00F00FF6">
        <w:rPr>
          <w:sz w:val="24"/>
          <w:szCs w:val="24"/>
          <w:lang w:val="en-GB"/>
        </w:rPr>
        <w:t>.</w:t>
      </w:r>
      <w:r w:rsidR="00DB45BA">
        <w:rPr>
          <w:sz w:val="24"/>
          <w:szCs w:val="24"/>
          <w:lang w:val="en-GB"/>
        </w:rPr>
        <w:t xml:space="preserve"> </w:t>
      </w:r>
      <w:r w:rsidR="00C80EDD" w:rsidRPr="00DB45BA">
        <w:rPr>
          <w:sz w:val="24"/>
          <w:szCs w:val="24"/>
          <w:lang w:val="en-GB"/>
        </w:rPr>
        <w:t>However, t</w:t>
      </w:r>
      <w:r w:rsidR="003F3DB0" w:rsidRPr="00DB45BA">
        <w:rPr>
          <w:sz w:val="24"/>
          <w:szCs w:val="24"/>
          <w:lang w:val="en-GB"/>
        </w:rPr>
        <w:t xml:space="preserve">he presence of the road </w:t>
      </w:r>
      <w:r w:rsidR="00C80EDD" w:rsidRPr="00DB45BA">
        <w:rPr>
          <w:sz w:val="24"/>
          <w:szCs w:val="24"/>
          <w:lang w:val="en-GB"/>
        </w:rPr>
        <w:t>in the landscape causes</w:t>
      </w:r>
      <w:r w:rsidR="003F3DB0" w:rsidRPr="00DB45BA">
        <w:rPr>
          <w:sz w:val="24"/>
          <w:szCs w:val="24"/>
          <w:lang w:val="en-GB"/>
        </w:rPr>
        <w:t xml:space="preserve"> a positive impact on omnivorous birds, which </w:t>
      </w:r>
      <w:r w:rsidR="00300DD3" w:rsidRPr="00DB45BA">
        <w:rPr>
          <w:sz w:val="24"/>
          <w:szCs w:val="24"/>
          <w:lang w:val="en-GB"/>
        </w:rPr>
        <w:t>do not forage specialised food as insectivorous or granivorous bird species (Kroeger et al., 2022).</w:t>
      </w:r>
      <w:r w:rsidR="00BA2034" w:rsidRPr="00DB45BA">
        <w:rPr>
          <w:sz w:val="24"/>
          <w:szCs w:val="24"/>
          <w:lang w:val="en-GB"/>
        </w:rPr>
        <w:t xml:space="preserve"> </w:t>
      </w:r>
      <w:r w:rsidR="00553B6E" w:rsidRPr="009A47CC">
        <w:rPr>
          <w:sz w:val="24"/>
          <w:szCs w:val="24"/>
          <w:lang w:val="en-GB"/>
        </w:rPr>
        <w:t>Granivorous birds</w:t>
      </w:r>
      <w:r w:rsidR="00306A30" w:rsidRPr="009A47CC">
        <w:rPr>
          <w:sz w:val="24"/>
          <w:szCs w:val="24"/>
          <w:lang w:val="en-GB"/>
        </w:rPr>
        <w:t xml:space="preserve"> in woodland</w:t>
      </w:r>
      <w:r w:rsidR="00553B6E" w:rsidRPr="009A47CC">
        <w:rPr>
          <w:sz w:val="24"/>
          <w:szCs w:val="24"/>
          <w:lang w:val="en-GB"/>
        </w:rPr>
        <w:t xml:space="preserve"> </w:t>
      </w:r>
      <w:r w:rsidR="00E35E56" w:rsidRPr="009A47CC">
        <w:rPr>
          <w:sz w:val="24"/>
          <w:szCs w:val="24"/>
          <w:lang w:val="en-GB"/>
        </w:rPr>
        <w:t xml:space="preserve">were most abundant </w:t>
      </w:r>
      <w:r w:rsidR="00306A30" w:rsidRPr="009A47CC">
        <w:rPr>
          <w:sz w:val="24"/>
          <w:szCs w:val="24"/>
          <w:lang w:val="en-GB"/>
        </w:rPr>
        <w:t xml:space="preserve">closest to road than farther away </w:t>
      </w:r>
      <w:r w:rsidR="00553B6E" w:rsidRPr="009A47CC">
        <w:rPr>
          <w:sz w:val="24"/>
          <w:szCs w:val="24"/>
          <w:lang w:val="en-GB"/>
        </w:rPr>
        <w:t>due to edge effect and homogenous structure of woodland</w:t>
      </w:r>
      <w:r w:rsidR="00F57AAD" w:rsidRPr="009A47CC">
        <w:rPr>
          <w:sz w:val="24"/>
          <w:szCs w:val="24"/>
          <w:lang w:val="en-GB"/>
        </w:rPr>
        <w:t xml:space="preserve"> (Polak et al., 2013)</w:t>
      </w:r>
      <w:r w:rsidR="00553B6E" w:rsidRPr="009A47CC">
        <w:rPr>
          <w:sz w:val="24"/>
          <w:szCs w:val="24"/>
          <w:lang w:val="en-GB"/>
        </w:rPr>
        <w:t>.</w:t>
      </w:r>
    </w:p>
    <w:p w14:paraId="31E407F5" w14:textId="57B28CBD" w:rsidR="00E574BF" w:rsidRPr="000B49AE" w:rsidRDefault="00F329DD" w:rsidP="000E7447">
      <w:pPr>
        <w:jc w:val="both"/>
        <w:rPr>
          <w:sz w:val="24"/>
          <w:szCs w:val="24"/>
          <w:lang w:val="en-GB"/>
        </w:rPr>
      </w:pPr>
      <w:r w:rsidRPr="00F329DD">
        <w:rPr>
          <w:sz w:val="24"/>
          <w:szCs w:val="24"/>
          <w:lang w:val="en-GB"/>
        </w:rPr>
        <w:t>In our study we attempted to clarify effects on bird species</w:t>
      </w:r>
      <w:r w:rsidR="009D6242">
        <w:rPr>
          <w:sz w:val="24"/>
          <w:szCs w:val="24"/>
          <w:lang w:val="en-GB"/>
        </w:rPr>
        <w:t xml:space="preserve"> richness</w:t>
      </w:r>
      <w:r w:rsidRPr="00F329DD">
        <w:rPr>
          <w:sz w:val="24"/>
          <w:szCs w:val="24"/>
          <w:lang w:val="en-GB"/>
        </w:rPr>
        <w:t xml:space="preserve"> such as road transportation and the presence of </w:t>
      </w:r>
      <w:r w:rsidR="00467EA7">
        <w:rPr>
          <w:sz w:val="24"/>
          <w:szCs w:val="24"/>
          <w:lang w:val="en-GB"/>
        </w:rPr>
        <w:t>motor</w:t>
      </w:r>
      <w:r w:rsidR="00467EA7" w:rsidRPr="00F329DD">
        <w:rPr>
          <w:sz w:val="24"/>
          <w:szCs w:val="24"/>
          <w:lang w:val="en-GB"/>
        </w:rPr>
        <w:t xml:space="preserve">ways </w:t>
      </w:r>
      <w:r w:rsidRPr="00F329DD">
        <w:rPr>
          <w:sz w:val="24"/>
          <w:szCs w:val="24"/>
          <w:lang w:val="en-GB"/>
        </w:rPr>
        <w:t>with high traffic volume in the open agriculture landscape.</w:t>
      </w:r>
      <w:r>
        <w:rPr>
          <w:sz w:val="24"/>
          <w:szCs w:val="24"/>
          <w:lang w:val="en-GB"/>
        </w:rPr>
        <w:t xml:space="preserve"> </w:t>
      </w:r>
      <w:r w:rsidR="00E574BF" w:rsidRPr="49CD0696">
        <w:rPr>
          <w:sz w:val="24"/>
          <w:szCs w:val="24"/>
          <w:lang w:val="en-GB"/>
        </w:rPr>
        <w:t xml:space="preserve">In view of the fact that the effect of </w:t>
      </w:r>
      <w:r w:rsidR="003E0B97">
        <w:rPr>
          <w:sz w:val="24"/>
          <w:szCs w:val="24"/>
          <w:lang w:val="en-GB"/>
        </w:rPr>
        <w:t>motor</w:t>
      </w:r>
      <w:r w:rsidR="003E0B97" w:rsidRPr="49CD0696">
        <w:rPr>
          <w:sz w:val="24"/>
          <w:szCs w:val="24"/>
          <w:lang w:val="en-GB"/>
        </w:rPr>
        <w:t xml:space="preserve">way </w:t>
      </w:r>
      <w:r w:rsidR="00E574BF" w:rsidRPr="49CD0696">
        <w:rPr>
          <w:sz w:val="24"/>
          <w:szCs w:val="24"/>
          <w:lang w:val="en-GB"/>
        </w:rPr>
        <w:t xml:space="preserve">on bird species in </w:t>
      </w:r>
      <w:r w:rsidR="000F3A50" w:rsidRPr="49CD0696">
        <w:rPr>
          <w:sz w:val="24"/>
          <w:szCs w:val="24"/>
          <w:lang w:val="en-GB"/>
        </w:rPr>
        <w:t>farmland</w:t>
      </w:r>
      <w:r w:rsidR="00E574BF" w:rsidRPr="49CD0696">
        <w:rPr>
          <w:sz w:val="24"/>
          <w:szCs w:val="24"/>
          <w:lang w:val="en-GB"/>
        </w:rPr>
        <w:t xml:space="preserve"> with scattered tree</w:t>
      </w:r>
      <w:r w:rsidR="000F3A50" w:rsidRPr="49CD0696">
        <w:rPr>
          <w:sz w:val="24"/>
          <w:szCs w:val="24"/>
          <w:lang w:val="en-GB"/>
        </w:rPr>
        <w:t xml:space="preserve"> </w:t>
      </w:r>
      <w:r w:rsidR="00E574BF" w:rsidRPr="49CD0696">
        <w:rPr>
          <w:sz w:val="24"/>
          <w:szCs w:val="24"/>
          <w:lang w:val="en-GB"/>
        </w:rPr>
        <w:t xml:space="preserve">and shrub vegetation has been poorly investigated, the aim of our research was to analyse how bird species are influenced by </w:t>
      </w:r>
      <w:r w:rsidR="003E0B97">
        <w:rPr>
          <w:sz w:val="24"/>
          <w:szCs w:val="24"/>
          <w:lang w:val="en-GB"/>
        </w:rPr>
        <w:t>motor</w:t>
      </w:r>
      <w:r w:rsidR="003E0B97" w:rsidRPr="49CD0696">
        <w:rPr>
          <w:sz w:val="24"/>
          <w:szCs w:val="24"/>
          <w:lang w:val="en-GB"/>
        </w:rPr>
        <w:t xml:space="preserve">way </w:t>
      </w:r>
      <w:r w:rsidR="00E574BF" w:rsidRPr="49CD0696">
        <w:rPr>
          <w:sz w:val="24"/>
          <w:szCs w:val="24"/>
          <w:lang w:val="en-GB"/>
        </w:rPr>
        <w:t xml:space="preserve">in that habitat and identify possible factors which can support an impact </w:t>
      </w:r>
      <w:r w:rsidR="00E574BF" w:rsidRPr="00306A30">
        <w:rPr>
          <w:sz w:val="24"/>
          <w:szCs w:val="24"/>
          <w:lang w:val="en-GB"/>
        </w:rPr>
        <w:t xml:space="preserve">of </w:t>
      </w:r>
      <w:r w:rsidR="003E0B97">
        <w:rPr>
          <w:sz w:val="24"/>
          <w:szCs w:val="24"/>
          <w:lang w:val="en-GB"/>
        </w:rPr>
        <w:t>motorw</w:t>
      </w:r>
      <w:r w:rsidR="00E574BF" w:rsidRPr="00306A30">
        <w:rPr>
          <w:sz w:val="24"/>
          <w:szCs w:val="24"/>
          <w:lang w:val="en-GB"/>
        </w:rPr>
        <w:t>ay</w:t>
      </w:r>
      <w:r w:rsidR="00E574BF" w:rsidRPr="49CD0696">
        <w:rPr>
          <w:sz w:val="24"/>
          <w:szCs w:val="24"/>
          <w:lang w:val="en-GB"/>
        </w:rPr>
        <w:t xml:space="preserve">. </w:t>
      </w:r>
      <w:r w:rsidR="00B72AAC" w:rsidRPr="006311D8">
        <w:rPr>
          <w:sz w:val="24"/>
          <w:szCs w:val="24"/>
          <w:lang w:val="en-GB"/>
        </w:rPr>
        <w:t xml:space="preserve">We also wanted to determine the effect of the </w:t>
      </w:r>
      <w:r w:rsidR="003E0B97" w:rsidRPr="006311D8">
        <w:rPr>
          <w:sz w:val="24"/>
          <w:szCs w:val="24"/>
          <w:lang w:val="en-GB"/>
        </w:rPr>
        <w:t xml:space="preserve">motorway </w:t>
      </w:r>
      <w:r w:rsidR="00B72AAC" w:rsidRPr="006311D8">
        <w:rPr>
          <w:sz w:val="24"/>
          <w:szCs w:val="24"/>
          <w:lang w:val="en-GB"/>
        </w:rPr>
        <w:t>on bird species</w:t>
      </w:r>
      <w:r w:rsidR="00481A17" w:rsidRPr="006311D8">
        <w:rPr>
          <w:sz w:val="24"/>
          <w:szCs w:val="24"/>
          <w:lang w:val="en-GB"/>
        </w:rPr>
        <w:t xml:space="preserve"> richness</w:t>
      </w:r>
      <w:r w:rsidR="00B72AAC" w:rsidRPr="006311D8">
        <w:rPr>
          <w:sz w:val="24"/>
          <w:szCs w:val="24"/>
          <w:lang w:val="en-GB"/>
        </w:rPr>
        <w:t xml:space="preserve"> classified according to </w:t>
      </w:r>
      <w:r w:rsidR="0009161B" w:rsidRPr="006311D8">
        <w:rPr>
          <w:sz w:val="24"/>
          <w:szCs w:val="24"/>
          <w:lang w:val="en-GB"/>
        </w:rPr>
        <w:t>nest and food guilds</w:t>
      </w:r>
      <w:r w:rsidR="00B72AAC" w:rsidRPr="006311D8">
        <w:rPr>
          <w:sz w:val="24"/>
          <w:szCs w:val="24"/>
          <w:lang w:val="en-GB"/>
        </w:rPr>
        <w:t>, as this has not been addressed in any previous studies yet</w:t>
      </w:r>
      <w:r w:rsidRPr="006311D8">
        <w:rPr>
          <w:sz w:val="24"/>
          <w:szCs w:val="24"/>
          <w:lang w:val="en-GB"/>
        </w:rPr>
        <w:t>.</w:t>
      </w:r>
    </w:p>
    <w:p w14:paraId="16D5D7C0" w14:textId="0A0F7A4A" w:rsidR="004A7B21" w:rsidRDefault="0015422E">
      <w:pPr>
        <w:rPr>
          <w:b/>
          <w:bCs/>
          <w:sz w:val="28"/>
          <w:szCs w:val="28"/>
          <w:lang w:val="en-GB"/>
        </w:rPr>
      </w:pPr>
      <w:r>
        <w:rPr>
          <w:b/>
          <w:bCs/>
          <w:sz w:val="28"/>
          <w:szCs w:val="28"/>
          <w:lang w:val="en-GB"/>
        </w:rPr>
        <w:t>2</w:t>
      </w:r>
      <w:r w:rsidR="00D76C20">
        <w:rPr>
          <w:b/>
          <w:bCs/>
          <w:sz w:val="28"/>
          <w:szCs w:val="28"/>
          <w:lang w:val="en-GB"/>
        </w:rPr>
        <w:t>.</w:t>
      </w:r>
      <w:r w:rsidR="000A0E3E">
        <w:rPr>
          <w:b/>
          <w:bCs/>
          <w:sz w:val="28"/>
          <w:szCs w:val="28"/>
          <w:lang w:val="en-GB"/>
        </w:rPr>
        <w:t xml:space="preserve"> </w:t>
      </w:r>
      <w:r w:rsidR="001657E1" w:rsidRPr="001657E1">
        <w:rPr>
          <w:b/>
          <w:bCs/>
          <w:sz w:val="28"/>
          <w:szCs w:val="28"/>
          <w:lang w:val="en-GB"/>
        </w:rPr>
        <w:t>Methods</w:t>
      </w:r>
    </w:p>
    <w:p w14:paraId="5E6470E9" w14:textId="339BA3A3" w:rsidR="00CE7C96" w:rsidRPr="00DD5D73" w:rsidRDefault="00CE7C96">
      <w:pPr>
        <w:rPr>
          <w:i/>
          <w:iCs/>
          <w:sz w:val="24"/>
          <w:szCs w:val="24"/>
          <w:lang w:val="en-GB"/>
        </w:rPr>
      </w:pPr>
      <w:r w:rsidRPr="00DD5D73">
        <w:rPr>
          <w:i/>
          <w:iCs/>
          <w:sz w:val="24"/>
          <w:szCs w:val="24"/>
          <w:lang w:val="en-GB"/>
        </w:rPr>
        <w:t>2.1 Research area</w:t>
      </w:r>
    </w:p>
    <w:p w14:paraId="2D7EC856" w14:textId="0E62C40B" w:rsidR="00012E02" w:rsidRDefault="00D569FF" w:rsidP="00847BEA">
      <w:pPr>
        <w:jc w:val="both"/>
        <w:rPr>
          <w:ins w:id="5" w:author="Hladík Štěpán" w:date="2024-06-05T19:07:00Z"/>
          <w:color w:val="FF0000"/>
          <w:sz w:val="32"/>
          <w:szCs w:val="24"/>
          <w:lang w:val="en-GB"/>
        </w:rPr>
      </w:pPr>
      <w:r w:rsidRPr="49CD0696">
        <w:rPr>
          <w:sz w:val="24"/>
          <w:szCs w:val="24"/>
          <w:lang w:val="en-GB"/>
        </w:rPr>
        <w:t xml:space="preserve">The study area was located </w:t>
      </w:r>
      <w:r w:rsidR="00EA4F84">
        <w:rPr>
          <w:sz w:val="24"/>
          <w:szCs w:val="24"/>
          <w:lang w:val="en-GB"/>
        </w:rPr>
        <w:t>around</w:t>
      </w:r>
      <w:r w:rsidR="00B81FE3" w:rsidRPr="49CD0696">
        <w:rPr>
          <w:sz w:val="24"/>
          <w:szCs w:val="24"/>
          <w:lang w:val="en-GB"/>
        </w:rPr>
        <w:t xml:space="preserve"> </w:t>
      </w:r>
      <w:r w:rsidR="00BF1139" w:rsidRPr="49CD0696">
        <w:rPr>
          <w:sz w:val="24"/>
          <w:szCs w:val="24"/>
          <w:lang w:val="en-GB"/>
        </w:rPr>
        <w:t xml:space="preserve">four </w:t>
      </w:r>
      <w:r w:rsidR="00EA0B7A" w:rsidRPr="00EA0B7A">
        <w:rPr>
          <w:sz w:val="24"/>
          <w:szCs w:val="24"/>
          <w:lang w:val="en-GB"/>
        </w:rPr>
        <w:t xml:space="preserve">four-lane </w:t>
      </w:r>
      <w:r w:rsidR="007E1E98">
        <w:rPr>
          <w:sz w:val="24"/>
          <w:szCs w:val="24"/>
          <w:lang w:val="en-GB"/>
        </w:rPr>
        <w:t>motor</w:t>
      </w:r>
      <w:r w:rsidR="007E1E98" w:rsidRPr="00EA0B7A">
        <w:rPr>
          <w:sz w:val="24"/>
          <w:szCs w:val="24"/>
          <w:lang w:val="en-GB"/>
        </w:rPr>
        <w:t xml:space="preserve">ways </w:t>
      </w:r>
      <w:r w:rsidR="00EA0B7A">
        <w:rPr>
          <w:sz w:val="24"/>
          <w:szCs w:val="24"/>
          <w:lang w:val="en-GB"/>
        </w:rPr>
        <w:t xml:space="preserve">in four different parts of </w:t>
      </w:r>
      <w:r w:rsidR="00817E6D" w:rsidRPr="49CD0696">
        <w:rPr>
          <w:sz w:val="24"/>
          <w:szCs w:val="24"/>
          <w:lang w:val="en-GB"/>
        </w:rPr>
        <w:t xml:space="preserve">the Czech </w:t>
      </w:r>
      <w:r w:rsidR="004E6340" w:rsidRPr="006311D8">
        <w:rPr>
          <w:sz w:val="24"/>
          <w:szCs w:val="24"/>
          <w:lang w:val="en-GB"/>
        </w:rPr>
        <w:t>R</w:t>
      </w:r>
      <w:r w:rsidR="00817E6D" w:rsidRPr="006311D8">
        <w:rPr>
          <w:sz w:val="24"/>
          <w:szCs w:val="24"/>
          <w:lang w:val="en-GB"/>
        </w:rPr>
        <w:t>epublic</w:t>
      </w:r>
      <w:r w:rsidR="00012E02" w:rsidRPr="006311D8">
        <w:rPr>
          <w:sz w:val="24"/>
          <w:szCs w:val="24"/>
          <w:lang w:val="en-GB"/>
        </w:rPr>
        <w:t xml:space="preserve"> (Fig. 1)</w:t>
      </w:r>
      <w:r w:rsidR="00F66A40" w:rsidRPr="006311D8">
        <w:rPr>
          <w:sz w:val="24"/>
          <w:szCs w:val="24"/>
          <w:lang w:val="en-GB"/>
        </w:rPr>
        <w:t xml:space="preserve">. </w:t>
      </w:r>
      <w:r w:rsidR="004E6340" w:rsidRPr="006311D8">
        <w:rPr>
          <w:sz w:val="24"/>
          <w:szCs w:val="24"/>
          <w:lang w:val="en-GB"/>
        </w:rPr>
        <w:t>Three</w:t>
      </w:r>
      <w:r w:rsidR="004E6340" w:rsidRPr="49CD0696">
        <w:rPr>
          <w:sz w:val="24"/>
          <w:szCs w:val="24"/>
          <w:lang w:val="en-GB"/>
        </w:rPr>
        <w:t xml:space="preserve"> of them </w:t>
      </w:r>
      <w:r w:rsidR="00C129C5" w:rsidRPr="49CD0696">
        <w:rPr>
          <w:sz w:val="24"/>
          <w:szCs w:val="24"/>
          <w:lang w:val="en-GB"/>
        </w:rPr>
        <w:t>were</w:t>
      </w:r>
      <w:r w:rsidR="005C4B38" w:rsidRPr="49CD0696">
        <w:rPr>
          <w:sz w:val="24"/>
          <w:szCs w:val="24"/>
          <w:lang w:val="en-GB"/>
        </w:rPr>
        <w:t xml:space="preserve"> </w:t>
      </w:r>
      <w:r w:rsidR="004C0331" w:rsidRPr="49CD0696">
        <w:rPr>
          <w:sz w:val="24"/>
          <w:szCs w:val="24"/>
          <w:lang w:val="en-GB"/>
        </w:rPr>
        <w:t xml:space="preserve">situated </w:t>
      </w:r>
      <w:bookmarkStart w:id="6" w:name="_Hlk150194100"/>
      <w:r w:rsidR="00EA0B7A">
        <w:rPr>
          <w:sz w:val="24"/>
          <w:szCs w:val="24"/>
          <w:lang w:val="en-GB"/>
        </w:rPr>
        <w:t>around</w:t>
      </w:r>
      <w:r w:rsidR="001B18EA" w:rsidRPr="49CD0696">
        <w:rPr>
          <w:sz w:val="24"/>
          <w:szCs w:val="24"/>
          <w:lang w:val="en-GB"/>
        </w:rPr>
        <w:t xml:space="preserve"> </w:t>
      </w:r>
      <w:bookmarkEnd w:id="6"/>
      <w:r w:rsidR="007E1E98">
        <w:rPr>
          <w:sz w:val="24"/>
          <w:szCs w:val="24"/>
          <w:lang w:val="en-GB"/>
        </w:rPr>
        <w:t>motor</w:t>
      </w:r>
      <w:r w:rsidR="007E1E98" w:rsidRPr="49CD0696">
        <w:rPr>
          <w:sz w:val="24"/>
          <w:szCs w:val="24"/>
          <w:lang w:val="en-GB"/>
        </w:rPr>
        <w:t xml:space="preserve">ways </w:t>
      </w:r>
      <w:r w:rsidR="00ED4259" w:rsidRPr="49CD0696">
        <w:rPr>
          <w:sz w:val="24"/>
          <w:szCs w:val="24"/>
          <w:lang w:val="en-GB"/>
        </w:rPr>
        <w:t>D1</w:t>
      </w:r>
      <w:r w:rsidR="00C129C5" w:rsidRPr="49CD0696">
        <w:rPr>
          <w:sz w:val="24"/>
          <w:szCs w:val="24"/>
          <w:lang w:val="en-GB"/>
        </w:rPr>
        <w:t>b</w:t>
      </w:r>
      <w:r w:rsidR="00A96921" w:rsidRPr="49CD0696">
        <w:rPr>
          <w:sz w:val="24"/>
          <w:szCs w:val="24"/>
          <w:lang w:val="en-GB"/>
        </w:rPr>
        <w:t xml:space="preserve">, </w:t>
      </w:r>
      <w:r w:rsidR="004F7B5D" w:rsidRPr="49CD0696">
        <w:rPr>
          <w:sz w:val="24"/>
          <w:szCs w:val="24"/>
          <w:lang w:val="en-GB"/>
        </w:rPr>
        <w:t>D10 and D11</w:t>
      </w:r>
      <w:r w:rsidR="007A3D6E" w:rsidRPr="49CD0696">
        <w:rPr>
          <w:sz w:val="24"/>
          <w:szCs w:val="24"/>
          <w:lang w:val="en-GB"/>
        </w:rPr>
        <w:t>,</w:t>
      </w:r>
      <w:r w:rsidR="004F7B5D" w:rsidRPr="49CD0696">
        <w:rPr>
          <w:sz w:val="24"/>
          <w:szCs w:val="24"/>
          <w:lang w:val="en-GB"/>
        </w:rPr>
        <w:t xml:space="preserve"> </w:t>
      </w:r>
      <w:r w:rsidR="004C0331" w:rsidRPr="49CD0696">
        <w:rPr>
          <w:sz w:val="24"/>
          <w:szCs w:val="24"/>
          <w:lang w:val="en-GB"/>
        </w:rPr>
        <w:t xml:space="preserve">in lowlands </w:t>
      </w:r>
      <w:r w:rsidR="003E7671" w:rsidRPr="49CD0696">
        <w:rPr>
          <w:sz w:val="24"/>
          <w:szCs w:val="24"/>
          <w:lang w:val="en-GB"/>
        </w:rPr>
        <w:t xml:space="preserve">characterised by large homogenous </w:t>
      </w:r>
      <w:r w:rsidR="00EA0B7A" w:rsidRPr="00EA0B7A">
        <w:rPr>
          <w:sz w:val="24"/>
          <w:szCs w:val="24"/>
          <w:lang w:val="en-GB"/>
        </w:rPr>
        <w:t>agriculture landscape</w:t>
      </w:r>
      <w:r w:rsidR="00EA0B7A" w:rsidRPr="00847BEA">
        <w:rPr>
          <w:sz w:val="24"/>
          <w:szCs w:val="24"/>
          <w:lang w:val="en-GB"/>
        </w:rPr>
        <w:t xml:space="preserve"> </w:t>
      </w:r>
      <w:r w:rsidR="003E7671" w:rsidRPr="49CD0696">
        <w:rPr>
          <w:sz w:val="24"/>
          <w:szCs w:val="24"/>
          <w:lang w:val="en-GB"/>
        </w:rPr>
        <w:t>with scattered tree and shrub</w:t>
      </w:r>
      <w:r w:rsidR="009D3D31" w:rsidRPr="49CD0696">
        <w:rPr>
          <w:sz w:val="24"/>
          <w:szCs w:val="24"/>
          <w:lang w:val="en-GB"/>
        </w:rPr>
        <w:t xml:space="preserve"> vegetation. </w:t>
      </w:r>
      <w:r w:rsidR="00522E81" w:rsidRPr="49CD0696">
        <w:rPr>
          <w:sz w:val="24"/>
          <w:szCs w:val="24"/>
          <w:lang w:val="en-GB"/>
        </w:rPr>
        <w:t xml:space="preserve">They extend along </w:t>
      </w:r>
      <w:r w:rsidR="00EE5FC4" w:rsidRPr="49CD0696">
        <w:rPr>
          <w:sz w:val="24"/>
          <w:szCs w:val="24"/>
          <w:lang w:val="en-GB"/>
        </w:rPr>
        <w:t xml:space="preserve">rivers </w:t>
      </w:r>
      <w:r w:rsidR="00EB5F85" w:rsidRPr="49CD0696">
        <w:rPr>
          <w:sz w:val="24"/>
          <w:szCs w:val="24"/>
          <w:lang w:val="en-GB"/>
        </w:rPr>
        <w:t xml:space="preserve">with elevation </w:t>
      </w:r>
      <w:r w:rsidR="00C129C5" w:rsidRPr="49CD0696">
        <w:rPr>
          <w:sz w:val="24"/>
          <w:szCs w:val="24"/>
          <w:lang w:val="en-GB"/>
        </w:rPr>
        <w:t xml:space="preserve">from </w:t>
      </w:r>
      <w:r w:rsidR="00EB5F85" w:rsidRPr="49CD0696">
        <w:rPr>
          <w:sz w:val="24"/>
          <w:szCs w:val="24"/>
          <w:lang w:val="en-GB"/>
        </w:rPr>
        <w:t xml:space="preserve">180 </w:t>
      </w:r>
      <w:r w:rsidR="00C129C5" w:rsidRPr="49CD0696">
        <w:rPr>
          <w:sz w:val="24"/>
          <w:szCs w:val="24"/>
          <w:lang w:val="en-GB"/>
        </w:rPr>
        <w:t>up to</w:t>
      </w:r>
      <w:r w:rsidR="00EB5F85" w:rsidRPr="49CD0696">
        <w:rPr>
          <w:sz w:val="24"/>
          <w:szCs w:val="24"/>
          <w:lang w:val="en-GB"/>
        </w:rPr>
        <w:t xml:space="preserve"> 300 </w:t>
      </w:r>
      <w:r w:rsidR="00C129C5" w:rsidRPr="49CD0696">
        <w:rPr>
          <w:sz w:val="24"/>
          <w:szCs w:val="24"/>
          <w:lang w:val="en-GB"/>
        </w:rPr>
        <w:t xml:space="preserve">m a. s. l. </w:t>
      </w:r>
      <w:r w:rsidR="00411870" w:rsidRPr="49CD0696">
        <w:rPr>
          <w:sz w:val="24"/>
          <w:szCs w:val="24"/>
          <w:lang w:val="en-GB"/>
        </w:rPr>
        <w:t>The alluvial soils and flat terrain enabled people in the past to develop agriculture and convert these fertile areas into farmland.</w:t>
      </w:r>
      <w:r w:rsidR="00994039" w:rsidRPr="49CD0696">
        <w:rPr>
          <w:sz w:val="24"/>
          <w:szCs w:val="24"/>
          <w:lang w:val="en-GB"/>
        </w:rPr>
        <w:t xml:space="preserve"> </w:t>
      </w:r>
      <w:r w:rsidR="00EA500A" w:rsidRPr="49CD0696">
        <w:rPr>
          <w:sz w:val="24"/>
          <w:szCs w:val="24"/>
          <w:lang w:val="en-GB"/>
        </w:rPr>
        <w:t xml:space="preserve">The fourth </w:t>
      </w:r>
      <w:r w:rsidR="0049303E" w:rsidRPr="49CD0696">
        <w:rPr>
          <w:sz w:val="24"/>
          <w:szCs w:val="24"/>
          <w:lang w:val="en-GB"/>
        </w:rPr>
        <w:t xml:space="preserve">area was </w:t>
      </w:r>
      <w:r w:rsidR="00B020FA" w:rsidRPr="49CD0696">
        <w:rPr>
          <w:sz w:val="24"/>
          <w:szCs w:val="24"/>
          <w:lang w:val="en-GB"/>
        </w:rPr>
        <w:t xml:space="preserve">placed </w:t>
      </w:r>
      <w:r w:rsidR="002A3670" w:rsidRPr="49CD0696">
        <w:rPr>
          <w:sz w:val="24"/>
          <w:szCs w:val="24"/>
          <w:lang w:val="en-GB"/>
        </w:rPr>
        <w:t xml:space="preserve">along </w:t>
      </w:r>
      <w:r w:rsidR="007E1E98">
        <w:rPr>
          <w:sz w:val="24"/>
          <w:szCs w:val="24"/>
          <w:lang w:val="en-GB"/>
        </w:rPr>
        <w:t>motor</w:t>
      </w:r>
      <w:r w:rsidR="002A3670" w:rsidRPr="49CD0696">
        <w:rPr>
          <w:sz w:val="24"/>
          <w:szCs w:val="24"/>
          <w:lang w:val="en-GB"/>
        </w:rPr>
        <w:t>way D1</w:t>
      </w:r>
      <w:r w:rsidR="00C129C5" w:rsidRPr="49CD0696">
        <w:rPr>
          <w:sz w:val="24"/>
          <w:szCs w:val="24"/>
          <w:lang w:val="en-GB"/>
        </w:rPr>
        <w:t>a</w:t>
      </w:r>
      <w:r w:rsidR="002A3670" w:rsidRPr="49CD0696">
        <w:rPr>
          <w:sz w:val="24"/>
          <w:szCs w:val="24"/>
          <w:lang w:val="en-GB"/>
        </w:rPr>
        <w:t xml:space="preserve"> </w:t>
      </w:r>
      <w:r w:rsidR="00B020FA" w:rsidRPr="49CD0696">
        <w:rPr>
          <w:sz w:val="24"/>
          <w:szCs w:val="24"/>
          <w:lang w:val="en-GB"/>
        </w:rPr>
        <w:t xml:space="preserve">in </w:t>
      </w:r>
      <w:r w:rsidR="00100C48" w:rsidRPr="49CD0696">
        <w:rPr>
          <w:sz w:val="24"/>
          <w:szCs w:val="24"/>
          <w:lang w:val="en-GB"/>
        </w:rPr>
        <w:t>h</w:t>
      </w:r>
      <w:r w:rsidR="009F3B00" w:rsidRPr="49CD0696">
        <w:rPr>
          <w:sz w:val="24"/>
          <w:szCs w:val="24"/>
          <w:lang w:val="en-GB"/>
        </w:rPr>
        <w:t>ighlands</w:t>
      </w:r>
      <w:r w:rsidR="006F08B2" w:rsidRPr="49CD0696">
        <w:rPr>
          <w:sz w:val="24"/>
          <w:szCs w:val="24"/>
          <w:lang w:val="en-GB"/>
        </w:rPr>
        <w:t xml:space="preserve"> with </w:t>
      </w:r>
      <w:r w:rsidR="00C129C5" w:rsidRPr="49CD0696">
        <w:rPr>
          <w:sz w:val="24"/>
          <w:szCs w:val="24"/>
          <w:lang w:val="en-GB"/>
        </w:rPr>
        <w:t>elevation from 470 up to 644 m a. s. l.</w:t>
      </w:r>
      <w:r w:rsidR="00100C48" w:rsidRPr="49CD0696">
        <w:rPr>
          <w:sz w:val="24"/>
          <w:szCs w:val="24"/>
          <w:lang w:val="en-GB"/>
        </w:rPr>
        <w:t xml:space="preserve"> </w:t>
      </w:r>
      <w:r w:rsidR="00376783" w:rsidRPr="49CD0696">
        <w:rPr>
          <w:sz w:val="24"/>
          <w:szCs w:val="24"/>
          <w:lang w:val="en-GB"/>
        </w:rPr>
        <w:t>The hilly landscape alternates between agricultural areas and complete forest units</w:t>
      </w:r>
      <w:r w:rsidR="00F8636E" w:rsidRPr="49CD0696">
        <w:rPr>
          <w:sz w:val="24"/>
          <w:szCs w:val="24"/>
          <w:lang w:val="en-GB"/>
        </w:rPr>
        <w:t xml:space="preserve">. </w:t>
      </w:r>
      <w:r w:rsidR="002E0E72" w:rsidRPr="49CD0696">
        <w:rPr>
          <w:sz w:val="24"/>
          <w:szCs w:val="24"/>
          <w:lang w:val="en-GB"/>
        </w:rPr>
        <w:t xml:space="preserve">Traffic volume </w:t>
      </w:r>
      <w:r w:rsidR="00EC2B85" w:rsidRPr="49CD0696">
        <w:rPr>
          <w:sz w:val="24"/>
          <w:szCs w:val="24"/>
          <w:lang w:val="en-GB"/>
        </w:rPr>
        <w:t>on</w:t>
      </w:r>
      <w:r w:rsidR="002E0E72" w:rsidRPr="49CD0696">
        <w:rPr>
          <w:sz w:val="24"/>
          <w:szCs w:val="24"/>
          <w:lang w:val="en-GB"/>
        </w:rPr>
        <w:t xml:space="preserve"> all of the </w:t>
      </w:r>
      <w:r w:rsidR="007E1E98">
        <w:rPr>
          <w:sz w:val="24"/>
          <w:szCs w:val="24"/>
          <w:lang w:val="en-GB"/>
        </w:rPr>
        <w:t>motor</w:t>
      </w:r>
      <w:r w:rsidR="007E1E98" w:rsidRPr="49CD0696">
        <w:rPr>
          <w:sz w:val="24"/>
          <w:szCs w:val="24"/>
          <w:lang w:val="en-GB"/>
        </w:rPr>
        <w:t xml:space="preserve">ways </w:t>
      </w:r>
      <w:r w:rsidR="002E0E72" w:rsidRPr="49CD0696">
        <w:rPr>
          <w:sz w:val="24"/>
          <w:szCs w:val="24"/>
          <w:lang w:val="en-GB"/>
        </w:rPr>
        <w:t>reached from 13 000 up to 43 </w:t>
      </w:r>
      <w:r w:rsidR="002E0E72" w:rsidRPr="006311D8">
        <w:rPr>
          <w:sz w:val="24"/>
          <w:szCs w:val="24"/>
          <w:lang w:val="en-GB"/>
        </w:rPr>
        <w:t xml:space="preserve">000 </w:t>
      </w:r>
      <w:r w:rsidR="008C6BDB" w:rsidRPr="006311D8">
        <w:rPr>
          <w:sz w:val="24"/>
          <w:szCs w:val="24"/>
          <w:lang w:val="en-GB"/>
        </w:rPr>
        <w:t>average annual daily traffic (</w:t>
      </w:r>
      <w:r w:rsidR="002E0E72" w:rsidRPr="49CD0696">
        <w:rPr>
          <w:sz w:val="24"/>
          <w:szCs w:val="24"/>
          <w:lang w:val="en-GB"/>
        </w:rPr>
        <w:t>AADT</w:t>
      </w:r>
      <w:r w:rsidR="008C6BDB">
        <w:rPr>
          <w:sz w:val="24"/>
          <w:szCs w:val="24"/>
          <w:lang w:val="en-GB"/>
        </w:rPr>
        <w:t>)</w:t>
      </w:r>
      <w:r w:rsidR="002E0E72" w:rsidRPr="49CD0696">
        <w:rPr>
          <w:sz w:val="24"/>
          <w:szCs w:val="24"/>
          <w:lang w:val="en-GB"/>
        </w:rPr>
        <w:t xml:space="preserve"> (</w:t>
      </w:r>
      <w:r w:rsidR="003C16E1" w:rsidRPr="003C16E1">
        <w:rPr>
          <w:sz w:val="24"/>
          <w:szCs w:val="24"/>
          <w:lang w:val="en-GB"/>
        </w:rPr>
        <w:t>Road and Motorway Directorate of the Czech Republic</w:t>
      </w:r>
      <w:r w:rsidR="002E0E72" w:rsidRPr="49CD0696">
        <w:rPr>
          <w:sz w:val="24"/>
          <w:szCs w:val="24"/>
          <w:lang w:val="en-GB"/>
        </w:rPr>
        <w:t>, 2016).</w:t>
      </w:r>
    </w:p>
    <w:p w14:paraId="49EB9BD3" w14:textId="24CE561E" w:rsidR="007E1E98" w:rsidRPr="001431A5" w:rsidRDefault="007E1E98" w:rsidP="00847BEA">
      <w:pPr>
        <w:jc w:val="both"/>
        <w:rPr>
          <w:color w:val="FF0000"/>
          <w:sz w:val="32"/>
          <w:szCs w:val="24"/>
          <w:lang w:val="en-GB"/>
        </w:rPr>
      </w:pPr>
      <w:ins w:id="7" w:author="Hladík Štěpán" w:date="2024-06-05T19:07:00Z">
        <w:r>
          <w:rPr>
            <w:noProof/>
          </w:rPr>
          <w:drawing>
            <wp:inline distT="0" distB="0" distL="0" distR="0" wp14:anchorId="3F6D440A" wp14:editId="2CB8EB40">
              <wp:extent cx="4179964" cy="2952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4751" cy="2956132"/>
                      </a:xfrm>
                      <a:prstGeom prst="rect">
                        <a:avLst/>
                      </a:prstGeom>
                      <a:noFill/>
                      <a:ln>
                        <a:noFill/>
                      </a:ln>
                    </pic:spPr>
                  </pic:pic>
                </a:graphicData>
              </a:graphic>
            </wp:inline>
          </w:drawing>
        </w:r>
      </w:ins>
    </w:p>
    <w:p w14:paraId="24ADEB6A" w14:textId="22F06957" w:rsidR="00012E02" w:rsidRPr="00AB1B01" w:rsidRDefault="00012E02" w:rsidP="00847BEA">
      <w:pPr>
        <w:jc w:val="both"/>
        <w:rPr>
          <w:sz w:val="20"/>
          <w:szCs w:val="24"/>
          <w:lang w:val="en-GB"/>
        </w:rPr>
      </w:pPr>
      <w:r w:rsidRPr="006311D8">
        <w:rPr>
          <w:b/>
          <w:sz w:val="20"/>
          <w:szCs w:val="24"/>
          <w:lang w:val="en-GB"/>
        </w:rPr>
        <w:t xml:space="preserve">Fig. </w:t>
      </w:r>
      <w:r w:rsidR="00AB1B01" w:rsidRPr="006311D8">
        <w:rPr>
          <w:b/>
          <w:sz w:val="20"/>
          <w:szCs w:val="24"/>
          <w:lang w:val="en-GB"/>
        </w:rPr>
        <w:t>1.</w:t>
      </w:r>
      <w:r w:rsidR="00E62B4B" w:rsidRPr="006311D8">
        <w:rPr>
          <w:b/>
          <w:sz w:val="20"/>
          <w:szCs w:val="24"/>
          <w:lang w:val="en-GB"/>
        </w:rPr>
        <w:t xml:space="preserve"> </w:t>
      </w:r>
      <w:r w:rsidR="007E1E98" w:rsidRPr="006311D8">
        <w:rPr>
          <w:sz w:val="20"/>
          <w:szCs w:val="24"/>
          <w:lang w:val="en-GB"/>
        </w:rPr>
        <w:t>Motor</w:t>
      </w:r>
      <w:r w:rsidR="00E62B4B" w:rsidRPr="006311D8">
        <w:rPr>
          <w:sz w:val="20"/>
          <w:szCs w:val="24"/>
          <w:lang w:val="en-GB"/>
        </w:rPr>
        <w:t>way</w:t>
      </w:r>
      <w:r w:rsidR="00E62B4B" w:rsidRPr="00E62B4B">
        <w:rPr>
          <w:sz w:val="20"/>
          <w:szCs w:val="24"/>
          <w:lang w:val="en-GB"/>
        </w:rPr>
        <w:t xml:space="preserve"> network in the Czech Republic </w:t>
      </w:r>
      <w:r w:rsidR="00E62B4B">
        <w:rPr>
          <w:sz w:val="20"/>
          <w:szCs w:val="24"/>
          <w:lang w:val="en-GB"/>
        </w:rPr>
        <w:t xml:space="preserve">and the location </w:t>
      </w:r>
      <w:r w:rsidR="00E62B4B" w:rsidRPr="006311D8">
        <w:rPr>
          <w:sz w:val="20"/>
          <w:szCs w:val="24"/>
          <w:lang w:val="en-GB"/>
        </w:rPr>
        <w:t xml:space="preserve">of </w:t>
      </w:r>
      <w:r w:rsidR="00AB1B01" w:rsidRPr="006311D8">
        <w:rPr>
          <w:sz w:val="20"/>
          <w:szCs w:val="24"/>
          <w:lang w:val="en-GB"/>
        </w:rPr>
        <w:t>study areas.</w:t>
      </w:r>
    </w:p>
    <w:p w14:paraId="2B2F3D9C" w14:textId="4AE3FA06" w:rsidR="00D630EC" w:rsidRPr="00A4163B" w:rsidRDefault="00776821" w:rsidP="005F629B">
      <w:pPr>
        <w:spacing w:before="240" w:after="0" w:line="360" w:lineRule="auto"/>
        <w:jc w:val="both"/>
        <w:rPr>
          <w:i/>
          <w:iCs/>
          <w:sz w:val="24"/>
          <w:szCs w:val="24"/>
          <w:lang w:val="en-GB"/>
        </w:rPr>
      </w:pPr>
      <w:r w:rsidRPr="00A4163B">
        <w:rPr>
          <w:i/>
          <w:iCs/>
          <w:sz w:val="24"/>
          <w:szCs w:val="24"/>
          <w:lang w:val="en-GB"/>
        </w:rPr>
        <w:lastRenderedPageBreak/>
        <w:t xml:space="preserve">2.2 </w:t>
      </w:r>
      <w:r w:rsidR="00D630EC" w:rsidRPr="00A4163B">
        <w:rPr>
          <w:i/>
          <w:iCs/>
          <w:sz w:val="24"/>
          <w:szCs w:val="24"/>
          <w:lang w:val="en-GB"/>
        </w:rPr>
        <w:t>Study sites</w:t>
      </w:r>
    </w:p>
    <w:p w14:paraId="22242465" w14:textId="17146E07" w:rsidR="00097ECF" w:rsidRDefault="00726F5D" w:rsidP="00847BEA">
      <w:pPr>
        <w:jc w:val="both"/>
        <w:rPr>
          <w:sz w:val="24"/>
          <w:szCs w:val="24"/>
          <w:lang w:val="en-GB"/>
        </w:rPr>
      </w:pPr>
      <w:r w:rsidRPr="0A7B478A">
        <w:rPr>
          <w:sz w:val="24"/>
          <w:szCs w:val="24"/>
          <w:lang w:val="en-GB"/>
        </w:rPr>
        <w:t xml:space="preserve">We settled </w:t>
      </w:r>
      <w:r w:rsidR="00746161" w:rsidRPr="0A7B478A">
        <w:rPr>
          <w:sz w:val="24"/>
          <w:szCs w:val="24"/>
          <w:lang w:val="en-GB"/>
        </w:rPr>
        <w:t>79</w:t>
      </w:r>
      <w:r w:rsidRPr="0A7B478A">
        <w:rPr>
          <w:sz w:val="24"/>
          <w:szCs w:val="24"/>
          <w:lang w:val="en-GB"/>
        </w:rPr>
        <w:t xml:space="preserve"> </w:t>
      </w:r>
      <w:r w:rsidRPr="000A3DF3">
        <w:rPr>
          <w:sz w:val="24"/>
          <w:szCs w:val="24"/>
          <w:lang w:val="en-GB"/>
        </w:rPr>
        <w:t>transects</w:t>
      </w:r>
      <w:r w:rsidR="00A57CC0" w:rsidRPr="000A3DF3">
        <w:rPr>
          <w:sz w:val="24"/>
          <w:szCs w:val="24"/>
          <w:lang w:val="en-GB"/>
        </w:rPr>
        <w:t xml:space="preserve"> </w:t>
      </w:r>
      <w:r w:rsidRPr="000A3DF3">
        <w:rPr>
          <w:sz w:val="24"/>
          <w:szCs w:val="24"/>
          <w:lang w:val="en-GB"/>
        </w:rPr>
        <w:t xml:space="preserve">with </w:t>
      </w:r>
      <w:r w:rsidR="00190DE7" w:rsidRPr="000A3DF3">
        <w:rPr>
          <w:sz w:val="24"/>
          <w:szCs w:val="24"/>
          <w:lang w:val="en-GB"/>
        </w:rPr>
        <w:t>totally 298 plots</w:t>
      </w:r>
      <w:r w:rsidR="00714D9A" w:rsidRPr="000A3DF3">
        <w:rPr>
          <w:sz w:val="24"/>
          <w:szCs w:val="24"/>
          <w:lang w:val="en-GB"/>
        </w:rPr>
        <w:t>.</w:t>
      </w:r>
      <w:r w:rsidR="00714D9A" w:rsidRPr="0A7B478A">
        <w:rPr>
          <w:sz w:val="24"/>
          <w:szCs w:val="24"/>
          <w:lang w:val="en-GB"/>
        </w:rPr>
        <w:t xml:space="preserve"> </w:t>
      </w:r>
      <w:r w:rsidR="00267A2C" w:rsidRPr="0A7B478A">
        <w:rPr>
          <w:sz w:val="24"/>
          <w:szCs w:val="24"/>
          <w:lang w:val="en-GB"/>
        </w:rPr>
        <w:t>O</w:t>
      </w:r>
      <w:r w:rsidR="006D1064" w:rsidRPr="0A7B478A">
        <w:rPr>
          <w:sz w:val="24"/>
          <w:szCs w:val="24"/>
          <w:lang w:val="en-GB"/>
        </w:rPr>
        <w:t xml:space="preserve">ne transect </w:t>
      </w:r>
      <w:r w:rsidR="001930E6" w:rsidRPr="0A7B478A">
        <w:rPr>
          <w:sz w:val="24"/>
          <w:szCs w:val="24"/>
          <w:lang w:val="en-GB"/>
        </w:rPr>
        <w:t xml:space="preserve">involved </w:t>
      </w:r>
      <w:r w:rsidRPr="0A7B478A">
        <w:rPr>
          <w:sz w:val="24"/>
          <w:szCs w:val="24"/>
          <w:lang w:val="en-GB"/>
        </w:rPr>
        <w:t>4 plots of size 50x50</w:t>
      </w:r>
      <w:r w:rsidR="003B13FE" w:rsidRPr="0A7B478A">
        <w:rPr>
          <w:sz w:val="24"/>
          <w:szCs w:val="24"/>
          <w:lang w:val="en-GB"/>
        </w:rPr>
        <w:t> </w:t>
      </w:r>
      <w:r w:rsidRPr="0A7B478A">
        <w:rPr>
          <w:sz w:val="24"/>
          <w:szCs w:val="24"/>
          <w:lang w:val="en-GB"/>
        </w:rPr>
        <w:t>m in the distances of 25 m, 125 m, 500 m and 1000 m from the</w:t>
      </w:r>
      <w:r w:rsidR="00EC2B85">
        <w:rPr>
          <w:sz w:val="24"/>
          <w:szCs w:val="24"/>
          <w:lang w:val="en-GB"/>
        </w:rPr>
        <w:t xml:space="preserve"> edge of the</w:t>
      </w:r>
      <w:r w:rsidRPr="0A7B478A">
        <w:rPr>
          <w:sz w:val="24"/>
          <w:szCs w:val="24"/>
          <w:lang w:val="en-GB"/>
        </w:rPr>
        <w:t xml:space="preserve"> </w:t>
      </w:r>
      <w:r w:rsidR="008139D6">
        <w:rPr>
          <w:sz w:val="24"/>
          <w:szCs w:val="24"/>
          <w:lang w:val="en-GB"/>
        </w:rPr>
        <w:t>motor</w:t>
      </w:r>
      <w:r w:rsidR="008139D6" w:rsidRPr="0A7B478A">
        <w:rPr>
          <w:sz w:val="24"/>
          <w:szCs w:val="24"/>
          <w:lang w:val="en-GB"/>
        </w:rPr>
        <w:t>way</w:t>
      </w:r>
      <w:r w:rsidR="008139D6">
        <w:rPr>
          <w:sz w:val="24"/>
          <w:szCs w:val="24"/>
          <w:lang w:val="en-GB"/>
        </w:rPr>
        <w:t xml:space="preserve"> </w:t>
      </w:r>
      <w:r w:rsidR="00290634" w:rsidRPr="006311D8">
        <w:rPr>
          <w:sz w:val="24"/>
          <w:szCs w:val="24"/>
          <w:lang w:val="en-GB"/>
        </w:rPr>
        <w:t>(Fig</w:t>
      </w:r>
      <w:r w:rsidR="007E23C2" w:rsidRPr="006311D8">
        <w:rPr>
          <w:sz w:val="24"/>
          <w:szCs w:val="24"/>
          <w:lang w:val="en-GB"/>
        </w:rPr>
        <w:t>.</w:t>
      </w:r>
      <w:r w:rsidR="00290634" w:rsidRPr="006311D8">
        <w:rPr>
          <w:sz w:val="24"/>
          <w:szCs w:val="24"/>
          <w:lang w:val="en-GB"/>
        </w:rPr>
        <w:t xml:space="preserve"> </w:t>
      </w:r>
      <w:r w:rsidR="00012E02" w:rsidRPr="006311D8">
        <w:rPr>
          <w:sz w:val="24"/>
          <w:szCs w:val="24"/>
          <w:lang w:val="en-GB"/>
        </w:rPr>
        <w:t>2</w:t>
      </w:r>
      <w:r w:rsidR="00290634" w:rsidRPr="006311D8">
        <w:rPr>
          <w:sz w:val="24"/>
          <w:szCs w:val="24"/>
          <w:lang w:val="en-GB"/>
        </w:rPr>
        <w:t>)</w:t>
      </w:r>
      <w:r w:rsidR="008A4FD1" w:rsidRPr="006311D8">
        <w:rPr>
          <w:sz w:val="24"/>
          <w:szCs w:val="24"/>
          <w:lang w:val="en-GB"/>
        </w:rPr>
        <w:t>.</w:t>
      </w:r>
      <w:r w:rsidR="008A4FD1">
        <w:rPr>
          <w:sz w:val="24"/>
          <w:szCs w:val="24"/>
          <w:lang w:val="en-GB"/>
        </w:rPr>
        <w:t xml:space="preserve"> </w:t>
      </w:r>
      <w:r w:rsidR="009F305A">
        <w:rPr>
          <w:sz w:val="24"/>
          <w:szCs w:val="24"/>
          <w:lang w:val="en-GB"/>
        </w:rPr>
        <w:t xml:space="preserve">Only transects in the study area D1a was 3 plots designed in distances of 25 m, 500 m and 1000 m </w:t>
      </w:r>
      <w:r w:rsidR="009F305A" w:rsidRPr="0A7B478A">
        <w:rPr>
          <w:sz w:val="24"/>
          <w:szCs w:val="24"/>
          <w:lang w:val="en-GB"/>
        </w:rPr>
        <w:t>from the</w:t>
      </w:r>
      <w:r w:rsidR="009F305A">
        <w:rPr>
          <w:sz w:val="24"/>
          <w:szCs w:val="24"/>
          <w:lang w:val="en-GB"/>
        </w:rPr>
        <w:t xml:space="preserve"> edge of the</w:t>
      </w:r>
      <w:r w:rsidR="009F305A" w:rsidRPr="0A7B478A">
        <w:rPr>
          <w:sz w:val="24"/>
          <w:szCs w:val="24"/>
          <w:lang w:val="en-GB"/>
        </w:rPr>
        <w:t xml:space="preserve"> </w:t>
      </w:r>
      <w:r w:rsidR="008139D6">
        <w:rPr>
          <w:sz w:val="24"/>
          <w:szCs w:val="24"/>
          <w:lang w:val="en-GB"/>
        </w:rPr>
        <w:t>motor</w:t>
      </w:r>
      <w:r w:rsidR="008139D6" w:rsidRPr="0A7B478A">
        <w:rPr>
          <w:sz w:val="24"/>
          <w:szCs w:val="24"/>
          <w:lang w:val="en-GB"/>
        </w:rPr>
        <w:t>way</w:t>
      </w:r>
      <w:r w:rsidR="009F305A">
        <w:rPr>
          <w:sz w:val="24"/>
          <w:szCs w:val="24"/>
          <w:lang w:val="en-GB"/>
        </w:rPr>
        <w:t>. The study area D1a was counted first as a pilot area</w:t>
      </w:r>
      <w:r w:rsidR="008A4FD1">
        <w:rPr>
          <w:sz w:val="24"/>
          <w:szCs w:val="24"/>
          <w:lang w:val="en-GB"/>
        </w:rPr>
        <w:t xml:space="preserve"> and th</w:t>
      </w:r>
      <w:r w:rsidR="00E2063B" w:rsidRPr="00E2063B">
        <w:rPr>
          <w:sz w:val="24"/>
          <w:szCs w:val="24"/>
          <w:lang w:val="en-GB"/>
        </w:rPr>
        <w:t xml:space="preserve">e </w:t>
      </w:r>
      <w:r w:rsidR="00E2063B">
        <w:rPr>
          <w:sz w:val="24"/>
          <w:szCs w:val="24"/>
          <w:lang w:val="en-GB"/>
        </w:rPr>
        <w:t>fourth</w:t>
      </w:r>
      <w:r w:rsidR="00E2063B" w:rsidRPr="00E2063B">
        <w:rPr>
          <w:sz w:val="24"/>
          <w:szCs w:val="24"/>
          <w:lang w:val="en-GB"/>
        </w:rPr>
        <w:t xml:space="preserve"> distance was </w:t>
      </w:r>
      <w:r w:rsidR="009F305A">
        <w:rPr>
          <w:sz w:val="24"/>
          <w:szCs w:val="24"/>
          <w:lang w:val="en-GB"/>
        </w:rPr>
        <w:t xml:space="preserve">added to other three study areas in order to ensure </w:t>
      </w:r>
      <w:r w:rsidR="008A4FD1">
        <w:rPr>
          <w:sz w:val="24"/>
          <w:szCs w:val="24"/>
          <w:lang w:val="en-GB"/>
        </w:rPr>
        <w:t xml:space="preserve">more precisely results. </w:t>
      </w:r>
      <w:r w:rsidR="00A503F5" w:rsidRPr="0A7B478A">
        <w:rPr>
          <w:sz w:val="24"/>
          <w:szCs w:val="24"/>
          <w:lang w:val="en-GB"/>
        </w:rPr>
        <w:t>Selection of suitable transects was based on orthophoto maps</w:t>
      </w:r>
      <w:r w:rsidR="00D569FF">
        <w:rPr>
          <w:sz w:val="24"/>
          <w:szCs w:val="24"/>
          <w:lang w:val="en-GB"/>
        </w:rPr>
        <w:t xml:space="preserve"> (</w:t>
      </w:r>
      <w:r w:rsidR="00AF2904" w:rsidRPr="00AF2904">
        <w:rPr>
          <w:sz w:val="24"/>
          <w:szCs w:val="24"/>
          <w:lang w:val="en-GB"/>
        </w:rPr>
        <w:t>© Seznam.cz a.s.</w:t>
      </w:r>
      <w:r w:rsidR="006A503C">
        <w:rPr>
          <w:sz w:val="24"/>
          <w:szCs w:val="24"/>
          <w:lang w:val="en-GB"/>
        </w:rPr>
        <w:t>,</w:t>
      </w:r>
      <w:r w:rsidR="00AF2904">
        <w:rPr>
          <w:sz w:val="24"/>
          <w:szCs w:val="24"/>
          <w:lang w:val="en-GB"/>
        </w:rPr>
        <w:t xml:space="preserve"> 2020</w:t>
      </w:r>
      <w:r w:rsidR="00D569FF">
        <w:rPr>
          <w:sz w:val="24"/>
          <w:szCs w:val="24"/>
          <w:lang w:val="en-GB"/>
        </w:rPr>
        <w:t>)</w:t>
      </w:r>
      <w:r w:rsidR="00261850" w:rsidRPr="0A7B478A">
        <w:rPr>
          <w:sz w:val="24"/>
          <w:szCs w:val="24"/>
          <w:lang w:val="en-GB"/>
        </w:rPr>
        <w:t xml:space="preserve"> and then the on-site verification</w:t>
      </w:r>
      <w:r w:rsidR="00A503F5" w:rsidRPr="0A7B478A">
        <w:rPr>
          <w:sz w:val="24"/>
          <w:szCs w:val="24"/>
          <w:lang w:val="en-GB"/>
        </w:rPr>
        <w:t>.</w:t>
      </w:r>
      <w:r w:rsidR="008A1991" w:rsidRPr="0A7B478A">
        <w:rPr>
          <w:sz w:val="24"/>
          <w:szCs w:val="24"/>
          <w:lang w:val="en-GB"/>
        </w:rPr>
        <w:t xml:space="preserve"> All the </w:t>
      </w:r>
      <w:r w:rsidR="008F0934" w:rsidRPr="0A7B478A">
        <w:rPr>
          <w:sz w:val="24"/>
          <w:szCs w:val="24"/>
          <w:lang w:val="en-GB"/>
        </w:rPr>
        <w:t>transects</w:t>
      </w:r>
      <w:r w:rsidR="008A1991" w:rsidRPr="0A7B478A">
        <w:rPr>
          <w:sz w:val="24"/>
          <w:szCs w:val="24"/>
          <w:lang w:val="en-GB"/>
        </w:rPr>
        <w:t xml:space="preserve"> </w:t>
      </w:r>
      <w:r w:rsidR="00197252" w:rsidRPr="0A7B478A">
        <w:rPr>
          <w:sz w:val="24"/>
          <w:szCs w:val="24"/>
          <w:lang w:val="en-GB"/>
        </w:rPr>
        <w:t xml:space="preserve">had to meet </w:t>
      </w:r>
      <w:r w:rsidR="0017378C" w:rsidRPr="0A7B478A">
        <w:rPr>
          <w:sz w:val="24"/>
          <w:szCs w:val="24"/>
          <w:lang w:val="en-GB"/>
        </w:rPr>
        <w:t xml:space="preserve">other </w:t>
      </w:r>
      <w:r w:rsidR="007719D4" w:rsidRPr="0A7B478A">
        <w:rPr>
          <w:sz w:val="24"/>
          <w:szCs w:val="24"/>
          <w:lang w:val="en-GB"/>
        </w:rPr>
        <w:t>requirements</w:t>
      </w:r>
      <w:r w:rsidR="00F9406A" w:rsidRPr="0A7B478A">
        <w:rPr>
          <w:sz w:val="24"/>
          <w:szCs w:val="24"/>
          <w:lang w:val="en-GB"/>
        </w:rPr>
        <w:t xml:space="preserve">. To prevent </w:t>
      </w:r>
      <w:r w:rsidR="00FC3682" w:rsidRPr="0A7B478A">
        <w:rPr>
          <w:sz w:val="24"/>
          <w:szCs w:val="24"/>
          <w:lang w:val="en-GB"/>
        </w:rPr>
        <w:t>pseudo replication</w:t>
      </w:r>
      <w:r w:rsidR="00F9406A" w:rsidRPr="0A7B478A">
        <w:rPr>
          <w:sz w:val="24"/>
          <w:szCs w:val="24"/>
          <w:lang w:val="en-GB"/>
        </w:rPr>
        <w:t xml:space="preserve"> of the data, transects were spaced at least 1000 m apart.</w:t>
      </w:r>
      <w:r w:rsidR="00587129" w:rsidRPr="0A7B478A">
        <w:rPr>
          <w:sz w:val="24"/>
          <w:szCs w:val="24"/>
          <w:lang w:val="en-GB"/>
        </w:rPr>
        <w:t xml:space="preserve"> Another condition was a minimum distance of 500 m from the</w:t>
      </w:r>
      <w:r w:rsidR="001E7280">
        <w:rPr>
          <w:sz w:val="24"/>
          <w:szCs w:val="24"/>
          <w:lang w:val="en-GB"/>
        </w:rPr>
        <w:t xml:space="preserve"> nearest</w:t>
      </w:r>
      <w:r w:rsidR="00587129" w:rsidRPr="0A7B478A">
        <w:rPr>
          <w:sz w:val="24"/>
          <w:szCs w:val="24"/>
          <w:lang w:val="en-GB"/>
        </w:rPr>
        <w:t xml:space="preserve"> forest and village, in order to eliminate their influence on </w:t>
      </w:r>
      <w:r w:rsidR="001E7280">
        <w:rPr>
          <w:sz w:val="24"/>
          <w:szCs w:val="24"/>
          <w:lang w:val="en-GB"/>
        </w:rPr>
        <w:t>bird</w:t>
      </w:r>
      <w:r w:rsidR="00587129" w:rsidRPr="0A7B478A">
        <w:rPr>
          <w:sz w:val="24"/>
          <w:szCs w:val="24"/>
          <w:lang w:val="en-GB"/>
        </w:rPr>
        <w:t xml:space="preserve"> census</w:t>
      </w:r>
      <w:r w:rsidR="001E7280">
        <w:rPr>
          <w:sz w:val="24"/>
          <w:szCs w:val="24"/>
          <w:lang w:val="en-GB"/>
        </w:rPr>
        <w:t xml:space="preserve"> on</w:t>
      </w:r>
      <w:r w:rsidR="00587129" w:rsidRPr="0A7B478A">
        <w:rPr>
          <w:sz w:val="24"/>
          <w:szCs w:val="24"/>
          <w:lang w:val="en-GB"/>
        </w:rPr>
        <w:t xml:space="preserve"> transects.</w:t>
      </w:r>
    </w:p>
    <w:p w14:paraId="1B6385B1" w14:textId="5CFD5B0F" w:rsidR="00AE0FDC" w:rsidRDefault="00AE0FDC" w:rsidP="00290634">
      <w:pPr>
        <w:spacing w:after="0"/>
        <w:jc w:val="both"/>
        <w:rPr>
          <w:sz w:val="24"/>
          <w:szCs w:val="24"/>
          <w:lang w:val="en-GB"/>
        </w:rPr>
      </w:pPr>
      <w:r>
        <w:rPr>
          <w:noProof/>
        </w:rPr>
        <w:drawing>
          <wp:inline distT="0" distB="0" distL="0" distR="0" wp14:anchorId="3CC9B9E2" wp14:editId="37EED959">
            <wp:extent cx="4229099" cy="2324100"/>
            <wp:effectExtent l="0" t="0" r="63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8" r="26582" b="24338"/>
                    <a:stretch/>
                  </pic:blipFill>
                  <pic:spPr bwMode="auto">
                    <a:xfrm>
                      <a:off x="0" y="0"/>
                      <a:ext cx="4229419" cy="2324276"/>
                    </a:xfrm>
                    <a:prstGeom prst="rect">
                      <a:avLst/>
                    </a:prstGeom>
                    <a:noFill/>
                    <a:ln>
                      <a:noFill/>
                    </a:ln>
                    <a:extLst>
                      <a:ext uri="{53640926-AAD7-44D8-BBD7-CCE9431645EC}">
                        <a14:shadowObscured xmlns:a14="http://schemas.microsoft.com/office/drawing/2010/main"/>
                      </a:ext>
                    </a:extLst>
                  </pic:spPr>
                </pic:pic>
              </a:graphicData>
            </a:graphic>
          </wp:inline>
        </w:drawing>
      </w:r>
    </w:p>
    <w:p w14:paraId="7DDAFC8E" w14:textId="3ED636AC" w:rsidR="00290634" w:rsidRDefault="00290634" w:rsidP="00847BEA">
      <w:pPr>
        <w:jc w:val="both"/>
        <w:rPr>
          <w:sz w:val="24"/>
          <w:szCs w:val="24"/>
          <w:lang w:val="en-GB"/>
        </w:rPr>
      </w:pPr>
      <w:r w:rsidRPr="006311D8">
        <w:rPr>
          <w:b/>
          <w:bCs/>
          <w:sz w:val="20"/>
          <w:szCs w:val="20"/>
          <w:lang w:val="en-GB"/>
        </w:rPr>
        <w:t>Fig</w:t>
      </w:r>
      <w:r w:rsidR="00AB1B01" w:rsidRPr="006311D8">
        <w:rPr>
          <w:b/>
          <w:bCs/>
          <w:sz w:val="20"/>
          <w:szCs w:val="20"/>
          <w:lang w:val="en-GB"/>
        </w:rPr>
        <w:t>.</w:t>
      </w:r>
      <w:r w:rsidRPr="006311D8">
        <w:rPr>
          <w:b/>
          <w:bCs/>
          <w:sz w:val="20"/>
          <w:szCs w:val="20"/>
          <w:lang w:val="en-GB"/>
        </w:rPr>
        <w:t xml:space="preserve"> </w:t>
      </w:r>
      <w:r w:rsidR="00012E02" w:rsidRPr="006311D8">
        <w:rPr>
          <w:b/>
          <w:bCs/>
          <w:sz w:val="20"/>
          <w:szCs w:val="20"/>
          <w:lang w:val="en-GB"/>
        </w:rPr>
        <w:t>2</w:t>
      </w:r>
      <w:r w:rsidRPr="006311D8">
        <w:rPr>
          <w:b/>
          <w:bCs/>
          <w:sz w:val="20"/>
          <w:szCs w:val="20"/>
          <w:lang w:val="en-GB"/>
        </w:rPr>
        <w:t>.</w:t>
      </w:r>
      <w:r w:rsidRPr="006311D8">
        <w:rPr>
          <w:sz w:val="20"/>
          <w:szCs w:val="20"/>
          <w:lang w:val="en-GB"/>
        </w:rPr>
        <w:t xml:space="preserve"> Design</w:t>
      </w:r>
      <w:r>
        <w:rPr>
          <w:sz w:val="20"/>
          <w:szCs w:val="20"/>
          <w:lang w:val="en-GB"/>
        </w:rPr>
        <w:t xml:space="preserve"> of the study plot.</w:t>
      </w:r>
    </w:p>
    <w:p w14:paraId="652B0FAC" w14:textId="369B21B7" w:rsidR="00097ECF" w:rsidRPr="00847BEA" w:rsidRDefault="00097ECF" w:rsidP="00F91E56">
      <w:pPr>
        <w:spacing w:before="240" w:after="0" w:line="360" w:lineRule="auto"/>
        <w:jc w:val="both"/>
        <w:rPr>
          <w:sz w:val="24"/>
          <w:szCs w:val="24"/>
          <w:lang w:val="en-GB"/>
        </w:rPr>
      </w:pPr>
      <w:r w:rsidRPr="00847BEA">
        <w:rPr>
          <w:sz w:val="24"/>
          <w:szCs w:val="24"/>
          <w:lang w:val="en-GB"/>
        </w:rPr>
        <w:t xml:space="preserve">2.3 </w:t>
      </w:r>
      <w:r w:rsidRPr="00D82216">
        <w:rPr>
          <w:i/>
          <w:sz w:val="24"/>
          <w:szCs w:val="24"/>
          <w:lang w:val="en-GB"/>
        </w:rPr>
        <w:t xml:space="preserve">Bird </w:t>
      </w:r>
      <w:r w:rsidRPr="00D82216">
        <w:rPr>
          <w:i/>
          <w:iCs/>
          <w:sz w:val="24"/>
          <w:szCs w:val="24"/>
          <w:lang w:val="en-GB"/>
        </w:rPr>
        <w:t>survey</w:t>
      </w:r>
    </w:p>
    <w:p w14:paraId="3BF70E06" w14:textId="62BCE7C8" w:rsidR="00255F71" w:rsidRDefault="003430CE" w:rsidP="00D82216">
      <w:pPr>
        <w:spacing w:after="120"/>
        <w:jc w:val="both"/>
        <w:rPr>
          <w:sz w:val="24"/>
          <w:szCs w:val="24"/>
          <w:lang w:val="en-GB"/>
        </w:rPr>
      </w:pPr>
      <w:r w:rsidRPr="49CD0696">
        <w:rPr>
          <w:sz w:val="24"/>
          <w:szCs w:val="24"/>
          <w:lang w:val="en-GB"/>
        </w:rPr>
        <w:t xml:space="preserve">We used the point-count method for bird census (Bibby </w:t>
      </w:r>
      <w:r w:rsidR="00D74A3A" w:rsidRPr="49CD0696">
        <w:rPr>
          <w:sz w:val="24"/>
          <w:szCs w:val="24"/>
          <w:lang w:val="en-GB"/>
        </w:rPr>
        <w:t>et al.</w:t>
      </w:r>
      <w:r w:rsidR="00A01064" w:rsidRPr="49CD0696">
        <w:rPr>
          <w:sz w:val="24"/>
          <w:szCs w:val="24"/>
          <w:lang w:val="en-GB"/>
        </w:rPr>
        <w:t>,</w:t>
      </w:r>
      <w:r w:rsidRPr="49CD0696">
        <w:rPr>
          <w:sz w:val="24"/>
          <w:szCs w:val="24"/>
          <w:lang w:val="en-GB"/>
        </w:rPr>
        <w:t xml:space="preserve"> 1992</w:t>
      </w:r>
      <w:r w:rsidR="00A01064" w:rsidRPr="49CD0696">
        <w:rPr>
          <w:sz w:val="24"/>
          <w:szCs w:val="24"/>
          <w:lang w:val="en-GB"/>
        </w:rPr>
        <w:t>;</w:t>
      </w:r>
      <w:r w:rsidRPr="49CD0696">
        <w:rPr>
          <w:sz w:val="24"/>
          <w:szCs w:val="24"/>
          <w:lang w:val="en-GB"/>
        </w:rPr>
        <w:t xml:space="preserve"> Gregory </w:t>
      </w:r>
      <w:r w:rsidR="00D74A3A" w:rsidRPr="49CD0696">
        <w:rPr>
          <w:sz w:val="24"/>
          <w:szCs w:val="24"/>
          <w:lang w:val="en-GB"/>
        </w:rPr>
        <w:t>et al.,</w:t>
      </w:r>
      <w:r w:rsidRPr="49CD0696">
        <w:rPr>
          <w:sz w:val="24"/>
          <w:szCs w:val="24"/>
          <w:lang w:val="en-GB"/>
        </w:rPr>
        <w:t xml:space="preserve"> 2004). </w:t>
      </w:r>
      <w:r w:rsidR="00255F71" w:rsidRPr="49CD0696">
        <w:rPr>
          <w:sz w:val="24"/>
          <w:szCs w:val="24"/>
          <w:lang w:val="en-GB"/>
        </w:rPr>
        <w:t>We carried out t</w:t>
      </w:r>
      <w:r w:rsidR="00285B7C" w:rsidRPr="49CD0696">
        <w:rPr>
          <w:sz w:val="24"/>
          <w:szCs w:val="24"/>
          <w:lang w:val="en-GB"/>
        </w:rPr>
        <w:t xml:space="preserve">wo visits </w:t>
      </w:r>
      <w:r w:rsidR="00255F71" w:rsidRPr="49CD0696">
        <w:rPr>
          <w:sz w:val="24"/>
          <w:szCs w:val="24"/>
          <w:lang w:val="en-GB"/>
        </w:rPr>
        <w:t>at every plot and recorded the presence of each species there</w:t>
      </w:r>
      <w:r w:rsidR="00FF7477" w:rsidRPr="49CD0696">
        <w:rPr>
          <w:sz w:val="24"/>
          <w:szCs w:val="24"/>
          <w:lang w:val="en-GB"/>
        </w:rPr>
        <w:t>,</w:t>
      </w:r>
      <w:r w:rsidR="00255F71" w:rsidRPr="49CD0696">
        <w:rPr>
          <w:sz w:val="24"/>
          <w:szCs w:val="24"/>
          <w:lang w:val="en-GB"/>
        </w:rPr>
        <w:t xml:space="preserve"> while 10 minutes observing</w:t>
      </w:r>
      <w:r w:rsidR="00564799" w:rsidRPr="49CD0696">
        <w:rPr>
          <w:sz w:val="24"/>
          <w:szCs w:val="24"/>
          <w:lang w:val="en-GB"/>
        </w:rPr>
        <w:t>, slowly walking</w:t>
      </w:r>
      <w:r w:rsidR="006463E3" w:rsidRPr="49CD0696">
        <w:rPr>
          <w:sz w:val="24"/>
          <w:szCs w:val="24"/>
          <w:lang w:val="en-GB"/>
        </w:rPr>
        <w:t>, using binoculars.</w:t>
      </w:r>
      <w:r w:rsidR="00721931" w:rsidRPr="49CD0696">
        <w:rPr>
          <w:sz w:val="24"/>
          <w:szCs w:val="24"/>
          <w:lang w:val="en-GB"/>
        </w:rPr>
        <w:t xml:space="preserve"> </w:t>
      </w:r>
      <w:r w:rsidR="00E55CA6" w:rsidRPr="49CD0696">
        <w:rPr>
          <w:sz w:val="24"/>
          <w:szCs w:val="24"/>
          <w:lang w:val="en-GB"/>
        </w:rPr>
        <w:t xml:space="preserve">Observations were conducted in early morning, from sunrise </w:t>
      </w:r>
      <w:r w:rsidR="006311D8">
        <w:rPr>
          <w:sz w:val="24"/>
          <w:szCs w:val="24"/>
          <w:lang w:val="en-GB"/>
        </w:rPr>
        <w:t>for 4 hours</w:t>
      </w:r>
      <w:r w:rsidR="00E55CA6" w:rsidRPr="49CD0696">
        <w:rPr>
          <w:sz w:val="24"/>
          <w:szCs w:val="24"/>
          <w:lang w:val="en-GB"/>
        </w:rPr>
        <w:t xml:space="preserve">, due to peak hours of bird song activity, but not during windy and rainy days. </w:t>
      </w:r>
      <w:r w:rsidR="00255F71" w:rsidRPr="49CD0696">
        <w:rPr>
          <w:sz w:val="24"/>
          <w:szCs w:val="24"/>
          <w:lang w:val="en-GB"/>
        </w:rPr>
        <w:t xml:space="preserve">Visible and audible individuals of species were recorded. </w:t>
      </w:r>
      <w:r w:rsidR="00380BE2" w:rsidRPr="49CD0696">
        <w:rPr>
          <w:sz w:val="24"/>
          <w:szCs w:val="24"/>
          <w:lang w:val="en-GB"/>
        </w:rPr>
        <w:t>Birds</w:t>
      </w:r>
      <w:r w:rsidR="00255F71" w:rsidRPr="49CD0696">
        <w:rPr>
          <w:sz w:val="24"/>
          <w:szCs w:val="24"/>
          <w:lang w:val="en-GB"/>
        </w:rPr>
        <w:t xml:space="preserve"> of species that flew over the plot</w:t>
      </w:r>
      <w:r w:rsidR="00380BE2" w:rsidRPr="49CD0696">
        <w:rPr>
          <w:sz w:val="24"/>
          <w:szCs w:val="24"/>
          <w:lang w:val="en-GB"/>
        </w:rPr>
        <w:t xml:space="preserve"> were not included into dataset</w:t>
      </w:r>
      <w:r w:rsidR="009A6E47" w:rsidRPr="49CD0696">
        <w:rPr>
          <w:sz w:val="24"/>
          <w:szCs w:val="24"/>
          <w:lang w:val="en-GB"/>
        </w:rPr>
        <w:t xml:space="preserve"> due to </w:t>
      </w:r>
      <w:r w:rsidR="00AC69CB" w:rsidRPr="49CD0696">
        <w:rPr>
          <w:sz w:val="24"/>
          <w:szCs w:val="24"/>
          <w:lang w:val="en-GB"/>
        </w:rPr>
        <w:t>possible duplication of the bird</w:t>
      </w:r>
      <w:r w:rsidR="00122ABC" w:rsidRPr="49CD0696">
        <w:rPr>
          <w:sz w:val="24"/>
          <w:szCs w:val="24"/>
          <w:lang w:val="en-GB"/>
        </w:rPr>
        <w:t xml:space="preserve"> from previous plot or transect.</w:t>
      </w:r>
      <w:r w:rsidR="00EC2CB3">
        <w:rPr>
          <w:sz w:val="24"/>
          <w:szCs w:val="24"/>
          <w:lang w:val="en-GB"/>
        </w:rPr>
        <w:t xml:space="preserve"> </w:t>
      </w:r>
      <w:r w:rsidR="00EC2CB3" w:rsidRPr="49CD0696">
        <w:rPr>
          <w:sz w:val="24"/>
          <w:szCs w:val="24"/>
          <w:lang w:val="en-GB"/>
        </w:rPr>
        <w:t>The bird census was carried out from April till May in four years (2008, 2010, 2011, 2020)</w:t>
      </w:r>
      <w:r w:rsidR="00EA0B7A">
        <w:rPr>
          <w:sz w:val="24"/>
          <w:szCs w:val="24"/>
          <w:lang w:val="en-GB"/>
        </w:rPr>
        <w:t xml:space="preserve"> </w:t>
      </w:r>
      <w:r w:rsidR="00EA0B7A" w:rsidRPr="49CD0696">
        <w:rPr>
          <w:sz w:val="24"/>
          <w:szCs w:val="24"/>
          <w:lang w:val="en-GB"/>
        </w:rPr>
        <w:t xml:space="preserve">by four </w:t>
      </w:r>
      <w:r w:rsidR="00EA0B7A" w:rsidRPr="00847BEA">
        <w:rPr>
          <w:sz w:val="24"/>
          <w:szCs w:val="24"/>
          <w:lang w:val="en-GB"/>
        </w:rPr>
        <w:t>people</w:t>
      </w:r>
      <w:r w:rsidR="00EC2CB3" w:rsidRPr="49CD0696">
        <w:rPr>
          <w:sz w:val="24"/>
          <w:szCs w:val="24"/>
          <w:lang w:val="en-GB"/>
        </w:rPr>
        <w:t>.</w:t>
      </w:r>
    </w:p>
    <w:p w14:paraId="4E64F40C" w14:textId="53AD4D30" w:rsidR="003A7D7C" w:rsidRPr="006B5192" w:rsidRDefault="006B5192" w:rsidP="006B5192">
      <w:pPr>
        <w:spacing w:before="240" w:after="0" w:line="360" w:lineRule="auto"/>
        <w:jc w:val="both"/>
        <w:rPr>
          <w:i/>
          <w:iCs/>
          <w:sz w:val="24"/>
          <w:szCs w:val="24"/>
          <w:lang w:val="en-GB"/>
        </w:rPr>
      </w:pPr>
      <w:r w:rsidRPr="006B5192">
        <w:rPr>
          <w:i/>
          <w:iCs/>
          <w:sz w:val="24"/>
          <w:szCs w:val="24"/>
          <w:lang w:val="en-GB"/>
        </w:rPr>
        <w:t xml:space="preserve">2.4 </w:t>
      </w:r>
      <w:r w:rsidRPr="00D82216">
        <w:rPr>
          <w:i/>
          <w:sz w:val="24"/>
          <w:szCs w:val="24"/>
          <w:lang w:val="en-GB"/>
        </w:rPr>
        <w:t>Additional</w:t>
      </w:r>
      <w:r w:rsidRPr="00D82216">
        <w:rPr>
          <w:i/>
          <w:iCs/>
          <w:sz w:val="24"/>
          <w:szCs w:val="24"/>
          <w:lang w:val="en-GB"/>
        </w:rPr>
        <w:t xml:space="preserve"> variables</w:t>
      </w:r>
    </w:p>
    <w:p w14:paraId="7992ABA6" w14:textId="5603A8F1" w:rsidR="003C16E1" w:rsidRDefault="00492154" w:rsidP="00847BEA">
      <w:pPr>
        <w:jc w:val="both"/>
        <w:rPr>
          <w:sz w:val="24"/>
          <w:szCs w:val="24"/>
          <w:lang w:val="en-GB"/>
        </w:rPr>
      </w:pPr>
      <w:r w:rsidRPr="00D41707">
        <w:rPr>
          <w:sz w:val="24"/>
          <w:szCs w:val="24"/>
          <w:lang w:val="en-GB"/>
        </w:rPr>
        <w:t>We assigned several environmental factors to every plot</w:t>
      </w:r>
      <w:r w:rsidR="00EC2CB3" w:rsidRPr="00D41707">
        <w:rPr>
          <w:sz w:val="24"/>
          <w:szCs w:val="24"/>
          <w:lang w:val="en-GB"/>
        </w:rPr>
        <w:t xml:space="preserve">. </w:t>
      </w:r>
      <w:r w:rsidRPr="00D41707">
        <w:rPr>
          <w:sz w:val="24"/>
          <w:szCs w:val="24"/>
          <w:lang w:val="en-GB"/>
        </w:rPr>
        <w:t>Distance from the forest was measured from the edge of the plot to the nearest forest. Similarly, in the case of distance to village, this distance was measured from the edge of the plot to the nearest village.</w:t>
      </w:r>
      <w:r w:rsidR="00F82F08" w:rsidRPr="00D41707">
        <w:rPr>
          <w:sz w:val="24"/>
          <w:szCs w:val="24"/>
          <w:lang w:val="en-GB"/>
        </w:rPr>
        <w:t xml:space="preserve"> The environment of the plot was described by the </w:t>
      </w:r>
      <w:r w:rsidR="00013838" w:rsidRPr="00D41707">
        <w:rPr>
          <w:sz w:val="24"/>
          <w:szCs w:val="24"/>
          <w:lang w:val="en-GB"/>
        </w:rPr>
        <w:t xml:space="preserve">percentage cover of shrubs </w:t>
      </w:r>
      <w:r w:rsidR="00F82F08" w:rsidRPr="00D41707">
        <w:rPr>
          <w:sz w:val="24"/>
          <w:szCs w:val="24"/>
          <w:lang w:val="en-GB"/>
        </w:rPr>
        <w:t xml:space="preserve">and </w:t>
      </w:r>
      <w:r w:rsidR="00013838" w:rsidRPr="00D41707">
        <w:rPr>
          <w:sz w:val="24"/>
          <w:szCs w:val="24"/>
          <w:lang w:val="en-GB"/>
        </w:rPr>
        <w:t>percentage cover of trees</w:t>
      </w:r>
      <w:r w:rsidR="00F82F08" w:rsidRPr="00D41707">
        <w:rPr>
          <w:sz w:val="24"/>
          <w:szCs w:val="24"/>
          <w:lang w:val="en-GB"/>
        </w:rPr>
        <w:t>.</w:t>
      </w:r>
      <w:r w:rsidR="00013838" w:rsidRPr="00D41707">
        <w:rPr>
          <w:sz w:val="24"/>
          <w:szCs w:val="24"/>
          <w:lang w:val="en-GB"/>
        </w:rPr>
        <w:t xml:space="preserve"> </w:t>
      </w:r>
      <w:r w:rsidR="00EC2CB3" w:rsidRPr="00D41707">
        <w:rPr>
          <w:sz w:val="24"/>
          <w:szCs w:val="24"/>
          <w:lang w:val="en-GB"/>
        </w:rPr>
        <w:t xml:space="preserve">Factors such as </w:t>
      </w:r>
      <w:r w:rsidR="001D1F40" w:rsidRPr="00D41707">
        <w:rPr>
          <w:sz w:val="24"/>
          <w:szCs w:val="24"/>
          <w:lang w:val="en-GB"/>
        </w:rPr>
        <w:t>presence of water bodies, fields, meadows, and ruderal vegetation</w:t>
      </w:r>
      <w:r w:rsidR="00EC2CB3" w:rsidRPr="00D41707">
        <w:rPr>
          <w:sz w:val="24"/>
          <w:szCs w:val="24"/>
          <w:lang w:val="en-GB"/>
        </w:rPr>
        <w:t xml:space="preserve"> were determined by observation in every plot.</w:t>
      </w:r>
      <w:r w:rsidR="00ED618C" w:rsidRPr="00D41707">
        <w:rPr>
          <w:sz w:val="24"/>
          <w:szCs w:val="24"/>
          <w:lang w:val="en-GB"/>
        </w:rPr>
        <w:t xml:space="preserve"> The elevation of the plot was </w:t>
      </w:r>
      <w:r w:rsidR="00ED618C" w:rsidRPr="00D41707">
        <w:rPr>
          <w:sz w:val="24"/>
          <w:szCs w:val="24"/>
          <w:lang w:val="en-GB"/>
        </w:rPr>
        <w:lastRenderedPageBreak/>
        <w:t xml:space="preserve">determined from maps (© Seznam.cz a.s., 2020). </w:t>
      </w:r>
      <w:r w:rsidR="00EC2CB3" w:rsidRPr="00D41707">
        <w:rPr>
          <w:sz w:val="24"/>
          <w:szCs w:val="24"/>
          <w:lang w:val="en-GB"/>
        </w:rPr>
        <w:t xml:space="preserve">Traffic volume was obtained from the traffic count portal of the </w:t>
      </w:r>
      <w:r w:rsidR="003C16E1" w:rsidRPr="00D41707">
        <w:rPr>
          <w:sz w:val="24"/>
          <w:szCs w:val="24"/>
          <w:lang w:val="en-GB"/>
        </w:rPr>
        <w:t>Road and Motorway Directorate of the Czech Republic</w:t>
      </w:r>
      <w:r w:rsidR="00B93756">
        <w:rPr>
          <w:sz w:val="24"/>
          <w:szCs w:val="24"/>
          <w:lang w:val="en-GB"/>
        </w:rPr>
        <w:t xml:space="preserve"> (2016)</w:t>
      </w:r>
      <w:r w:rsidR="00EC2CB3" w:rsidRPr="00D41707">
        <w:rPr>
          <w:sz w:val="24"/>
          <w:szCs w:val="24"/>
          <w:lang w:val="en-GB"/>
        </w:rPr>
        <w:t>.</w:t>
      </w:r>
    </w:p>
    <w:p w14:paraId="2596214D" w14:textId="319F7FAB" w:rsidR="00785E8C" w:rsidRPr="0025185A" w:rsidRDefault="0025185A" w:rsidP="36AD0708">
      <w:pPr>
        <w:spacing w:before="240" w:after="0" w:line="360" w:lineRule="auto"/>
        <w:jc w:val="both"/>
        <w:rPr>
          <w:i/>
          <w:iCs/>
          <w:sz w:val="24"/>
          <w:szCs w:val="24"/>
          <w:lang w:val="en-GB"/>
        </w:rPr>
      </w:pPr>
      <w:r w:rsidRPr="36AD0708">
        <w:rPr>
          <w:i/>
          <w:iCs/>
          <w:sz w:val="24"/>
          <w:szCs w:val="24"/>
          <w:lang w:val="en-GB"/>
        </w:rPr>
        <w:t>2.</w:t>
      </w:r>
      <w:r w:rsidR="006B5192">
        <w:rPr>
          <w:i/>
          <w:iCs/>
          <w:sz w:val="24"/>
          <w:szCs w:val="24"/>
          <w:lang w:val="en-GB"/>
        </w:rPr>
        <w:t>5</w:t>
      </w:r>
      <w:r w:rsidRPr="36AD0708">
        <w:rPr>
          <w:i/>
          <w:iCs/>
          <w:sz w:val="24"/>
          <w:szCs w:val="24"/>
          <w:lang w:val="en-GB"/>
        </w:rPr>
        <w:t xml:space="preserve"> Statistical analys</w:t>
      </w:r>
      <w:r w:rsidR="62C86F0D" w:rsidRPr="36AD0708">
        <w:rPr>
          <w:i/>
          <w:iCs/>
          <w:sz w:val="24"/>
          <w:szCs w:val="24"/>
          <w:lang w:val="en-GB"/>
        </w:rPr>
        <w:t>i</w:t>
      </w:r>
      <w:r w:rsidRPr="36AD0708">
        <w:rPr>
          <w:i/>
          <w:iCs/>
          <w:sz w:val="24"/>
          <w:szCs w:val="24"/>
          <w:lang w:val="en-GB"/>
        </w:rPr>
        <w:t>s</w:t>
      </w:r>
    </w:p>
    <w:p w14:paraId="0F030975" w14:textId="092A66CF" w:rsidR="00074D15" w:rsidRPr="00A4163B" w:rsidRDefault="4AB87A7B" w:rsidP="000F2A82">
      <w:pPr>
        <w:jc w:val="both"/>
        <w:rPr>
          <w:sz w:val="24"/>
          <w:szCs w:val="24"/>
          <w:lang w:val="en-GB"/>
        </w:rPr>
      </w:pPr>
      <w:r w:rsidRPr="36AD0708">
        <w:rPr>
          <w:sz w:val="24"/>
          <w:szCs w:val="24"/>
          <w:lang w:val="en-GB"/>
        </w:rPr>
        <w:t xml:space="preserve">We evaluated the effect of distance to </w:t>
      </w:r>
      <w:r w:rsidR="008139D6">
        <w:rPr>
          <w:sz w:val="24"/>
          <w:szCs w:val="24"/>
          <w:lang w:val="en-GB"/>
        </w:rPr>
        <w:t>motor</w:t>
      </w:r>
      <w:r w:rsidR="008139D6" w:rsidRPr="36AD0708">
        <w:rPr>
          <w:sz w:val="24"/>
          <w:szCs w:val="24"/>
          <w:lang w:val="en-GB"/>
        </w:rPr>
        <w:t xml:space="preserve">way </w:t>
      </w:r>
      <w:r w:rsidRPr="36AD0708">
        <w:rPr>
          <w:sz w:val="24"/>
          <w:szCs w:val="24"/>
          <w:lang w:val="en-GB"/>
        </w:rPr>
        <w:t xml:space="preserve">on bird species richness using generalized mixed effect models (GLMM). </w:t>
      </w:r>
      <w:r w:rsidR="488A2300" w:rsidRPr="36AD0708">
        <w:rPr>
          <w:sz w:val="24"/>
          <w:szCs w:val="24"/>
          <w:lang w:val="en-GB"/>
        </w:rPr>
        <w:t>First, w</w:t>
      </w:r>
      <w:r w:rsidR="480244DE" w:rsidRPr="36AD0708">
        <w:rPr>
          <w:sz w:val="24"/>
          <w:szCs w:val="24"/>
          <w:lang w:val="en-GB"/>
        </w:rPr>
        <w:t xml:space="preserve">e fitted a model with species richness of all bird species as a response variable and distance to </w:t>
      </w:r>
      <w:r w:rsidR="008139D6">
        <w:rPr>
          <w:sz w:val="24"/>
          <w:szCs w:val="24"/>
          <w:lang w:val="en-GB"/>
        </w:rPr>
        <w:t>motor</w:t>
      </w:r>
      <w:r w:rsidR="008139D6" w:rsidRPr="36AD0708">
        <w:rPr>
          <w:sz w:val="24"/>
          <w:szCs w:val="24"/>
          <w:lang w:val="en-GB"/>
        </w:rPr>
        <w:t xml:space="preserve">way </w:t>
      </w:r>
      <w:r w:rsidR="480244DE" w:rsidRPr="36AD0708">
        <w:rPr>
          <w:sz w:val="24"/>
          <w:szCs w:val="24"/>
          <w:lang w:val="en-GB"/>
        </w:rPr>
        <w:t>(m)</w:t>
      </w:r>
      <w:r w:rsidR="5F930644" w:rsidRPr="36AD0708">
        <w:rPr>
          <w:sz w:val="24"/>
          <w:szCs w:val="24"/>
          <w:lang w:val="en-GB"/>
        </w:rPr>
        <w:t xml:space="preserve"> as a fixed effect predictor. </w:t>
      </w:r>
      <w:r w:rsidR="0ACA2723" w:rsidRPr="36AD0708">
        <w:rPr>
          <w:sz w:val="24"/>
          <w:szCs w:val="24"/>
          <w:lang w:val="en-GB"/>
        </w:rPr>
        <w:t xml:space="preserve">We used a Poisson distribution with log link function. </w:t>
      </w:r>
      <w:r w:rsidR="5F930644" w:rsidRPr="36AD0708">
        <w:rPr>
          <w:sz w:val="24"/>
          <w:szCs w:val="24"/>
          <w:lang w:val="en-GB"/>
        </w:rPr>
        <w:t xml:space="preserve">To account for differing habitat characteristics </w:t>
      </w:r>
      <w:r w:rsidR="2D4900D3" w:rsidRPr="36AD0708">
        <w:rPr>
          <w:sz w:val="24"/>
          <w:szCs w:val="24"/>
          <w:lang w:val="en-GB"/>
        </w:rPr>
        <w:t xml:space="preserve">of </w:t>
      </w:r>
      <w:r w:rsidR="5F930644" w:rsidRPr="36AD0708">
        <w:rPr>
          <w:sz w:val="24"/>
          <w:szCs w:val="24"/>
          <w:lang w:val="en-GB"/>
        </w:rPr>
        <w:t xml:space="preserve">the plots, we also included </w:t>
      </w:r>
      <w:r w:rsidR="6C60330C" w:rsidRPr="36AD0708">
        <w:rPr>
          <w:sz w:val="24"/>
          <w:szCs w:val="24"/>
          <w:lang w:val="en-GB"/>
        </w:rPr>
        <w:t xml:space="preserve">distance to the nearest forest (m), distance to the nearest village (m), </w:t>
      </w:r>
      <w:r w:rsidR="49926337" w:rsidRPr="36AD0708">
        <w:rPr>
          <w:sz w:val="24"/>
          <w:szCs w:val="24"/>
          <w:lang w:val="en-GB"/>
        </w:rPr>
        <w:t>percentage cover of shrubs (%), percentage cover of trees (%), presence of water bodies, fields, meadows, and ruderal vegetation</w:t>
      </w:r>
      <w:r w:rsidR="6BEDE604" w:rsidRPr="36AD0708">
        <w:rPr>
          <w:sz w:val="24"/>
          <w:szCs w:val="24"/>
          <w:lang w:val="en-GB"/>
        </w:rPr>
        <w:t xml:space="preserve"> (0/1 factors), </w:t>
      </w:r>
      <w:r w:rsidR="3BBCF638" w:rsidRPr="36AD0708">
        <w:rPr>
          <w:sz w:val="24"/>
          <w:szCs w:val="24"/>
          <w:lang w:val="en-GB"/>
        </w:rPr>
        <w:t xml:space="preserve">and </w:t>
      </w:r>
      <w:r w:rsidR="40D3BA18" w:rsidRPr="36AD0708">
        <w:rPr>
          <w:sz w:val="24"/>
          <w:szCs w:val="24"/>
          <w:lang w:val="en-GB"/>
        </w:rPr>
        <w:t xml:space="preserve">elevation </w:t>
      </w:r>
      <w:r w:rsidR="6BEDE604" w:rsidRPr="36AD0708">
        <w:rPr>
          <w:sz w:val="24"/>
          <w:szCs w:val="24"/>
          <w:lang w:val="en-GB"/>
        </w:rPr>
        <w:t>(m)</w:t>
      </w:r>
      <w:r w:rsidR="452ED003" w:rsidRPr="36AD0708">
        <w:rPr>
          <w:sz w:val="24"/>
          <w:szCs w:val="24"/>
          <w:lang w:val="en-GB"/>
        </w:rPr>
        <w:t xml:space="preserve"> as fixed effect covariates. To account for the differences in </w:t>
      </w:r>
      <w:r w:rsidR="27DC9599" w:rsidRPr="36AD0708">
        <w:rPr>
          <w:sz w:val="24"/>
          <w:szCs w:val="24"/>
          <w:lang w:val="en-GB"/>
        </w:rPr>
        <w:t>traffic intensity between the sites, we also added</w:t>
      </w:r>
      <w:r w:rsidR="6BEDE604" w:rsidRPr="36AD0708">
        <w:rPr>
          <w:sz w:val="24"/>
          <w:szCs w:val="24"/>
          <w:lang w:val="en-GB"/>
        </w:rPr>
        <w:t xml:space="preserve"> traffic volume </w:t>
      </w:r>
      <w:r w:rsidR="003C16E1">
        <w:rPr>
          <w:sz w:val="24"/>
          <w:szCs w:val="24"/>
          <w:lang w:val="en-GB"/>
        </w:rPr>
        <w:t>of</w:t>
      </w:r>
      <w:r w:rsidR="6BEDE604" w:rsidRPr="36AD0708">
        <w:rPr>
          <w:sz w:val="24"/>
          <w:szCs w:val="24"/>
          <w:lang w:val="en-GB"/>
        </w:rPr>
        <w:t xml:space="preserve"> the corresponding </w:t>
      </w:r>
      <w:r w:rsidR="008139D6">
        <w:rPr>
          <w:sz w:val="24"/>
          <w:szCs w:val="24"/>
          <w:lang w:val="en-GB"/>
        </w:rPr>
        <w:t>motor</w:t>
      </w:r>
      <w:r w:rsidR="008139D6" w:rsidRPr="36AD0708">
        <w:rPr>
          <w:sz w:val="24"/>
          <w:szCs w:val="24"/>
          <w:lang w:val="en-GB"/>
        </w:rPr>
        <w:t xml:space="preserve">way </w:t>
      </w:r>
      <w:r w:rsidR="6BEDE604" w:rsidRPr="36AD0708">
        <w:rPr>
          <w:sz w:val="24"/>
          <w:szCs w:val="24"/>
          <w:lang w:val="en-GB"/>
        </w:rPr>
        <w:t>(</w:t>
      </w:r>
      <w:r w:rsidR="008C6BDB">
        <w:rPr>
          <w:sz w:val="24"/>
          <w:szCs w:val="24"/>
          <w:lang w:val="en-GB"/>
        </w:rPr>
        <w:t>AADT</w:t>
      </w:r>
      <w:r w:rsidR="6BEDE604" w:rsidRPr="36AD0708">
        <w:rPr>
          <w:sz w:val="24"/>
          <w:szCs w:val="24"/>
          <w:lang w:val="en-GB"/>
        </w:rPr>
        <w:t xml:space="preserve">) </w:t>
      </w:r>
      <w:r w:rsidR="6C63DF0C" w:rsidRPr="36AD0708">
        <w:rPr>
          <w:sz w:val="24"/>
          <w:szCs w:val="24"/>
          <w:lang w:val="en-GB"/>
        </w:rPr>
        <w:t>as a (fixed</w:t>
      </w:r>
      <w:r w:rsidR="6C63DF0C" w:rsidRPr="007E23C2">
        <w:rPr>
          <w:sz w:val="24"/>
          <w:szCs w:val="24"/>
          <w:lang w:val="en-GB"/>
        </w:rPr>
        <w:t>) covariate</w:t>
      </w:r>
      <w:r w:rsidR="6C63DF0C" w:rsidRPr="36AD0708">
        <w:rPr>
          <w:sz w:val="24"/>
          <w:szCs w:val="24"/>
          <w:lang w:val="en-GB"/>
        </w:rPr>
        <w:t xml:space="preserve">. Because each </w:t>
      </w:r>
      <w:r w:rsidR="008139D6">
        <w:rPr>
          <w:sz w:val="24"/>
          <w:szCs w:val="24"/>
          <w:lang w:val="en-GB"/>
        </w:rPr>
        <w:t>motor</w:t>
      </w:r>
      <w:r w:rsidR="008139D6" w:rsidRPr="36AD0708">
        <w:rPr>
          <w:sz w:val="24"/>
          <w:szCs w:val="24"/>
          <w:lang w:val="en-GB"/>
        </w:rPr>
        <w:t xml:space="preserve">way </w:t>
      </w:r>
      <w:r w:rsidR="6C63DF0C" w:rsidRPr="36AD0708">
        <w:rPr>
          <w:sz w:val="24"/>
          <w:szCs w:val="24"/>
          <w:lang w:val="en-GB"/>
        </w:rPr>
        <w:t xml:space="preserve">was sampled in a different year by different researcher, we included the </w:t>
      </w:r>
      <w:r w:rsidR="008139D6">
        <w:rPr>
          <w:sz w:val="24"/>
          <w:szCs w:val="24"/>
          <w:lang w:val="en-GB"/>
        </w:rPr>
        <w:t>motor</w:t>
      </w:r>
      <w:r w:rsidR="008139D6" w:rsidRPr="36AD0708">
        <w:rPr>
          <w:sz w:val="24"/>
          <w:szCs w:val="24"/>
          <w:lang w:val="en-GB"/>
        </w:rPr>
        <w:t xml:space="preserve">way </w:t>
      </w:r>
      <w:r w:rsidR="306E26BC" w:rsidRPr="36AD0708">
        <w:rPr>
          <w:sz w:val="24"/>
          <w:szCs w:val="24"/>
          <w:lang w:val="en-GB"/>
        </w:rPr>
        <w:t xml:space="preserve">ID </w:t>
      </w:r>
      <w:r w:rsidR="3F6D56FF" w:rsidRPr="36AD0708">
        <w:rPr>
          <w:sz w:val="24"/>
          <w:szCs w:val="24"/>
          <w:lang w:val="en-GB"/>
        </w:rPr>
        <w:t xml:space="preserve">as a random intercept term. To account for any </w:t>
      </w:r>
      <w:r w:rsidR="0FC09955" w:rsidRPr="36AD0708">
        <w:rPr>
          <w:sz w:val="24"/>
          <w:szCs w:val="24"/>
          <w:lang w:val="en-GB"/>
        </w:rPr>
        <w:t xml:space="preserve">possible </w:t>
      </w:r>
      <w:r w:rsidR="3F6D56FF" w:rsidRPr="36AD0708">
        <w:rPr>
          <w:sz w:val="24"/>
          <w:szCs w:val="24"/>
          <w:lang w:val="en-GB"/>
        </w:rPr>
        <w:t xml:space="preserve">conditions </w:t>
      </w:r>
      <w:r w:rsidR="712EFE02" w:rsidRPr="36AD0708">
        <w:rPr>
          <w:sz w:val="24"/>
          <w:szCs w:val="24"/>
          <w:lang w:val="en-GB"/>
        </w:rPr>
        <w:t>specific</w:t>
      </w:r>
      <w:r w:rsidR="56FE1865" w:rsidRPr="36AD0708">
        <w:rPr>
          <w:sz w:val="24"/>
          <w:szCs w:val="24"/>
          <w:lang w:val="en-GB"/>
        </w:rPr>
        <w:t xml:space="preserve"> to a given transect</w:t>
      </w:r>
      <w:r w:rsidR="2EAC1D0B" w:rsidRPr="36AD0708">
        <w:rPr>
          <w:sz w:val="24"/>
          <w:szCs w:val="24"/>
          <w:lang w:val="en-GB"/>
        </w:rPr>
        <w:t xml:space="preserve"> that are not captured by the fixed covariates</w:t>
      </w:r>
      <w:r w:rsidR="56FE1865" w:rsidRPr="36AD0708">
        <w:rPr>
          <w:sz w:val="24"/>
          <w:szCs w:val="24"/>
          <w:lang w:val="en-GB"/>
        </w:rPr>
        <w:t xml:space="preserve">, we also included the transect ID as a random intercept, nested within the </w:t>
      </w:r>
      <w:r w:rsidR="008139D6">
        <w:rPr>
          <w:sz w:val="24"/>
          <w:szCs w:val="24"/>
          <w:lang w:val="en-GB"/>
        </w:rPr>
        <w:t>motor</w:t>
      </w:r>
      <w:r w:rsidR="008139D6" w:rsidRPr="36AD0708">
        <w:rPr>
          <w:sz w:val="24"/>
          <w:szCs w:val="24"/>
          <w:lang w:val="en-GB"/>
        </w:rPr>
        <w:t xml:space="preserve">way </w:t>
      </w:r>
      <w:r w:rsidR="75F6A415" w:rsidRPr="36AD0708">
        <w:rPr>
          <w:sz w:val="24"/>
          <w:szCs w:val="24"/>
          <w:lang w:val="en-GB"/>
        </w:rPr>
        <w:t>ID.</w:t>
      </w:r>
      <w:r w:rsidR="45C5B449" w:rsidRPr="36AD0708">
        <w:rPr>
          <w:sz w:val="24"/>
          <w:szCs w:val="24"/>
          <w:lang w:val="en-GB"/>
        </w:rPr>
        <w:t xml:space="preserve"> We then fitted other eight models, with the same predictor structure (both fixed and random) as described above, but with </w:t>
      </w:r>
      <w:r w:rsidR="339A5561" w:rsidRPr="36AD0708">
        <w:rPr>
          <w:sz w:val="24"/>
          <w:szCs w:val="24"/>
          <w:lang w:val="en-GB"/>
        </w:rPr>
        <w:t xml:space="preserve">species richness of a certain subset of species as a response variable. </w:t>
      </w:r>
      <w:r w:rsidR="40678229" w:rsidRPr="36AD0708">
        <w:rPr>
          <w:sz w:val="24"/>
          <w:szCs w:val="24"/>
          <w:lang w:val="en-GB"/>
        </w:rPr>
        <w:t xml:space="preserve">First, to see whether the effect of the predictors differ according to </w:t>
      </w:r>
      <w:r w:rsidR="1FB9F4C2" w:rsidRPr="36AD0708">
        <w:rPr>
          <w:sz w:val="24"/>
          <w:szCs w:val="24"/>
          <w:lang w:val="en-GB"/>
        </w:rPr>
        <w:t>the habitat, we fitted separate models for farmland species and for woodland species. Second,</w:t>
      </w:r>
      <w:r w:rsidR="28C887A9" w:rsidRPr="36AD0708">
        <w:rPr>
          <w:sz w:val="24"/>
          <w:szCs w:val="24"/>
          <w:lang w:val="en-GB"/>
        </w:rPr>
        <w:t xml:space="preserve"> we divided the species according to the nesting guilds to </w:t>
      </w:r>
      <w:r w:rsidR="3B95C779" w:rsidRPr="36AD0708">
        <w:rPr>
          <w:sz w:val="24"/>
          <w:szCs w:val="24"/>
          <w:lang w:val="en-GB"/>
        </w:rPr>
        <w:t xml:space="preserve">canopy, </w:t>
      </w:r>
      <w:r w:rsidR="28C887A9" w:rsidRPr="36AD0708">
        <w:rPr>
          <w:sz w:val="24"/>
          <w:szCs w:val="24"/>
          <w:lang w:val="en-GB"/>
        </w:rPr>
        <w:t xml:space="preserve">cavity, ground, and shrub nesters, and fitted a separate model to each of them. </w:t>
      </w:r>
      <w:r w:rsidR="3DB14C8C" w:rsidRPr="36AD0708">
        <w:rPr>
          <w:sz w:val="24"/>
          <w:szCs w:val="24"/>
          <w:lang w:val="en-GB"/>
        </w:rPr>
        <w:t>And third, we also investigated whether the effects differ according to the trophic guilds by fitting separate models for granivor</w:t>
      </w:r>
      <w:r w:rsidR="1F3331E5" w:rsidRPr="36AD0708">
        <w:rPr>
          <w:sz w:val="24"/>
          <w:szCs w:val="24"/>
          <w:lang w:val="en-GB"/>
        </w:rPr>
        <w:t>e</w:t>
      </w:r>
      <w:r w:rsidR="3DB14C8C" w:rsidRPr="36AD0708">
        <w:rPr>
          <w:sz w:val="24"/>
          <w:szCs w:val="24"/>
          <w:lang w:val="en-GB"/>
        </w:rPr>
        <w:t>s and insectivor</w:t>
      </w:r>
      <w:r w:rsidR="010550B6" w:rsidRPr="36AD0708">
        <w:rPr>
          <w:sz w:val="24"/>
          <w:szCs w:val="24"/>
          <w:lang w:val="en-GB"/>
        </w:rPr>
        <w:t>e</w:t>
      </w:r>
      <w:r w:rsidR="3DB14C8C" w:rsidRPr="36AD0708">
        <w:rPr>
          <w:sz w:val="24"/>
          <w:szCs w:val="24"/>
          <w:lang w:val="en-GB"/>
        </w:rPr>
        <w:t>s.</w:t>
      </w:r>
    </w:p>
    <w:p w14:paraId="125955C7" w14:textId="10507A91" w:rsidR="00074D15" w:rsidRPr="00A4163B" w:rsidRDefault="7C5631BD" w:rsidP="000F2A82">
      <w:pPr>
        <w:jc w:val="both"/>
        <w:rPr>
          <w:sz w:val="24"/>
          <w:szCs w:val="24"/>
          <w:lang w:val="en-GB"/>
        </w:rPr>
      </w:pPr>
      <w:r w:rsidRPr="36AD0708">
        <w:rPr>
          <w:sz w:val="24"/>
          <w:szCs w:val="24"/>
          <w:lang w:val="en-GB"/>
        </w:rPr>
        <w:t xml:space="preserve">With each model, we first applied the following model selection to the random effect terms. We compared </w:t>
      </w:r>
      <w:r w:rsidR="6AA0CBDD" w:rsidRPr="36AD0708">
        <w:rPr>
          <w:sz w:val="24"/>
          <w:szCs w:val="24"/>
          <w:lang w:val="en-GB"/>
        </w:rPr>
        <w:t xml:space="preserve">a </w:t>
      </w:r>
      <w:r w:rsidRPr="36AD0708">
        <w:rPr>
          <w:sz w:val="24"/>
          <w:szCs w:val="24"/>
          <w:lang w:val="en-GB"/>
        </w:rPr>
        <w:t xml:space="preserve">model with </w:t>
      </w:r>
      <w:r w:rsidR="2B77B48A" w:rsidRPr="36AD0708">
        <w:rPr>
          <w:sz w:val="24"/>
          <w:szCs w:val="24"/>
          <w:lang w:val="en-GB"/>
        </w:rPr>
        <w:t xml:space="preserve">the </w:t>
      </w:r>
      <w:r w:rsidRPr="36AD0708">
        <w:rPr>
          <w:sz w:val="24"/>
          <w:szCs w:val="24"/>
          <w:lang w:val="en-GB"/>
        </w:rPr>
        <w:t xml:space="preserve">full random-effect structure (i.e., the random intercept effect of </w:t>
      </w:r>
      <w:r w:rsidR="4C2541F1" w:rsidRPr="36AD0708">
        <w:rPr>
          <w:sz w:val="24"/>
          <w:szCs w:val="24"/>
          <w:lang w:val="en-GB"/>
        </w:rPr>
        <w:t xml:space="preserve">transect nested within the random-intercept effect of </w:t>
      </w:r>
      <w:r w:rsidR="008139D6">
        <w:rPr>
          <w:sz w:val="24"/>
          <w:szCs w:val="24"/>
          <w:lang w:val="en-GB"/>
        </w:rPr>
        <w:t>motor</w:t>
      </w:r>
      <w:r w:rsidR="008139D6" w:rsidRPr="36AD0708">
        <w:rPr>
          <w:sz w:val="24"/>
          <w:szCs w:val="24"/>
          <w:lang w:val="en-GB"/>
        </w:rPr>
        <w:t>way</w:t>
      </w:r>
      <w:r w:rsidRPr="36AD0708">
        <w:rPr>
          <w:sz w:val="24"/>
          <w:szCs w:val="24"/>
          <w:lang w:val="en-GB"/>
        </w:rPr>
        <w:t>)</w:t>
      </w:r>
      <w:r w:rsidR="0173E73E" w:rsidRPr="36AD0708">
        <w:rPr>
          <w:sz w:val="24"/>
          <w:szCs w:val="24"/>
          <w:lang w:val="en-GB"/>
        </w:rPr>
        <w:t xml:space="preserve"> with </w:t>
      </w:r>
      <w:r w:rsidR="06DBCB6F" w:rsidRPr="36AD0708">
        <w:rPr>
          <w:sz w:val="24"/>
          <w:szCs w:val="24"/>
          <w:lang w:val="en-GB"/>
        </w:rPr>
        <w:t>a</w:t>
      </w:r>
      <w:r w:rsidR="0173E73E" w:rsidRPr="36AD0708">
        <w:rPr>
          <w:sz w:val="24"/>
          <w:szCs w:val="24"/>
          <w:lang w:val="en-GB"/>
        </w:rPr>
        <w:t xml:space="preserve"> model with only </w:t>
      </w:r>
      <w:r w:rsidR="1D79B82D" w:rsidRPr="36AD0708">
        <w:rPr>
          <w:sz w:val="24"/>
          <w:szCs w:val="24"/>
          <w:lang w:val="en-GB"/>
        </w:rPr>
        <w:t xml:space="preserve">random-intercept effect of </w:t>
      </w:r>
      <w:r w:rsidR="008139D6">
        <w:rPr>
          <w:sz w:val="24"/>
          <w:szCs w:val="24"/>
          <w:lang w:val="en-GB"/>
        </w:rPr>
        <w:t>motor</w:t>
      </w:r>
      <w:r w:rsidR="008139D6" w:rsidRPr="36AD0708">
        <w:rPr>
          <w:sz w:val="24"/>
          <w:szCs w:val="24"/>
          <w:lang w:val="en-GB"/>
        </w:rPr>
        <w:t>way</w:t>
      </w:r>
      <w:r w:rsidR="1D79B82D" w:rsidRPr="36AD0708">
        <w:rPr>
          <w:sz w:val="24"/>
          <w:szCs w:val="24"/>
          <w:lang w:val="en-GB"/>
        </w:rPr>
        <w:t>, using likelihood ratio test</w:t>
      </w:r>
      <w:r w:rsidR="06CDE01B" w:rsidRPr="36AD0708">
        <w:rPr>
          <w:sz w:val="24"/>
          <w:szCs w:val="24"/>
          <w:lang w:val="en-GB"/>
        </w:rPr>
        <w:t xml:space="preserve"> (LRT, </w:t>
      </w:r>
      <w:r w:rsidR="1D79B82D" w:rsidRPr="36AD0708">
        <w:rPr>
          <w:sz w:val="24"/>
          <w:szCs w:val="24"/>
          <w:lang w:val="en-GB"/>
        </w:rPr>
        <w:t>function anova in R).</w:t>
      </w:r>
      <w:r w:rsidR="3BE00043" w:rsidRPr="36AD0708">
        <w:rPr>
          <w:sz w:val="24"/>
          <w:szCs w:val="24"/>
          <w:lang w:val="en-GB"/>
        </w:rPr>
        <w:t xml:space="preserve"> </w:t>
      </w:r>
      <w:r w:rsidR="1D79B82D" w:rsidRPr="36AD0708">
        <w:rPr>
          <w:sz w:val="24"/>
          <w:szCs w:val="24"/>
          <w:lang w:val="en-GB"/>
        </w:rPr>
        <w:t xml:space="preserve">If we found the effect of transect insignificant, we then compared the model with the </w:t>
      </w:r>
      <w:r w:rsidR="462E72CC" w:rsidRPr="36AD0708">
        <w:rPr>
          <w:sz w:val="24"/>
          <w:szCs w:val="24"/>
          <w:lang w:val="en-GB"/>
        </w:rPr>
        <w:t xml:space="preserve">effect of </w:t>
      </w:r>
      <w:r w:rsidR="008139D6">
        <w:rPr>
          <w:sz w:val="24"/>
          <w:szCs w:val="24"/>
          <w:lang w:val="en-GB"/>
        </w:rPr>
        <w:t>motor</w:t>
      </w:r>
      <w:r w:rsidR="008139D6" w:rsidRPr="36AD0708">
        <w:rPr>
          <w:sz w:val="24"/>
          <w:szCs w:val="24"/>
          <w:lang w:val="en-GB"/>
        </w:rPr>
        <w:t xml:space="preserve">way </w:t>
      </w:r>
      <w:r w:rsidR="462E72CC" w:rsidRPr="36AD0708">
        <w:rPr>
          <w:sz w:val="24"/>
          <w:szCs w:val="24"/>
          <w:lang w:val="en-GB"/>
        </w:rPr>
        <w:t xml:space="preserve">with </w:t>
      </w:r>
      <w:r w:rsidR="194ABE71" w:rsidRPr="36AD0708">
        <w:rPr>
          <w:sz w:val="24"/>
          <w:szCs w:val="24"/>
          <w:lang w:val="en-GB"/>
        </w:rPr>
        <w:t xml:space="preserve">a </w:t>
      </w:r>
      <w:r w:rsidR="462E72CC" w:rsidRPr="36AD0708">
        <w:rPr>
          <w:sz w:val="24"/>
          <w:szCs w:val="24"/>
          <w:lang w:val="en-GB"/>
        </w:rPr>
        <w:t>model</w:t>
      </w:r>
      <w:r w:rsidR="20A5E6D2" w:rsidRPr="36AD0708">
        <w:rPr>
          <w:sz w:val="24"/>
          <w:szCs w:val="24"/>
          <w:lang w:val="en-GB"/>
        </w:rPr>
        <w:t xml:space="preserve"> with no random effects (i.e., a Poisson GLM) in the same way. </w:t>
      </w:r>
      <w:r w:rsidR="78CFE3BD" w:rsidRPr="36AD0708">
        <w:rPr>
          <w:sz w:val="24"/>
          <w:szCs w:val="24"/>
          <w:lang w:val="en-GB"/>
        </w:rPr>
        <w:t>However, in four out of nine models, the simple model structure was adopted because the more complex structure resulted in a singular model fit (</w:t>
      </w:r>
      <w:r w:rsidR="78CFE3BD" w:rsidRPr="00B93756">
        <w:rPr>
          <w:sz w:val="24"/>
          <w:szCs w:val="24"/>
          <w:lang w:val="en-GB"/>
        </w:rPr>
        <w:t>see Tab</w:t>
      </w:r>
      <w:r w:rsidR="001431A5" w:rsidRPr="00B93756">
        <w:rPr>
          <w:sz w:val="24"/>
          <w:szCs w:val="24"/>
          <w:lang w:val="en-GB"/>
        </w:rPr>
        <w:t>.</w:t>
      </w:r>
      <w:r w:rsidR="78CFE3BD" w:rsidRPr="00B93756">
        <w:rPr>
          <w:sz w:val="24"/>
          <w:szCs w:val="24"/>
          <w:lang w:val="en-GB"/>
        </w:rPr>
        <w:t xml:space="preserve"> 1).</w:t>
      </w:r>
      <w:r w:rsidR="78CFE3BD" w:rsidRPr="36AD0708">
        <w:rPr>
          <w:sz w:val="24"/>
          <w:szCs w:val="24"/>
          <w:lang w:val="en-GB"/>
        </w:rPr>
        <w:t xml:space="preserve"> </w:t>
      </w:r>
      <w:r w:rsidR="20A5E6D2" w:rsidRPr="36AD0708">
        <w:rPr>
          <w:sz w:val="24"/>
          <w:szCs w:val="24"/>
          <w:lang w:val="en-GB"/>
        </w:rPr>
        <w:t xml:space="preserve">After determining the random </w:t>
      </w:r>
      <w:r w:rsidR="358EABB5" w:rsidRPr="36AD0708">
        <w:rPr>
          <w:sz w:val="24"/>
          <w:szCs w:val="24"/>
          <w:lang w:val="en-GB"/>
        </w:rPr>
        <w:t xml:space="preserve">effect structure, </w:t>
      </w:r>
      <w:r w:rsidR="54BB4B15" w:rsidRPr="36AD0708">
        <w:rPr>
          <w:sz w:val="24"/>
          <w:szCs w:val="24"/>
          <w:lang w:val="en-GB"/>
        </w:rPr>
        <w:t xml:space="preserve">we checked for multicollinearity of the fixed predictors using variance inflation factor (VIF). Then </w:t>
      </w:r>
      <w:r w:rsidR="358EABB5" w:rsidRPr="36AD0708">
        <w:rPr>
          <w:sz w:val="24"/>
          <w:szCs w:val="24"/>
          <w:lang w:val="en-GB"/>
        </w:rPr>
        <w:t>we proceeded with the selection of fixed predictors, using the backward selection based on A</w:t>
      </w:r>
      <w:r w:rsidR="65B16267" w:rsidRPr="36AD0708">
        <w:rPr>
          <w:sz w:val="24"/>
          <w:szCs w:val="24"/>
          <w:lang w:val="en-GB"/>
        </w:rPr>
        <w:t>kaike information criterion (AIC)</w:t>
      </w:r>
      <w:r w:rsidR="358EABB5" w:rsidRPr="36AD0708">
        <w:rPr>
          <w:sz w:val="24"/>
          <w:szCs w:val="24"/>
          <w:lang w:val="en-GB"/>
        </w:rPr>
        <w:t>.</w:t>
      </w:r>
      <w:r w:rsidR="292F1A6C" w:rsidRPr="36AD0708">
        <w:rPr>
          <w:sz w:val="24"/>
          <w:szCs w:val="24"/>
          <w:lang w:val="en-GB"/>
        </w:rPr>
        <w:t xml:space="preserve"> In the final model, the significance of the predictors was assessed using </w:t>
      </w:r>
      <w:r w:rsidR="67F694B6" w:rsidRPr="36AD0708">
        <w:rPr>
          <w:sz w:val="24"/>
          <w:szCs w:val="24"/>
          <w:lang w:val="en-GB"/>
        </w:rPr>
        <w:t>LRT</w:t>
      </w:r>
      <w:r w:rsidR="292F1A6C" w:rsidRPr="36AD0708">
        <w:rPr>
          <w:sz w:val="24"/>
          <w:szCs w:val="24"/>
          <w:lang w:val="en-GB"/>
        </w:rPr>
        <w:t xml:space="preserve"> comparing the full model with a model excluding the evaluated predictor. </w:t>
      </w:r>
      <w:r w:rsidR="70F92927" w:rsidRPr="36AD0708">
        <w:rPr>
          <w:sz w:val="24"/>
          <w:szCs w:val="24"/>
          <w:lang w:val="en-GB"/>
        </w:rPr>
        <w:t>The goodness of fit was assessed by the Nagelkerke’s pseudo R</w:t>
      </w:r>
      <w:r w:rsidR="70F92927" w:rsidRPr="000F2A82">
        <w:rPr>
          <w:sz w:val="24"/>
          <w:szCs w:val="24"/>
          <w:lang w:val="en-GB"/>
        </w:rPr>
        <w:t>2</w:t>
      </w:r>
      <w:r w:rsidR="4A69377E" w:rsidRPr="36AD0708">
        <w:rPr>
          <w:sz w:val="24"/>
          <w:szCs w:val="24"/>
          <w:lang w:val="en-GB"/>
        </w:rPr>
        <w:t xml:space="preserve"> (Nagelkerke</w:t>
      </w:r>
      <w:r w:rsidR="005D17B2">
        <w:rPr>
          <w:sz w:val="24"/>
          <w:szCs w:val="24"/>
          <w:lang w:val="en-GB"/>
        </w:rPr>
        <w:t>,</w:t>
      </w:r>
      <w:r w:rsidR="4A69377E" w:rsidRPr="36AD0708">
        <w:rPr>
          <w:sz w:val="24"/>
          <w:szCs w:val="24"/>
          <w:lang w:val="en-GB"/>
        </w:rPr>
        <w:t xml:space="preserve"> 1991) </w:t>
      </w:r>
      <w:r w:rsidR="15571756" w:rsidRPr="36AD0708">
        <w:rPr>
          <w:sz w:val="24"/>
          <w:szCs w:val="24"/>
          <w:lang w:val="en-GB"/>
        </w:rPr>
        <w:t>resp.</w:t>
      </w:r>
      <w:r w:rsidR="4A69377E" w:rsidRPr="36AD0708">
        <w:rPr>
          <w:sz w:val="24"/>
          <w:szCs w:val="24"/>
          <w:lang w:val="en-GB"/>
        </w:rPr>
        <w:t xml:space="preserve"> </w:t>
      </w:r>
      <w:r w:rsidR="2AAEA4E3" w:rsidRPr="36AD0708">
        <w:rPr>
          <w:sz w:val="24"/>
          <w:szCs w:val="24"/>
          <w:lang w:val="en-GB"/>
        </w:rPr>
        <w:t>the marginal Nakagawa’s R</w:t>
      </w:r>
      <w:r w:rsidR="2AAEA4E3" w:rsidRPr="000F2A82">
        <w:rPr>
          <w:sz w:val="24"/>
          <w:szCs w:val="24"/>
          <w:lang w:val="en-GB"/>
        </w:rPr>
        <w:t>2</w:t>
      </w:r>
      <w:r w:rsidR="2AAEA4E3" w:rsidRPr="36AD0708">
        <w:rPr>
          <w:sz w:val="24"/>
          <w:szCs w:val="24"/>
          <w:lang w:val="en-GB"/>
        </w:rPr>
        <w:t xml:space="preserve"> (Nakagawa</w:t>
      </w:r>
      <w:r w:rsidR="0657E713" w:rsidRPr="36AD0708">
        <w:rPr>
          <w:sz w:val="24"/>
          <w:szCs w:val="24"/>
          <w:lang w:val="en-GB"/>
        </w:rPr>
        <w:t xml:space="preserve"> et al.</w:t>
      </w:r>
      <w:r w:rsidR="00A1708B">
        <w:rPr>
          <w:sz w:val="24"/>
          <w:szCs w:val="24"/>
          <w:lang w:val="en-GB"/>
        </w:rPr>
        <w:t>,</w:t>
      </w:r>
      <w:r w:rsidR="2AAEA4E3" w:rsidRPr="36AD0708">
        <w:rPr>
          <w:sz w:val="24"/>
          <w:szCs w:val="24"/>
          <w:lang w:val="en-GB"/>
        </w:rPr>
        <w:t xml:space="preserve"> 2017)</w:t>
      </w:r>
      <w:r w:rsidR="0CBE7D77" w:rsidRPr="36AD0708">
        <w:rPr>
          <w:sz w:val="24"/>
          <w:szCs w:val="24"/>
          <w:lang w:val="en-GB"/>
        </w:rPr>
        <w:t xml:space="preserve"> for </w:t>
      </w:r>
      <w:r w:rsidR="24C537E5" w:rsidRPr="36AD0708">
        <w:rPr>
          <w:sz w:val="24"/>
          <w:szCs w:val="24"/>
          <w:lang w:val="en-GB"/>
        </w:rPr>
        <w:t xml:space="preserve">the </w:t>
      </w:r>
      <w:r w:rsidR="0CBE7D77" w:rsidRPr="36AD0708">
        <w:rPr>
          <w:sz w:val="24"/>
          <w:szCs w:val="24"/>
          <w:lang w:val="en-GB"/>
        </w:rPr>
        <w:t>GLM resp. GLMM models.</w:t>
      </w:r>
      <w:r w:rsidR="15571756" w:rsidRPr="36AD0708">
        <w:rPr>
          <w:sz w:val="24"/>
          <w:szCs w:val="24"/>
          <w:lang w:val="en-GB"/>
        </w:rPr>
        <w:t xml:space="preserve"> </w:t>
      </w:r>
      <w:r w:rsidR="292F1A6C" w:rsidRPr="36AD0708">
        <w:rPr>
          <w:sz w:val="24"/>
          <w:szCs w:val="24"/>
          <w:lang w:val="en-GB"/>
        </w:rPr>
        <w:t xml:space="preserve">We also assessed the </w:t>
      </w:r>
      <w:r w:rsidR="7026489F" w:rsidRPr="36AD0708">
        <w:rPr>
          <w:sz w:val="24"/>
          <w:szCs w:val="24"/>
          <w:lang w:val="en-GB"/>
        </w:rPr>
        <w:t>importance of individual predictor</w:t>
      </w:r>
      <w:r w:rsidR="00F28495" w:rsidRPr="36AD0708">
        <w:rPr>
          <w:sz w:val="24"/>
          <w:szCs w:val="24"/>
          <w:lang w:val="en-GB"/>
        </w:rPr>
        <w:t>s</w:t>
      </w:r>
      <w:r w:rsidR="7026489F" w:rsidRPr="36AD0708">
        <w:rPr>
          <w:sz w:val="24"/>
          <w:szCs w:val="24"/>
          <w:lang w:val="en-GB"/>
        </w:rPr>
        <w:t xml:space="preserve"> </w:t>
      </w:r>
      <w:r w:rsidR="1DE8A879" w:rsidRPr="36AD0708">
        <w:rPr>
          <w:sz w:val="24"/>
          <w:szCs w:val="24"/>
          <w:lang w:val="en-GB"/>
        </w:rPr>
        <w:t>as the</w:t>
      </w:r>
      <w:r w:rsidR="421C91A6" w:rsidRPr="36AD0708">
        <w:rPr>
          <w:sz w:val="24"/>
          <w:szCs w:val="24"/>
          <w:lang w:val="en-GB"/>
        </w:rPr>
        <w:t xml:space="preserve"> R</w:t>
      </w:r>
      <w:r w:rsidR="33AD7A8E" w:rsidRPr="000F2A82">
        <w:rPr>
          <w:sz w:val="24"/>
          <w:szCs w:val="24"/>
          <w:lang w:val="en-GB"/>
        </w:rPr>
        <w:t>2</w:t>
      </w:r>
      <w:r w:rsidR="33AD7A8E" w:rsidRPr="36AD0708">
        <w:rPr>
          <w:sz w:val="24"/>
          <w:szCs w:val="24"/>
          <w:lang w:val="en-GB"/>
        </w:rPr>
        <w:t xml:space="preserve"> of the full model minus the R</w:t>
      </w:r>
      <w:r w:rsidR="33AD7A8E" w:rsidRPr="000F2A82">
        <w:rPr>
          <w:sz w:val="24"/>
          <w:szCs w:val="24"/>
          <w:lang w:val="en-GB"/>
        </w:rPr>
        <w:t>2</w:t>
      </w:r>
      <w:r w:rsidR="33AD7A8E" w:rsidRPr="36AD0708">
        <w:rPr>
          <w:sz w:val="24"/>
          <w:szCs w:val="24"/>
          <w:lang w:val="en-GB"/>
        </w:rPr>
        <w:t xml:space="preserve"> of the model with the given predictor excluded</w:t>
      </w:r>
      <w:r w:rsidR="643F2B33" w:rsidRPr="36AD0708">
        <w:rPr>
          <w:sz w:val="24"/>
          <w:szCs w:val="24"/>
          <w:lang w:val="en-GB"/>
        </w:rPr>
        <w:t>, roughly estimating the percentage of the response variability explained due to the given predictor.</w:t>
      </w:r>
    </w:p>
    <w:p w14:paraId="7FA1A2CE" w14:textId="75CE4261" w:rsidR="00074D15" w:rsidRPr="00461297" w:rsidRDefault="2157C4AE" w:rsidP="00461297">
      <w:pPr>
        <w:jc w:val="both"/>
        <w:rPr>
          <w:sz w:val="24"/>
          <w:lang w:val="en-GB"/>
        </w:rPr>
      </w:pPr>
      <w:r w:rsidRPr="00461297">
        <w:rPr>
          <w:sz w:val="24"/>
          <w:lang w:val="en-GB"/>
        </w:rPr>
        <w:t xml:space="preserve">Because the hypothetical effect of distance to </w:t>
      </w:r>
      <w:r w:rsidR="008139D6">
        <w:rPr>
          <w:sz w:val="24"/>
          <w:lang w:val="en-GB"/>
        </w:rPr>
        <w:t>motor</w:t>
      </w:r>
      <w:r w:rsidR="008139D6" w:rsidRPr="00461297">
        <w:rPr>
          <w:sz w:val="24"/>
          <w:lang w:val="en-GB"/>
        </w:rPr>
        <w:t xml:space="preserve">way </w:t>
      </w:r>
      <w:r w:rsidRPr="00461297">
        <w:rPr>
          <w:sz w:val="24"/>
          <w:lang w:val="en-GB"/>
        </w:rPr>
        <w:t>on species richness would probably be due to the associated</w:t>
      </w:r>
      <w:r w:rsidR="74613CA0" w:rsidRPr="00461297">
        <w:rPr>
          <w:sz w:val="24"/>
          <w:lang w:val="en-GB"/>
        </w:rPr>
        <w:t xml:space="preserve"> traffic noise, we also tried using </w:t>
      </w:r>
      <w:r w:rsidR="6A404322" w:rsidRPr="008C6BDB">
        <w:rPr>
          <w:sz w:val="24"/>
          <w:lang w:val="en-GB"/>
        </w:rPr>
        <w:t xml:space="preserve">the category of noise level </w:t>
      </w:r>
      <w:r w:rsidR="2D896A69" w:rsidRPr="008C6BDB">
        <w:rPr>
          <w:sz w:val="24"/>
          <w:lang w:val="en-GB"/>
        </w:rPr>
        <w:t>(</w:t>
      </w:r>
      <w:r w:rsidR="6A404322" w:rsidRPr="008C6BDB">
        <w:rPr>
          <w:sz w:val="24"/>
          <w:lang w:val="en-GB"/>
        </w:rPr>
        <w:t xml:space="preserve">as </w:t>
      </w:r>
      <w:r w:rsidR="6A404322" w:rsidRPr="008C6BDB">
        <w:rPr>
          <w:sz w:val="24"/>
          <w:lang w:val="en-GB"/>
        </w:rPr>
        <w:lastRenderedPageBreak/>
        <w:t>measured by noise maps</w:t>
      </w:r>
      <w:r w:rsidR="10462C03" w:rsidRPr="008C6BDB">
        <w:rPr>
          <w:sz w:val="24"/>
          <w:lang w:val="en-GB"/>
        </w:rPr>
        <w:t xml:space="preserve">) </w:t>
      </w:r>
      <w:r w:rsidR="009A302D" w:rsidRPr="008C6BDB">
        <w:rPr>
          <w:sz w:val="24"/>
          <w:lang w:val="en-GB"/>
        </w:rPr>
        <w:t>(Ministry of Health of the Czech Republic, 2017)</w:t>
      </w:r>
      <w:r w:rsidR="002F2A4F" w:rsidRPr="008C6BDB">
        <w:rPr>
          <w:sz w:val="24"/>
          <w:lang w:val="en-GB"/>
        </w:rPr>
        <w:t xml:space="preserve">. </w:t>
      </w:r>
      <w:r w:rsidR="10462C03" w:rsidRPr="008C6BDB">
        <w:rPr>
          <w:sz w:val="24"/>
          <w:lang w:val="en-GB"/>
        </w:rPr>
        <w:t xml:space="preserve">as a predictor of species richness instead the distance to </w:t>
      </w:r>
      <w:r w:rsidR="008139D6">
        <w:rPr>
          <w:sz w:val="24"/>
          <w:lang w:val="en-GB"/>
        </w:rPr>
        <w:t>motor</w:t>
      </w:r>
      <w:r w:rsidR="10462C03" w:rsidRPr="008C6BDB">
        <w:rPr>
          <w:sz w:val="24"/>
          <w:lang w:val="en-GB"/>
        </w:rPr>
        <w:t>ways. The category of noise level has an advantage that it is direc</w:t>
      </w:r>
      <w:r w:rsidR="4126618D" w:rsidRPr="008C6BDB">
        <w:rPr>
          <w:sz w:val="24"/>
          <w:lang w:val="en-GB"/>
        </w:rPr>
        <w:t xml:space="preserve">tly linked to the probable cause of the effect of </w:t>
      </w:r>
      <w:r w:rsidR="008139D6">
        <w:rPr>
          <w:sz w:val="24"/>
          <w:lang w:val="en-GB"/>
        </w:rPr>
        <w:t>motor</w:t>
      </w:r>
      <w:r w:rsidR="008139D6" w:rsidRPr="008C6BDB">
        <w:rPr>
          <w:sz w:val="24"/>
          <w:lang w:val="en-GB"/>
        </w:rPr>
        <w:t xml:space="preserve">ways </w:t>
      </w:r>
      <w:r w:rsidR="4126618D" w:rsidRPr="008C6BDB">
        <w:rPr>
          <w:sz w:val="24"/>
          <w:lang w:val="en-GB"/>
        </w:rPr>
        <w:t xml:space="preserve">on birds, although its disadvantage is that it is only roughly estimated based on </w:t>
      </w:r>
      <w:r w:rsidR="009A302D" w:rsidRPr="008C6BDB">
        <w:rPr>
          <w:sz w:val="24"/>
          <w:lang w:val="en-GB"/>
        </w:rPr>
        <w:t xml:space="preserve">NMPB-Routes-96, which is </w:t>
      </w:r>
      <w:r w:rsidR="00AE252F" w:rsidRPr="008C6BDB">
        <w:rPr>
          <w:sz w:val="24"/>
          <w:lang w:val="en-GB"/>
        </w:rPr>
        <w:t>French national method for noise mapping in application of Directive 2002/49/EC (</w:t>
      </w:r>
      <w:r w:rsidR="00D658B7" w:rsidRPr="008C6BDB">
        <w:rPr>
          <w:sz w:val="24"/>
          <w:lang w:val="en-GB"/>
        </w:rPr>
        <w:t>Besnard</w:t>
      </w:r>
      <w:r w:rsidR="00AE252F" w:rsidRPr="008C6BDB">
        <w:rPr>
          <w:sz w:val="24"/>
          <w:lang w:val="en-GB"/>
        </w:rPr>
        <w:t xml:space="preserve"> et al</w:t>
      </w:r>
      <w:r w:rsidR="00EC21F0" w:rsidRPr="008C6BDB">
        <w:rPr>
          <w:sz w:val="24"/>
          <w:lang w:val="en-GB"/>
        </w:rPr>
        <w:t>.</w:t>
      </w:r>
      <w:r w:rsidR="00BC7B20" w:rsidRPr="008C6BDB">
        <w:rPr>
          <w:sz w:val="24"/>
          <w:lang w:val="en-GB"/>
        </w:rPr>
        <w:t>,</w:t>
      </w:r>
      <w:r w:rsidR="00EC21F0" w:rsidRPr="008C6BDB">
        <w:rPr>
          <w:sz w:val="24"/>
          <w:lang w:val="en-GB"/>
        </w:rPr>
        <w:t xml:space="preserve"> 20</w:t>
      </w:r>
      <w:r w:rsidR="00D658B7" w:rsidRPr="008C6BDB">
        <w:rPr>
          <w:sz w:val="24"/>
          <w:lang w:val="en-GB"/>
        </w:rPr>
        <w:t>09</w:t>
      </w:r>
      <w:r w:rsidR="00EC21F0" w:rsidRPr="008C6BDB">
        <w:rPr>
          <w:sz w:val="24"/>
          <w:lang w:val="en-GB"/>
        </w:rPr>
        <w:t xml:space="preserve">; </w:t>
      </w:r>
      <w:r w:rsidR="00FD2FF6" w:rsidRPr="008C6BDB">
        <w:rPr>
          <w:sz w:val="24"/>
          <w:lang w:val="en-GB"/>
        </w:rPr>
        <w:t>Ministry of Health of the Czech Republic, 2017</w:t>
      </w:r>
      <w:r w:rsidR="00BC7B20" w:rsidRPr="008C6BDB">
        <w:rPr>
          <w:sz w:val="24"/>
          <w:lang w:val="en-GB"/>
        </w:rPr>
        <w:t>)</w:t>
      </w:r>
      <w:r w:rsidR="7C55BFE5" w:rsidRPr="008C6BDB">
        <w:rPr>
          <w:sz w:val="24"/>
          <w:lang w:val="en-GB"/>
        </w:rPr>
        <w:t>,</w:t>
      </w:r>
      <w:r w:rsidR="7C55BFE5" w:rsidRPr="00461297">
        <w:rPr>
          <w:sz w:val="24"/>
          <w:lang w:val="en-GB"/>
        </w:rPr>
        <w:t xml:space="preserve"> categorizing the noise into </w:t>
      </w:r>
      <w:r w:rsidR="4CA9023B" w:rsidRPr="00461297">
        <w:rPr>
          <w:sz w:val="24"/>
          <w:lang w:val="en-GB"/>
        </w:rPr>
        <w:t xml:space="preserve">levels </w:t>
      </w:r>
      <w:r w:rsidR="7C55BFE5" w:rsidRPr="00461297">
        <w:rPr>
          <w:sz w:val="24"/>
          <w:lang w:val="en-GB"/>
        </w:rPr>
        <w:t>1 (&lt;</w:t>
      </w:r>
      <w:r w:rsidR="00BC7B20">
        <w:rPr>
          <w:sz w:val="24"/>
          <w:lang w:val="en-GB"/>
        </w:rPr>
        <w:t> </w:t>
      </w:r>
      <w:r w:rsidR="7C55BFE5" w:rsidRPr="00461297">
        <w:rPr>
          <w:sz w:val="24"/>
          <w:lang w:val="en-GB"/>
        </w:rPr>
        <w:t>45</w:t>
      </w:r>
      <w:r w:rsidR="00BC7B20">
        <w:rPr>
          <w:sz w:val="24"/>
          <w:lang w:val="en-GB"/>
        </w:rPr>
        <w:t> </w:t>
      </w:r>
      <w:r w:rsidR="7C55BFE5" w:rsidRPr="00461297">
        <w:rPr>
          <w:sz w:val="24"/>
          <w:lang w:val="en-GB"/>
        </w:rPr>
        <w:t>dB)</w:t>
      </w:r>
      <w:r w:rsidR="284B140D" w:rsidRPr="00461297">
        <w:rPr>
          <w:sz w:val="24"/>
          <w:lang w:val="en-GB"/>
        </w:rPr>
        <w:t>,</w:t>
      </w:r>
      <w:r w:rsidR="7C55BFE5" w:rsidRPr="00461297">
        <w:rPr>
          <w:sz w:val="24"/>
          <w:lang w:val="en-GB"/>
        </w:rPr>
        <w:t xml:space="preserve"> 2(</w:t>
      </w:r>
      <w:r w:rsidR="2624F1A6" w:rsidRPr="00461297">
        <w:rPr>
          <w:sz w:val="24"/>
          <w:lang w:val="en-GB"/>
        </w:rPr>
        <w:t>45 – 65 dB</w:t>
      </w:r>
      <w:r w:rsidR="7C55BFE5" w:rsidRPr="00461297">
        <w:rPr>
          <w:sz w:val="24"/>
          <w:lang w:val="en-GB"/>
        </w:rPr>
        <w:t>)</w:t>
      </w:r>
      <w:r w:rsidR="74BB458A" w:rsidRPr="00461297">
        <w:rPr>
          <w:sz w:val="24"/>
          <w:lang w:val="en-GB"/>
        </w:rPr>
        <w:t>, 3 (65 – 75 dB), and 4 (&gt; 75 dB)</w:t>
      </w:r>
      <w:r w:rsidR="7C55BFE5" w:rsidRPr="00461297">
        <w:rPr>
          <w:sz w:val="24"/>
          <w:lang w:val="en-GB"/>
        </w:rPr>
        <w:t xml:space="preserve"> a</w:t>
      </w:r>
      <w:r w:rsidR="54208C70" w:rsidRPr="00461297">
        <w:rPr>
          <w:sz w:val="24"/>
          <w:lang w:val="en-GB"/>
        </w:rPr>
        <w:t xml:space="preserve">nd it ignores any other possible effect of </w:t>
      </w:r>
      <w:r w:rsidR="008139D6">
        <w:rPr>
          <w:sz w:val="24"/>
          <w:lang w:val="en-GB"/>
        </w:rPr>
        <w:t>motor</w:t>
      </w:r>
      <w:r w:rsidR="008139D6" w:rsidRPr="00461297">
        <w:rPr>
          <w:sz w:val="24"/>
          <w:lang w:val="en-GB"/>
        </w:rPr>
        <w:t xml:space="preserve">ways </w:t>
      </w:r>
      <w:r w:rsidR="54208C70" w:rsidRPr="00461297">
        <w:rPr>
          <w:sz w:val="24"/>
          <w:lang w:val="en-GB"/>
        </w:rPr>
        <w:t>(e.g. the air pollution, habitat alteration, etc.)</w:t>
      </w:r>
      <w:r w:rsidR="4EACF0D8" w:rsidRPr="00461297">
        <w:rPr>
          <w:sz w:val="24"/>
          <w:lang w:val="en-GB"/>
        </w:rPr>
        <w:t xml:space="preserve">. We compared the models with distance to </w:t>
      </w:r>
      <w:r w:rsidR="008139D6">
        <w:rPr>
          <w:sz w:val="24"/>
          <w:lang w:val="en-GB"/>
        </w:rPr>
        <w:t>motor</w:t>
      </w:r>
      <w:r w:rsidR="008139D6" w:rsidRPr="00461297">
        <w:rPr>
          <w:sz w:val="24"/>
          <w:lang w:val="en-GB"/>
        </w:rPr>
        <w:t xml:space="preserve">ways </w:t>
      </w:r>
      <w:r w:rsidR="4EACF0D8" w:rsidRPr="00461297">
        <w:rPr>
          <w:sz w:val="24"/>
          <w:lang w:val="en-GB"/>
        </w:rPr>
        <w:t xml:space="preserve">and with noise level </w:t>
      </w:r>
      <w:r w:rsidR="497CD396" w:rsidRPr="00461297">
        <w:rPr>
          <w:sz w:val="24"/>
          <w:lang w:val="en-GB"/>
        </w:rPr>
        <w:t xml:space="preserve">(keeping the structure of all other predictors unchanged) </w:t>
      </w:r>
      <w:r w:rsidR="4EACF0D8" w:rsidRPr="00461297">
        <w:rPr>
          <w:sz w:val="24"/>
          <w:lang w:val="en-GB"/>
        </w:rPr>
        <w:t>using AIC</w:t>
      </w:r>
      <w:r w:rsidR="7BD8BE21" w:rsidRPr="00461297">
        <w:rPr>
          <w:sz w:val="24"/>
          <w:lang w:val="en-GB"/>
        </w:rPr>
        <w:t>, evaluated after the backward stepwise AIC-based variable selection</w:t>
      </w:r>
      <w:r w:rsidR="4EACF0D8" w:rsidRPr="00461297">
        <w:rPr>
          <w:sz w:val="24"/>
          <w:lang w:val="en-GB"/>
        </w:rPr>
        <w:t>.</w:t>
      </w:r>
    </w:p>
    <w:p w14:paraId="30AE2FCC" w14:textId="5FD4A5BD" w:rsidR="00074D15" w:rsidRPr="00A4163B" w:rsidRDefault="00074D15" w:rsidP="36AD0708">
      <w:pPr>
        <w:spacing w:after="0" w:line="360" w:lineRule="auto"/>
        <w:jc w:val="both"/>
        <w:rPr>
          <w:sz w:val="28"/>
          <w:szCs w:val="28"/>
          <w:lang w:val="en-GB"/>
        </w:rPr>
      </w:pPr>
      <w:r w:rsidRPr="36AD0708">
        <w:rPr>
          <w:b/>
          <w:bCs/>
          <w:sz w:val="28"/>
          <w:szCs w:val="28"/>
          <w:lang w:val="en-GB"/>
        </w:rPr>
        <w:t>3 Results</w:t>
      </w:r>
    </w:p>
    <w:p w14:paraId="52C36FB8" w14:textId="497DAF47" w:rsidR="4882A86C" w:rsidRDefault="4882A86C" w:rsidP="0E7604A3">
      <w:pPr>
        <w:jc w:val="both"/>
        <w:rPr>
          <w:sz w:val="24"/>
          <w:szCs w:val="24"/>
          <w:lang w:val="en-GB"/>
        </w:rPr>
      </w:pPr>
      <w:r w:rsidRPr="0E7604A3">
        <w:rPr>
          <w:sz w:val="24"/>
          <w:szCs w:val="24"/>
          <w:lang w:val="en-GB"/>
        </w:rPr>
        <w:t xml:space="preserve">The model using noise levels instead of distance to </w:t>
      </w:r>
      <w:r w:rsidR="008139D6">
        <w:rPr>
          <w:sz w:val="24"/>
          <w:szCs w:val="24"/>
          <w:lang w:val="en-GB"/>
        </w:rPr>
        <w:t>motor</w:t>
      </w:r>
      <w:r w:rsidR="008139D6" w:rsidRPr="0E7604A3">
        <w:rPr>
          <w:sz w:val="24"/>
          <w:szCs w:val="24"/>
          <w:lang w:val="en-GB"/>
        </w:rPr>
        <w:t xml:space="preserve">way </w:t>
      </w:r>
      <w:r w:rsidRPr="0E7604A3">
        <w:rPr>
          <w:sz w:val="24"/>
          <w:szCs w:val="24"/>
          <w:lang w:val="en-GB"/>
        </w:rPr>
        <w:t xml:space="preserve">resulted in </w:t>
      </w:r>
      <w:r w:rsidR="4EE93ED0" w:rsidRPr="0E7604A3">
        <w:rPr>
          <w:sz w:val="24"/>
          <w:szCs w:val="24"/>
          <w:lang w:val="en-GB"/>
        </w:rPr>
        <w:t xml:space="preserve">6 points </w:t>
      </w:r>
      <w:r w:rsidRPr="0E7604A3">
        <w:rPr>
          <w:sz w:val="24"/>
          <w:szCs w:val="24"/>
          <w:lang w:val="en-GB"/>
        </w:rPr>
        <w:t>lower</w:t>
      </w:r>
      <w:r w:rsidR="4FED2B2E" w:rsidRPr="0E7604A3">
        <w:rPr>
          <w:sz w:val="24"/>
          <w:szCs w:val="24"/>
          <w:lang w:val="en-GB"/>
        </w:rPr>
        <w:t xml:space="preserve"> AIC value compared to the model with distance to </w:t>
      </w:r>
      <w:r w:rsidR="008139D6">
        <w:rPr>
          <w:sz w:val="24"/>
          <w:szCs w:val="24"/>
          <w:lang w:val="en-GB"/>
        </w:rPr>
        <w:t>motor</w:t>
      </w:r>
      <w:r w:rsidR="008139D6" w:rsidRPr="0E7604A3">
        <w:rPr>
          <w:sz w:val="24"/>
          <w:szCs w:val="24"/>
          <w:lang w:val="en-GB"/>
        </w:rPr>
        <w:t xml:space="preserve">way </w:t>
      </w:r>
      <w:r w:rsidR="4FED2B2E" w:rsidRPr="0E7604A3">
        <w:rPr>
          <w:sz w:val="24"/>
          <w:szCs w:val="24"/>
          <w:lang w:val="en-GB"/>
        </w:rPr>
        <w:t>(AIC 1217 vs AIC 1211). Theref</w:t>
      </w:r>
      <w:r w:rsidR="5A310590" w:rsidRPr="0E7604A3">
        <w:rPr>
          <w:sz w:val="24"/>
          <w:szCs w:val="24"/>
          <w:lang w:val="en-GB"/>
        </w:rPr>
        <w:t xml:space="preserve">ore, the distance to </w:t>
      </w:r>
      <w:r w:rsidR="008139D6">
        <w:rPr>
          <w:sz w:val="24"/>
          <w:szCs w:val="24"/>
          <w:lang w:val="en-GB"/>
        </w:rPr>
        <w:t>motor</w:t>
      </w:r>
      <w:r w:rsidR="008139D6" w:rsidRPr="0E7604A3">
        <w:rPr>
          <w:sz w:val="24"/>
          <w:szCs w:val="24"/>
          <w:lang w:val="en-GB"/>
        </w:rPr>
        <w:t xml:space="preserve">way </w:t>
      </w:r>
      <w:r w:rsidR="5A310590" w:rsidRPr="0E7604A3">
        <w:rPr>
          <w:sz w:val="24"/>
          <w:szCs w:val="24"/>
          <w:lang w:val="en-GB"/>
        </w:rPr>
        <w:t xml:space="preserve">proved to be </w:t>
      </w:r>
      <w:bookmarkStart w:id="8" w:name="_Hlk153300693"/>
      <w:r w:rsidR="5A310590" w:rsidRPr="0E7604A3">
        <w:rPr>
          <w:sz w:val="24"/>
          <w:szCs w:val="24"/>
          <w:lang w:val="en-GB"/>
        </w:rPr>
        <w:t xml:space="preserve">slightly more effective predictor of bird species richness </w:t>
      </w:r>
      <w:bookmarkEnd w:id="8"/>
      <w:r w:rsidR="5A310590" w:rsidRPr="0E7604A3">
        <w:rPr>
          <w:sz w:val="24"/>
          <w:szCs w:val="24"/>
          <w:lang w:val="en-GB"/>
        </w:rPr>
        <w:t>and we thus based all our further results on the models with this predictor.</w:t>
      </w:r>
    </w:p>
    <w:p w14:paraId="54487D04" w14:textId="5A280635" w:rsidR="3E3C36D6" w:rsidRDefault="3E3C36D6" w:rsidP="000F2A82">
      <w:pPr>
        <w:jc w:val="both"/>
        <w:rPr>
          <w:sz w:val="24"/>
          <w:szCs w:val="24"/>
          <w:lang w:val="en-GB"/>
        </w:rPr>
      </w:pPr>
      <w:r w:rsidRPr="36AD0708">
        <w:rPr>
          <w:sz w:val="24"/>
          <w:szCs w:val="24"/>
          <w:lang w:val="en-GB"/>
        </w:rPr>
        <w:t>Models on average explained 3</w:t>
      </w:r>
      <w:r w:rsidR="20BAD814" w:rsidRPr="36AD0708">
        <w:rPr>
          <w:sz w:val="24"/>
          <w:szCs w:val="24"/>
          <w:lang w:val="en-GB"/>
        </w:rPr>
        <w:t>5</w:t>
      </w:r>
      <w:r w:rsidRPr="36AD0708">
        <w:rPr>
          <w:sz w:val="24"/>
          <w:szCs w:val="24"/>
          <w:lang w:val="en-GB"/>
        </w:rPr>
        <w:t xml:space="preserve"> (+- 16)</w:t>
      </w:r>
      <w:r w:rsidR="69ECC492" w:rsidRPr="36AD0708">
        <w:rPr>
          <w:sz w:val="24"/>
          <w:szCs w:val="24"/>
          <w:lang w:val="en-GB"/>
        </w:rPr>
        <w:t xml:space="preserve"> % of species richness variability (see </w:t>
      </w:r>
      <w:r w:rsidR="69ECC492" w:rsidRPr="00B93756">
        <w:rPr>
          <w:sz w:val="24"/>
          <w:szCs w:val="24"/>
          <w:lang w:val="en-GB"/>
        </w:rPr>
        <w:t>Tab</w:t>
      </w:r>
      <w:r w:rsidR="007E23C2" w:rsidRPr="00B93756">
        <w:rPr>
          <w:sz w:val="24"/>
          <w:szCs w:val="24"/>
          <w:lang w:val="en-GB"/>
        </w:rPr>
        <w:t>.</w:t>
      </w:r>
      <w:r w:rsidR="69ECC492" w:rsidRPr="00B93756">
        <w:rPr>
          <w:sz w:val="24"/>
          <w:szCs w:val="24"/>
          <w:lang w:val="en-GB"/>
        </w:rPr>
        <w:t xml:space="preserve"> 1).</w:t>
      </w:r>
      <w:r w:rsidR="69ECC492" w:rsidRPr="36AD0708">
        <w:rPr>
          <w:sz w:val="24"/>
          <w:szCs w:val="24"/>
          <w:lang w:val="en-GB"/>
        </w:rPr>
        <w:t xml:space="preserve"> Model for all species exp</w:t>
      </w:r>
      <w:r w:rsidR="5C0F2233" w:rsidRPr="36AD0708">
        <w:rPr>
          <w:sz w:val="24"/>
          <w:szCs w:val="24"/>
          <w:lang w:val="en-GB"/>
        </w:rPr>
        <w:t>lained 47 %.</w:t>
      </w:r>
      <w:r w:rsidR="27216E78" w:rsidRPr="36AD0708">
        <w:rPr>
          <w:sz w:val="24"/>
          <w:szCs w:val="24"/>
          <w:lang w:val="en-GB"/>
        </w:rPr>
        <w:t xml:space="preserve"> The model for woodland species performed much better than </w:t>
      </w:r>
      <w:r w:rsidR="3EB22FDE" w:rsidRPr="36AD0708">
        <w:rPr>
          <w:sz w:val="24"/>
          <w:szCs w:val="24"/>
          <w:lang w:val="en-GB"/>
        </w:rPr>
        <w:t>the one for farmland species (42 % compared to 22 %). In terms of nesting</w:t>
      </w:r>
      <w:r w:rsidR="2C635F56" w:rsidRPr="36AD0708">
        <w:rPr>
          <w:sz w:val="24"/>
          <w:szCs w:val="24"/>
          <w:lang w:val="en-GB"/>
        </w:rPr>
        <w:t xml:space="preserve"> guilds, the </w:t>
      </w:r>
      <w:r w:rsidR="35B36337" w:rsidRPr="36AD0708">
        <w:rPr>
          <w:sz w:val="24"/>
          <w:szCs w:val="24"/>
          <w:lang w:val="en-GB"/>
        </w:rPr>
        <w:t xml:space="preserve">model for shrub nesters performed best (52 % compared to 14 </w:t>
      </w:r>
      <w:r w:rsidR="008F7C48">
        <w:rPr>
          <w:sz w:val="24"/>
          <w:szCs w:val="24"/>
          <w:lang w:val="en-GB"/>
        </w:rPr>
        <w:t>% for ground nesters and</w:t>
      </w:r>
      <w:r w:rsidR="35B36337" w:rsidRPr="36AD0708">
        <w:rPr>
          <w:sz w:val="24"/>
          <w:szCs w:val="24"/>
          <w:lang w:val="en-GB"/>
        </w:rPr>
        <w:t xml:space="preserve"> 32 %</w:t>
      </w:r>
      <w:r w:rsidR="008F7C48">
        <w:rPr>
          <w:sz w:val="24"/>
          <w:szCs w:val="24"/>
          <w:lang w:val="en-GB"/>
        </w:rPr>
        <w:t xml:space="preserve"> for cavity nesters</w:t>
      </w:r>
      <w:r w:rsidR="35B36337" w:rsidRPr="36AD0708">
        <w:rPr>
          <w:sz w:val="24"/>
          <w:szCs w:val="24"/>
          <w:lang w:val="en-GB"/>
        </w:rPr>
        <w:t>)</w:t>
      </w:r>
      <w:r w:rsidR="7A3AACAA" w:rsidRPr="36AD0708">
        <w:rPr>
          <w:sz w:val="24"/>
          <w:szCs w:val="24"/>
          <w:lang w:val="en-GB"/>
        </w:rPr>
        <w:t>. The model for insectivor</w:t>
      </w:r>
      <w:r w:rsidR="3459153C" w:rsidRPr="36AD0708">
        <w:rPr>
          <w:sz w:val="24"/>
          <w:szCs w:val="24"/>
          <w:lang w:val="en-GB"/>
        </w:rPr>
        <w:t>e</w:t>
      </w:r>
      <w:r w:rsidR="7A3AACAA" w:rsidRPr="36AD0708">
        <w:rPr>
          <w:sz w:val="24"/>
          <w:szCs w:val="24"/>
          <w:lang w:val="en-GB"/>
        </w:rPr>
        <w:t>s showed the best overall performa</w:t>
      </w:r>
      <w:r w:rsidR="4C29B9F2" w:rsidRPr="36AD0708">
        <w:rPr>
          <w:sz w:val="24"/>
          <w:szCs w:val="24"/>
          <w:lang w:val="en-GB"/>
        </w:rPr>
        <w:t>n</w:t>
      </w:r>
      <w:r w:rsidR="7A3AACAA" w:rsidRPr="36AD0708">
        <w:rPr>
          <w:sz w:val="24"/>
          <w:szCs w:val="24"/>
          <w:lang w:val="en-GB"/>
        </w:rPr>
        <w:t>ce (</w:t>
      </w:r>
      <w:r w:rsidR="1418076F" w:rsidRPr="36AD0708">
        <w:rPr>
          <w:sz w:val="24"/>
          <w:szCs w:val="24"/>
          <w:lang w:val="en-GB"/>
        </w:rPr>
        <w:t>60 % compared to 19 % for granivores</w:t>
      </w:r>
      <w:r w:rsidR="7A3AACAA" w:rsidRPr="36AD0708">
        <w:rPr>
          <w:sz w:val="24"/>
          <w:szCs w:val="24"/>
          <w:lang w:val="en-GB"/>
        </w:rPr>
        <w:t>)</w:t>
      </w:r>
      <w:r w:rsidR="71B21792" w:rsidRPr="36AD0708">
        <w:rPr>
          <w:sz w:val="24"/>
          <w:szCs w:val="24"/>
          <w:lang w:val="en-GB"/>
        </w:rPr>
        <w:t>.</w:t>
      </w:r>
    </w:p>
    <w:p w14:paraId="79CC8B65" w14:textId="1946C7E0" w:rsidR="3EB1786B" w:rsidRDefault="3EB1786B" w:rsidP="43B8B6B3">
      <w:pPr>
        <w:spacing w:after="0" w:line="360" w:lineRule="auto"/>
        <w:jc w:val="both"/>
        <w:rPr>
          <w:sz w:val="24"/>
          <w:szCs w:val="24"/>
          <w:lang w:val="en-GB"/>
        </w:rPr>
      </w:pPr>
      <w:r w:rsidRPr="00B93756">
        <w:rPr>
          <w:b/>
          <w:bCs/>
          <w:sz w:val="24"/>
          <w:szCs w:val="24"/>
          <w:lang w:val="en-GB"/>
        </w:rPr>
        <w:t>Tab</w:t>
      </w:r>
      <w:r w:rsidR="00290634" w:rsidRPr="00B93756">
        <w:rPr>
          <w:b/>
          <w:bCs/>
          <w:sz w:val="24"/>
          <w:szCs w:val="24"/>
          <w:lang w:val="en-GB"/>
        </w:rPr>
        <w:t>.</w:t>
      </w:r>
      <w:r w:rsidRPr="00B93756">
        <w:rPr>
          <w:b/>
          <w:bCs/>
          <w:sz w:val="24"/>
          <w:szCs w:val="24"/>
          <w:lang w:val="en-GB"/>
        </w:rPr>
        <w:t xml:space="preserve"> </w:t>
      </w:r>
      <w:r w:rsidR="0D34767F" w:rsidRPr="00B93756">
        <w:rPr>
          <w:b/>
          <w:bCs/>
          <w:sz w:val="24"/>
          <w:szCs w:val="24"/>
          <w:lang w:val="en-GB"/>
        </w:rPr>
        <w:t>1</w:t>
      </w:r>
      <w:r w:rsidR="00AB1B01" w:rsidRPr="00B93756">
        <w:rPr>
          <w:b/>
          <w:bCs/>
          <w:sz w:val="24"/>
          <w:szCs w:val="24"/>
          <w:lang w:val="en-GB"/>
        </w:rPr>
        <w:t>.</w:t>
      </w:r>
      <w:r w:rsidRPr="36AD0708">
        <w:rPr>
          <w:sz w:val="24"/>
          <w:szCs w:val="24"/>
          <w:lang w:val="en-GB"/>
        </w:rPr>
        <w:t xml:space="preserve"> Summary of the fitted models.</w:t>
      </w:r>
    </w:p>
    <w:tbl>
      <w:tblPr>
        <w:tblStyle w:val="Prosttabulka2"/>
        <w:tblW w:w="0" w:type="auto"/>
        <w:tblLayout w:type="fixed"/>
        <w:tblLook w:val="06A0" w:firstRow="1" w:lastRow="0" w:firstColumn="1" w:lastColumn="0" w:noHBand="1" w:noVBand="1"/>
      </w:tblPr>
      <w:tblGrid>
        <w:gridCol w:w="1410"/>
        <w:gridCol w:w="1028"/>
        <w:gridCol w:w="844"/>
        <w:gridCol w:w="2464"/>
        <w:gridCol w:w="1417"/>
      </w:tblGrid>
      <w:tr w:rsidR="43B8B6B3" w14:paraId="668FE8E4" w14:textId="77777777" w:rsidTr="568625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tcPr>
          <w:p w14:paraId="24EBD043" w14:textId="6A7E9794" w:rsidR="0DF963D3" w:rsidRDefault="0DF963D3" w:rsidP="43B8B6B3">
            <w:pPr>
              <w:spacing w:line="259" w:lineRule="auto"/>
              <w:rPr>
                <w:rFonts w:ascii="Calibri" w:eastAsia="Calibri" w:hAnsi="Calibri" w:cs="Calibri"/>
                <w:b w:val="0"/>
                <w:bCs w:val="0"/>
                <w:i/>
                <w:iCs/>
                <w:color w:val="000000" w:themeColor="text1"/>
              </w:rPr>
            </w:pPr>
            <w:r w:rsidRPr="43B8B6B3">
              <w:rPr>
                <w:rFonts w:ascii="Calibri" w:eastAsia="Calibri" w:hAnsi="Calibri" w:cs="Calibri"/>
                <w:b w:val="0"/>
                <w:bCs w:val="0"/>
                <w:i/>
                <w:iCs/>
                <w:color w:val="000000" w:themeColor="text1"/>
              </w:rPr>
              <w:t>Response</w:t>
            </w:r>
          </w:p>
        </w:tc>
        <w:tc>
          <w:tcPr>
            <w:tcW w:w="1028" w:type="dxa"/>
          </w:tcPr>
          <w:p w14:paraId="33379493" w14:textId="6266573F" w:rsidR="3693A62E" w:rsidRDefault="3693A62E"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rPr>
            </w:pPr>
            <w:r w:rsidRPr="43B8B6B3">
              <w:rPr>
                <w:rFonts w:ascii="Calibri" w:eastAsia="Calibri" w:hAnsi="Calibri" w:cs="Calibri"/>
                <w:b w:val="0"/>
                <w:bCs w:val="0"/>
                <w:i/>
                <w:iCs/>
                <w:color w:val="000000" w:themeColor="text1"/>
              </w:rPr>
              <w:t>Model</w:t>
            </w:r>
          </w:p>
        </w:tc>
        <w:tc>
          <w:tcPr>
            <w:tcW w:w="844" w:type="dxa"/>
          </w:tcPr>
          <w:p w14:paraId="4F89BA78" w14:textId="11025B10" w:rsidR="3693A62E" w:rsidRDefault="3693A62E"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vertAlign w:val="superscript"/>
              </w:rPr>
            </w:pPr>
            <w:r w:rsidRPr="43B8B6B3">
              <w:rPr>
                <w:rFonts w:ascii="Calibri" w:eastAsia="Calibri" w:hAnsi="Calibri" w:cs="Calibri"/>
                <w:b w:val="0"/>
                <w:bCs w:val="0"/>
                <w:i/>
                <w:iCs/>
                <w:color w:val="000000" w:themeColor="text1"/>
              </w:rPr>
              <w:t>R</w:t>
            </w:r>
            <w:r w:rsidR="43B8B6B3" w:rsidRPr="43B8B6B3">
              <w:rPr>
                <w:rFonts w:ascii="Calibri" w:eastAsia="Calibri" w:hAnsi="Calibri" w:cs="Calibri"/>
                <w:b w:val="0"/>
                <w:bCs w:val="0"/>
                <w:i/>
                <w:iCs/>
                <w:color w:val="000000" w:themeColor="text1"/>
                <w:vertAlign w:val="superscript"/>
              </w:rPr>
              <w:t>2</w:t>
            </w:r>
            <w:r w:rsidR="6AA6CC92" w:rsidRPr="43B8B6B3">
              <w:rPr>
                <w:rFonts w:ascii="Calibri" w:eastAsia="Calibri" w:hAnsi="Calibri" w:cs="Calibri"/>
                <w:b w:val="0"/>
                <w:bCs w:val="0"/>
                <w:i/>
                <w:iCs/>
                <w:color w:val="000000" w:themeColor="text1"/>
                <w:vertAlign w:val="superscript"/>
              </w:rPr>
              <w:t xml:space="preserve"> a</w:t>
            </w:r>
          </w:p>
        </w:tc>
        <w:tc>
          <w:tcPr>
            <w:tcW w:w="2464" w:type="dxa"/>
          </w:tcPr>
          <w:p w14:paraId="445E5F1E" w14:textId="132C2F55" w:rsidR="7BCE04EA" w:rsidRDefault="7BCE04EA"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rPr>
            </w:pPr>
            <w:r w:rsidRPr="43B8B6B3">
              <w:rPr>
                <w:rFonts w:ascii="Calibri" w:eastAsia="Calibri" w:hAnsi="Calibri" w:cs="Calibri"/>
                <w:b w:val="0"/>
                <w:bCs w:val="0"/>
                <w:i/>
                <w:iCs/>
                <w:color w:val="000000" w:themeColor="text1"/>
              </w:rPr>
              <w:t>Random effects</w:t>
            </w:r>
          </w:p>
        </w:tc>
        <w:tc>
          <w:tcPr>
            <w:tcW w:w="1417" w:type="dxa"/>
          </w:tcPr>
          <w:p w14:paraId="0DF9F610" w14:textId="62147FD3" w:rsidR="4ED77CDD" w:rsidRDefault="1695E36C" w:rsidP="36AD0708">
            <w:pPr>
              <w:spacing w:line="259" w:lineRule="auto"/>
              <w:cnfStyle w:val="100000000000" w:firstRow="1" w:lastRow="0" w:firstColumn="0" w:lastColumn="0" w:oddVBand="0" w:evenVBand="0" w:oddHBand="0" w:evenHBand="0" w:firstRowFirstColumn="0" w:firstRowLastColumn="0" w:lastRowFirstColumn="0" w:lastRowLastColumn="0"/>
            </w:pPr>
            <w:r w:rsidRPr="36AD0708">
              <w:rPr>
                <w:rFonts w:ascii="Calibri" w:eastAsia="Calibri" w:hAnsi="Calibri" w:cs="Calibri"/>
                <w:b w:val="0"/>
                <w:bCs w:val="0"/>
                <w:i/>
                <w:iCs/>
                <w:color w:val="000000" w:themeColor="text1"/>
              </w:rPr>
              <w:t>Note</w:t>
            </w:r>
          </w:p>
        </w:tc>
      </w:tr>
      <w:tr w:rsidR="43B8B6B3" w14:paraId="4D9A6D81" w14:textId="77777777" w:rsidTr="5686259F">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3E907FE0" w14:textId="233F2DC5" w:rsidR="43B8B6B3" w:rsidRDefault="53B12A6A" w:rsidP="43B8B6B3">
            <w:pPr>
              <w:rPr>
                <w:rFonts w:ascii="Calibri" w:eastAsia="Calibri" w:hAnsi="Calibri" w:cs="Calibri"/>
                <w:b w:val="0"/>
                <w:bCs w:val="0"/>
                <w:color w:val="000000" w:themeColor="text1"/>
              </w:rPr>
            </w:pPr>
            <w:r w:rsidRPr="36AD0708">
              <w:rPr>
                <w:rFonts w:ascii="Calibri" w:eastAsia="Calibri" w:hAnsi="Calibri" w:cs="Calibri"/>
                <w:b w:val="0"/>
                <w:bCs w:val="0"/>
                <w:color w:val="000000" w:themeColor="text1"/>
              </w:rPr>
              <w:t>All s</w:t>
            </w:r>
            <w:r w:rsidR="43B8B6B3" w:rsidRPr="36AD0708">
              <w:rPr>
                <w:rFonts w:ascii="Calibri" w:eastAsia="Calibri" w:hAnsi="Calibri" w:cs="Calibri"/>
                <w:b w:val="0"/>
                <w:bCs w:val="0"/>
                <w:color w:val="000000" w:themeColor="text1"/>
              </w:rPr>
              <w:t>pecies</w:t>
            </w:r>
          </w:p>
        </w:tc>
        <w:tc>
          <w:tcPr>
            <w:tcW w:w="1028" w:type="dxa"/>
          </w:tcPr>
          <w:p w14:paraId="77C8358D" w14:textId="3341FDA4"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GLMM</w:t>
            </w:r>
          </w:p>
        </w:tc>
        <w:tc>
          <w:tcPr>
            <w:tcW w:w="844" w:type="dxa"/>
          </w:tcPr>
          <w:p w14:paraId="596E9C7C" w14:textId="15246BA4"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47.3</w:t>
            </w:r>
          </w:p>
        </w:tc>
        <w:tc>
          <w:tcPr>
            <w:tcW w:w="2464" w:type="dxa"/>
          </w:tcPr>
          <w:p w14:paraId="5DBE9F0A" w14:textId="507CD59F"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 xml:space="preserve">(1 | </w:t>
            </w:r>
            <w:commentRangeStart w:id="9"/>
            <w:r w:rsidR="4CB49916" w:rsidRPr="43B8B6B3">
              <w:rPr>
                <w:rFonts w:ascii="Calibri" w:eastAsia="Calibri" w:hAnsi="Calibri" w:cs="Calibri"/>
                <w:color w:val="000000" w:themeColor="text1"/>
              </w:rPr>
              <w:t>h</w:t>
            </w:r>
            <w:r w:rsidRPr="43B8B6B3">
              <w:rPr>
                <w:rFonts w:ascii="Calibri" w:eastAsia="Calibri" w:hAnsi="Calibri" w:cs="Calibri"/>
                <w:color w:val="000000" w:themeColor="text1"/>
              </w:rPr>
              <w:t>ighway</w:t>
            </w:r>
            <w:commentRangeEnd w:id="9"/>
            <w:r w:rsidR="008139D6">
              <w:rPr>
                <w:rStyle w:val="Odkaznakoment"/>
              </w:rPr>
              <w:commentReference w:id="9"/>
            </w:r>
            <w:r w:rsidRPr="43B8B6B3">
              <w:rPr>
                <w:rFonts w:ascii="Calibri" w:eastAsia="Calibri" w:hAnsi="Calibri" w:cs="Calibri"/>
                <w:color w:val="000000" w:themeColor="text1"/>
              </w:rPr>
              <w:t>)</w:t>
            </w:r>
          </w:p>
        </w:tc>
        <w:tc>
          <w:tcPr>
            <w:tcW w:w="1417" w:type="dxa"/>
          </w:tcPr>
          <w:p w14:paraId="2FE156A9" w14:textId="1FC2230A" w:rsidR="43B8B6B3" w:rsidRDefault="43B8B6B3" w:rsidP="36AD07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43B8B6B3" w14:paraId="439E43D1" w14:textId="77777777" w:rsidTr="5686259F">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6DDA0A3B" w14:textId="419CEA71" w:rsidR="43B8B6B3" w:rsidRDefault="43B8B6B3" w:rsidP="43B8B6B3">
            <w:pPr>
              <w:rPr>
                <w:rFonts w:ascii="Calibri" w:eastAsia="Calibri" w:hAnsi="Calibri" w:cs="Calibri"/>
                <w:b w:val="0"/>
                <w:bCs w:val="0"/>
                <w:color w:val="000000" w:themeColor="text1"/>
              </w:rPr>
            </w:pPr>
            <w:r w:rsidRPr="43B8B6B3">
              <w:rPr>
                <w:rFonts w:ascii="Calibri" w:eastAsia="Calibri" w:hAnsi="Calibri" w:cs="Calibri"/>
                <w:b w:val="0"/>
                <w:bCs w:val="0"/>
                <w:color w:val="000000" w:themeColor="text1"/>
              </w:rPr>
              <w:t>Farmland</w:t>
            </w:r>
          </w:p>
        </w:tc>
        <w:tc>
          <w:tcPr>
            <w:tcW w:w="1028" w:type="dxa"/>
          </w:tcPr>
          <w:p w14:paraId="5115486B" w14:textId="2635E74B"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GLMM</w:t>
            </w:r>
          </w:p>
        </w:tc>
        <w:tc>
          <w:tcPr>
            <w:tcW w:w="844" w:type="dxa"/>
          </w:tcPr>
          <w:p w14:paraId="6958FDC0" w14:textId="5E206DC2"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22.3</w:t>
            </w:r>
          </w:p>
        </w:tc>
        <w:tc>
          <w:tcPr>
            <w:tcW w:w="2464" w:type="dxa"/>
          </w:tcPr>
          <w:p w14:paraId="6ABC1CCF" w14:textId="068FACF5"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 xml:space="preserve">(1 | </w:t>
            </w:r>
            <w:r w:rsidR="2AEF902B" w:rsidRPr="43B8B6B3">
              <w:rPr>
                <w:rFonts w:ascii="Calibri" w:eastAsia="Calibri" w:hAnsi="Calibri" w:cs="Calibri"/>
                <w:color w:val="000000" w:themeColor="text1"/>
              </w:rPr>
              <w:t>h</w:t>
            </w:r>
            <w:r w:rsidRPr="43B8B6B3">
              <w:rPr>
                <w:rFonts w:ascii="Calibri" w:eastAsia="Calibri" w:hAnsi="Calibri" w:cs="Calibri"/>
                <w:color w:val="000000" w:themeColor="text1"/>
              </w:rPr>
              <w:t>ighway)</w:t>
            </w:r>
          </w:p>
        </w:tc>
        <w:tc>
          <w:tcPr>
            <w:tcW w:w="1417" w:type="dxa"/>
          </w:tcPr>
          <w:p w14:paraId="23BC01C5" w14:textId="5E021AD3" w:rsidR="43B8B6B3" w:rsidRDefault="43B8B6B3" w:rsidP="36AD07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43B8B6B3" w14:paraId="0C9DB906" w14:textId="77777777" w:rsidTr="5686259F">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7F3E9E3E" w14:textId="75BDE04D" w:rsidR="43B8B6B3" w:rsidRDefault="43B8B6B3" w:rsidP="43B8B6B3">
            <w:r w:rsidRPr="43B8B6B3">
              <w:rPr>
                <w:rFonts w:ascii="Calibri" w:eastAsia="Calibri" w:hAnsi="Calibri" w:cs="Calibri"/>
                <w:b w:val="0"/>
                <w:bCs w:val="0"/>
                <w:color w:val="000000" w:themeColor="text1"/>
              </w:rPr>
              <w:t>Woodland</w:t>
            </w:r>
          </w:p>
        </w:tc>
        <w:tc>
          <w:tcPr>
            <w:tcW w:w="1028" w:type="dxa"/>
          </w:tcPr>
          <w:p w14:paraId="4D347F1E" w14:textId="12F6A05A"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GLMM</w:t>
            </w:r>
          </w:p>
        </w:tc>
        <w:tc>
          <w:tcPr>
            <w:tcW w:w="844" w:type="dxa"/>
          </w:tcPr>
          <w:p w14:paraId="78FB6375" w14:textId="534176B5"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43B8B6B3">
              <w:rPr>
                <w:rFonts w:ascii="Calibri" w:eastAsia="Calibri" w:hAnsi="Calibri" w:cs="Calibri"/>
                <w:color w:val="000000" w:themeColor="text1"/>
              </w:rPr>
              <w:t>42</w:t>
            </w:r>
            <w:r w:rsidR="366453BD" w:rsidRPr="43B8B6B3">
              <w:rPr>
                <w:rFonts w:ascii="Calibri" w:eastAsia="Calibri" w:hAnsi="Calibri" w:cs="Calibri"/>
                <w:color w:val="000000" w:themeColor="text1"/>
              </w:rPr>
              <w:t>.0</w:t>
            </w:r>
          </w:p>
        </w:tc>
        <w:tc>
          <w:tcPr>
            <w:tcW w:w="2464" w:type="dxa"/>
          </w:tcPr>
          <w:p w14:paraId="34384912" w14:textId="3A87E356"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 xml:space="preserve">(1 | </w:t>
            </w:r>
            <w:r w:rsidR="2AEF902B" w:rsidRPr="43B8B6B3">
              <w:rPr>
                <w:rFonts w:ascii="Calibri" w:eastAsia="Calibri" w:hAnsi="Calibri" w:cs="Calibri"/>
                <w:color w:val="000000" w:themeColor="text1"/>
              </w:rPr>
              <w:t>h</w:t>
            </w:r>
            <w:r w:rsidRPr="43B8B6B3">
              <w:rPr>
                <w:rFonts w:ascii="Calibri" w:eastAsia="Calibri" w:hAnsi="Calibri" w:cs="Calibri"/>
                <w:color w:val="000000" w:themeColor="text1"/>
              </w:rPr>
              <w:t>ighway</w:t>
            </w:r>
            <w:r w:rsidR="111F881B" w:rsidRPr="43B8B6B3">
              <w:rPr>
                <w:rFonts w:ascii="Calibri" w:eastAsia="Calibri" w:hAnsi="Calibri" w:cs="Calibri"/>
                <w:color w:val="000000" w:themeColor="text1"/>
              </w:rPr>
              <w:t xml:space="preserve"> </w:t>
            </w:r>
            <w:r w:rsidRPr="43B8B6B3">
              <w:rPr>
                <w:rFonts w:ascii="Calibri" w:eastAsia="Calibri" w:hAnsi="Calibri" w:cs="Calibri"/>
                <w:color w:val="000000" w:themeColor="text1"/>
              </w:rPr>
              <w:t>/</w:t>
            </w:r>
            <w:r w:rsidR="111F881B" w:rsidRPr="43B8B6B3">
              <w:rPr>
                <w:rFonts w:ascii="Calibri" w:eastAsia="Calibri" w:hAnsi="Calibri" w:cs="Calibri"/>
                <w:color w:val="000000" w:themeColor="text1"/>
              </w:rPr>
              <w:t xml:space="preserve"> </w:t>
            </w:r>
            <w:r w:rsidRPr="43B8B6B3">
              <w:rPr>
                <w:rFonts w:ascii="Calibri" w:eastAsia="Calibri" w:hAnsi="Calibri" w:cs="Calibri"/>
                <w:color w:val="000000" w:themeColor="text1"/>
              </w:rPr>
              <w:t>transect)</w:t>
            </w:r>
          </w:p>
        </w:tc>
        <w:tc>
          <w:tcPr>
            <w:tcW w:w="1417" w:type="dxa"/>
          </w:tcPr>
          <w:p w14:paraId="0D638CC1" w14:textId="29FDD68E" w:rsidR="43B8B6B3" w:rsidRDefault="43B8B6B3" w:rsidP="36AD07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43B8B6B3" w14:paraId="1F4FFCA1" w14:textId="77777777" w:rsidTr="5686259F">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0B80AECE" w14:textId="6D447A1A" w:rsidR="43B8B6B3" w:rsidRDefault="43B8B6B3" w:rsidP="43B8B6B3">
            <w:r w:rsidRPr="43B8B6B3">
              <w:rPr>
                <w:rFonts w:ascii="Calibri" w:eastAsia="Calibri" w:hAnsi="Calibri" w:cs="Calibri"/>
                <w:b w:val="0"/>
                <w:bCs w:val="0"/>
                <w:color w:val="000000" w:themeColor="text1"/>
              </w:rPr>
              <w:t>Ground</w:t>
            </w:r>
          </w:p>
        </w:tc>
        <w:tc>
          <w:tcPr>
            <w:tcW w:w="1028" w:type="dxa"/>
          </w:tcPr>
          <w:p w14:paraId="5097689D" w14:textId="77835E44"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GLMM</w:t>
            </w:r>
          </w:p>
        </w:tc>
        <w:tc>
          <w:tcPr>
            <w:tcW w:w="844" w:type="dxa"/>
          </w:tcPr>
          <w:p w14:paraId="08891735" w14:textId="3B323A5B"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14.4</w:t>
            </w:r>
          </w:p>
        </w:tc>
        <w:tc>
          <w:tcPr>
            <w:tcW w:w="2464" w:type="dxa"/>
          </w:tcPr>
          <w:p w14:paraId="360D59B1" w14:textId="081786D3"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 xml:space="preserve">(1 | </w:t>
            </w:r>
            <w:r w:rsidR="47B461FC" w:rsidRPr="43B8B6B3">
              <w:rPr>
                <w:rFonts w:ascii="Calibri" w:eastAsia="Calibri" w:hAnsi="Calibri" w:cs="Calibri"/>
                <w:color w:val="000000" w:themeColor="text1"/>
              </w:rPr>
              <w:t>h</w:t>
            </w:r>
            <w:r w:rsidRPr="43B8B6B3">
              <w:rPr>
                <w:rFonts w:ascii="Calibri" w:eastAsia="Calibri" w:hAnsi="Calibri" w:cs="Calibri"/>
                <w:color w:val="000000" w:themeColor="text1"/>
              </w:rPr>
              <w:t>ighway)</w:t>
            </w:r>
          </w:p>
        </w:tc>
        <w:tc>
          <w:tcPr>
            <w:tcW w:w="1417" w:type="dxa"/>
          </w:tcPr>
          <w:p w14:paraId="531F7195" w14:textId="3CF90765" w:rsidR="43B8B6B3" w:rsidRDefault="5B66D811" w:rsidP="36AD0708">
            <w:pPr>
              <w:cnfStyle w:val="000000000000" w:firstRow="0" w:lastRow="0" w:firstColumn="0" w:lastColumn="0" w:oddVBand="0" w:evenVBand="0" w:oddHBand="0" w:evenHBand="0" w:firstRowFirstColumn="0" w:firstRowLastColumn="0" w:lastRowFirstColumn="0" w:lastRowLastColumn="0"/>
            </w:pPr>
            <w:r w:rsidRPr="36AD0708">
              <w:rPr>
                <w:rFonts w:ascii="Calibri" w:eastAsia="Calibri" w:hAnsi="Calibri" w:cs="Calibri"/>
                <w:color w:val="000000" w:themeColor="text1"/>
              </w:rPr>
              <w:t>Singular fit</w:t>
            </w:r>
          </w:p>
        </w:tc>
      </w:tr>
      <w:tr w:rsidR="43B8B6B3" w14:paraId="4F62D0B9" w14:textId="77777777" w:rsidTr="5686259F">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2D41F049" w14:textId="09D9F6E6" w:rsidR="43B8B6B3" w:rsidRDefault="43B8B6B3" w:rsidP="43B8B6B3">
            <w:r w:rsidRPr="43B8B6B3">
              <w:rPr>
                <w:rFonts w:ascii="Calibri" w:eastAsia="Calibri" w:hAnsi="Calibri" w:cs="Calibri"/>
                <w:b w:val="0"/>
                <w:bCs w:val="0"/>
                <w:color w:val="000000" w:themeColor="text1"/>
              </w:rPr>
              <w:t>Shrub</w:t>
            </w:r>
          </w:p>
        </w:tc>
        <w:tc>
          <w:tcPr>
            <w:tcW w:w="1028" w:type="dxa"/>
          </w:tcPr>
          <w:p w14:paraId="19B0EB38" w14:textId="6C135EB3"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GLM</w:t>
            </w:r>
          </w:p>
        </w:tc>
        <w:tc>
          <w:tcPr>
            <w:tcW w:w="844" w:type="dxa"/>
          </w:tcPr>
          <w:p w14:paraId="32DDD6AF" w14:textId="622A15A0"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51.6</w:t>
            </w:r>
          </w:p>
        </w:tc>
        <w:tc>
          <w:tcPr>
            <w:tcW w:w="2464" w:type="dxa"/>
          </w:tcPr>
          <w:p w14:paraId="25A6C085" w14:textId="4317FF30"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w:t>
            </w:r>
          </w:p>
        </w:tc>
        <w:tc>
          <w:tcPr>
            <w:tcW w:w="1417" w:type="dxa"/>
          </w:tcPr>
          <w:p w14:paraId="57C128A6" w14:textId="4C15656D" w:rsidR="43B8B6B3" w:rsidRDefault="43B8B6B3" w:rsidP="36AD07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43B8B6B3" w14:paraId="43B7A427" w14:textId="77777777" w:rsidTr="5686259F">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21A20632" w14:textId="7B9F2AF8" w:rsidR="43B8B6B3" w:rsidRDefault="43B8B6B3" w:rsidP="43B8B6B3">
            <w:r w:rsidRPr="43B8B6B3">
              <w:rPr>
                <w:rFonts w:ascii="Calibri" w:eastAsia="Calibri" w:hAnsi="Calibri" w:cs="Calibri"/>
                <w:b w:val="0"/>
                <w:bCs w:val="0"/>
                <w:color w:val="000000" w:themeColor="text1"/>
              </w:rPr>
              <w:t>Canopy</w:t>
            </w:r>
          </w:p>
        </w:tc>
        <w:tc>
          <w:tcPr>
            <w:tcW w:w="1028" w:type="dxa"/>
          </w:tcPr>
          <w:p w14:paraId="6684AE0C" w14:textId="37D11927"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GLMM</w:t>
            </w:r>
          </w:p>
        </w:tc>
        <w:tc>
          <w:tcPr>
            <w:tcW w:w="844" w:type="dxa"/>
          </w:tcPr>
          <w:p w14:paraId="724EEA8F" w14:textId="2731D12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43B8B6B3">
              <w:rPr>
                <w:rFonts w:ascii="Calibri" w:eastAsia="Calibri" w:hAnsi="Calibri" w:cs="Calibri"/>
                <w:color w:val="000000" w:themeColor="text1"/>
              </w:rPr>
              <w:t>24</w:t>
            </w:r>
            <w:r w:rsidR="3FD7A850" w:rsidRPr="43B8B6B3">
              <w:rPr>
                <w:rFonts w:ascii="Calibri" w:eastAsia="Calibri" w:hAnsi="Calibri" w:cs="Calibri"/>
                <w:color w:val="000000" w:themeColor="text1"/>
              </w:rPr>
              <w:t>.0</w:t>
            </w:r>
          </w:p>
        </w:tc>
        <w:tc>
          <w:tcPr>
            <w:tcW w:w="2464" w:type="dxa"/>
          </w:tcPr>
          <w:p w14:paraId="76745EAF" w14:textId="1C3EC19D"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 xml:space="preserve">(1 | </w:t>
            </w:r>
            <w:r w:rsidR="305BA1F7" w:rsidRPr="43B8B6B3">
              <w:rPr>
                <w:rFonts w:ascii="Calibri" w:eastAsia="Calibri" w:hAnsi="Calibri" w:cs="Calibri"/>
                <w:color w:val="000000" w:themeColor="text1"/>
              </w:rPr>
              <w:t>h</w:t>
            </w:r>
            <w:r w:rsidRPr="43B8B6B3">
              <w:rPr>
                <w:rFonts w:ascii="Calibri" w:eastAsia="Calibri" w:hAnsi="Calibri" w:cs="Calibri"/>
                <w:color w:val="000000" w:themeColor="text1"/>
              </w:rPr>
              <w:t>ighway)</w:t>
            </w:r>
          </w:p>
        </w:tc>
        <w:tc>
          <w:tcPr>
            <w:tcW w:w="1417" w:type="dxa"/>
          </w:tcPr>
          <w:p w14:paraId="61AC1C0B" w14:textId="04E1DEBF" w:rsidR="43B8B6B3" w:rsidRDefault="1FC0ED34" w:rsidP="36AD0708">
            <w:pPr>
              <w:cnfStyle w:val="000000000000" w:firstRow="0" w:lastRow="0" w:firstColumn="0" w:lastColumn="0" w:oddVBand="0" w:evenVBand="0" w:oddHBand="0" w:evenHBand="0" w:firstRowFirstColumn="0" w:firstRowLastColumn="0" w:lastRowFirstColumn="0" w:lastRowLastColumn="0"/>
            </w:pPr>
            <w:r w:rsidRPr="36AD0708">
              <w:rPr>
                <w:rFonts w:ascii="Calibri" w:eastAsia="Calibri" w:hAnsi="Calibri" w:cs="Calibri"/>
                <w:color w:val="000000" w:themeColor="text1"/>
              </w:rPr>
              <w:t>Singular fit</w:t>
            </w:r>
          </w:p>
        </w:tc>
      </w:tr>
      <w:tr w:rsidR="43B8B6B3" w14:paraId="586E83A9" w14:textId="77777777" w:rsidTr="5686259F">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79152E08" w14:textId="1F34FE5D" w:rsidR="43B8B6B3" w:rsidRDefault="43B8B6B3" w:rsidP="43B8B6B3">
            <w:r w:rsidRPr="43B8B6B3">
              <w:rPr>
                <w:rFonts w:ascii="Calibri" w:eastAsia="Calibri" w:hAnsi="Calibri" w:cs="Calibri"/>
                <w:b w:val="0"/>
                <w:bCs w:val="0"/>
                <w:color w:val="000000" w:themeColor="text1"/>
              </w:rPr>
              <w:t>Cavity</w:t>
            </w:r>
          </w:p>
        </w:tc>
        <w:tc>
          <w:tcPr>
            <w:tcW w:w="1028" w:type="dxa"/>
          </w:tcPr>
          <w:p w14:paraId="17E8D817" w14:textId="55B4E65F"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GLM</w:t>
            </w:r>
          </w:p>
        </w:tc>
        <w:tc>
          <w:tcPr>
            <w:tcW w:w="844" w:type="dxa"/>
          </w:tcPr>
          <w:p w14:paraId="25D5D44E" w14:textId="759F02B0"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31.9</w:t>
            </w:r>
          </w:p>
        </w:tc>
        <w:tc>
          <w:tcPr>
            <w:tcW w:w="2464" w:type="dxa"/>
          </w:tcPr>
          <w:p w14:paraId="220B0FE1" w14:textId="5C5BD8BC"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w:t>
            </w:r>
          </w:p>
        </w:tc>
        <w:tc>
          <w:tcPr>
            <w:tcW w:w="1417" w:type="dxa"/>
          </w:tcPr>
          <w:p w14:paraId="6B6B14C5" w14:textId="0A5286CD" w:rsidR="43B8B6B3" w:rsidRDefault="46A28DF9" w:rsidP="36AD0708">
            <w:pPr>
              <w:cnfStyle w:val="000000000000" w:firstRow="0" w:lastRow="0" w:firstColumn="0" w:lastColumn="0" w:oddVBand="0" w:evenVBand="0" w:oddHBand="0" w:evenHBand="0" w:firstRowFirstColumn="0" w:firstRowLastColumn="0" w:lastRowFirstColumn="0" w:lastRowLastColumn="0"/>
            </w:pPr>
            <w:r w:rsidRPr="36AD0708">
              <w:rPr>
                <w:rFonts w:ascii="Calibri" w:eastAsia="Calibri" w:hAnsi="Calibri" w:cs="Calibri"/>
                <w:color w:val="000000" w:themeColor="text1"/>
              </w:rPr>
              <w:t>Singular fit</w:t>
            </w:r>
          </w:p>
        </w:tc>
      </w:tr>
      <w:tr w:rsidR="43B8B6B3" w14:paraId="39DF9644" w14:textId="77777777" w:rsidTr="5686259F">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2DA43D9A" w14:textId="3D8E6CAF" w:rsidR="43B8B6B3" w:rsidRDefault="0534A3B7" w:rsidP="5686259F">
            <w:pPr>
              <w:rPr>
                <w:rFonts w:ascii="Calibri" w:eastAsia="Calibri" w:hAnsi="Calibri" w:cs="Calibri"/>
                <w:b w:val="0"/>
                <w:bCs w:val="0"/>
                <w:color w:val="000000" w:themeColor="text1"/>
              </w:rPr>
            </w:pPr>
            <w:r w:rsidRPr="5686259F">
              <w:rPr>
                <w:rFonts w:ascii="Calibri" w:eastAsia="Calibri" w:hAnsi="Calibri" w:cs="Calibri"/>
                <w:b w:val="0"/>
                <w:bCs w:val="0"/>
                <w:color w:val="000000" w:themeColor="text1"/>
              </w:rPr>
              <w:t>Insect</w:t>
            </w:r>
            <w:r w:rsidR="36F2FE38" w:rsidRPr="5686259F">
              <w:rPr>
                <w:rFonts w:ascii="Calibri" w:eastAsia="Calibri" w:hAnsi="Calibri" w:cs="Calibri"/>
                <w:b w:val="0"/>
                <w:bCs w:val="0"/>
                <w:color w:val="000000" w:themeColor="text1"/>
              </w:rPr>
              <w:t>ivores</w:t>
            </w:r>
          </w:p>
        </w:tc>
        <w:tc>
          <w:tcPr>
            <w:tcW w:w="1028" w:type="dxa"/>
          </w:tcPr>
          <w:p w14:paraId="6C679CDC" w14:textId="45DE18FE"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GLM</w:t>
            </w:r>
          </w:p>
        </w:tc>
        <w:tc>
          <w:tcPr>
            <w:tcW w:w="844" w:type="dxa"/>
          </w:tcPr>
          <w:p w14:paraId="0018265F" w14:textId="74ECF02E"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59.9</w:t>
            </w:r>
          </w:p>
        </w:tc>
        <w:tc>
          <w:tcPr>
            <w:tcW w:w="2464" w:type="dxa"/>
          </w:tcPr>
          <w:p w14:paraId="4886E5A1" w14:textId="6B983CD6"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w:t>
            </w:r>
          </w:p>
        </w:tc>
        <w:tc>
          <w:tcPr>
            <w:tcW w:w="1417" w:type="dxa"/>
          </w:tcPr>
          <w:p w14:paraId="5DCA23C6" w14:textId="4BD92786" w:rsidR="43B8B6B3" w:rsidRDefault="43B8B6B3" w:rsidP="36AD070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43B8B6B3" w14:paraId="55197469" w14:textId="77777777" w:rsidTr="5686259F">
        <w:trPr>
          <w:trHeight w:val="300"/>
        </w:trPr>
        <w:tc>
          <w:tcPr>
            <w:cnfStyle w:val="001000000000" w:firstRow="0" w:lastRow="0" w:firstColumn="1" w:lastColumn="0" w:oddVBand="0" w:evenVBand="0" w:oddHBand="0" w:evenHBand="0" w:firstRowFirstColumn="0" w:firstRowLastColumn="0" w:lastRowFirstColumn="0" w:lastRowLastColumn="0"/>
            <w:tcW w:w="1410" w:type="dxa"/>
          </w:tcPr>
          <w:p w14:paraId="5600C367" w14:textId="07F2D9FC" w:rsidR="43B8B6B3" w:rsidRDefault="0534A3B7" w:rsidP="5686259F">
            <w:pPr>
              <w:rPr>
                <w:rFonts w:ascii="Calibri" w:eastAsia="Calibri" w:hAnsi="Calibri" w:cs="Calibri"/>
                <w:b w:val="0"/>
                <w:bCs w:val="0"/>
                <w:color w:val="000000" w:themeColor="text1"/>
              </w:rPr>
            </w:pPr>
            <w:r w:rsidRPr="5686259F">
              <w:rPr>
                <w:rFonts w:ascii="Calibri" w:eastAsia="Calibri" w:hAnsi="Calibri" w:cs="Calibri"/>
                <w:b w:val="0"/>
                <w:bCs w:val="0"/>
                <w:color w:val="000000" w:themeColor="text1"/>
              </w:rPr>
              <w:t>Granivor</w:t>
            </w:r>
            <w:r w:rsidR="20CF714F" w:rsidRPr="5686259F">
              <w:rPr>
                <w:rFonts w:ascii="Calibri" w:eastAsia="Calibri" w:hAnsi="Calibri" w:cs="Calibri"/>
                <w:b w:val="0"/>
                <w:bCs w:val="0"/>
                <w:color w:val="000000" w:themeColor="text1"/>
              </w:rPr>
              <w:t>es</w:t>
            </w:r>
          </w:p>
        </w:tc>
        <w:tc>
          <w:tcPr>
            <w:tcW w:w="1028" w:type="dxa"/>
          </w:tcPr>
          <w:p w14:paraId="14FBAECD" w14:textId="42383769"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GLM</w:t>
            </w:r>
          </w:p>
        </w:tc>
        <w:tc>
          <w:tcPr>
            <w:tcW w:w="844" w:type="dxa"/>
          </w:tcPr>
          <w:p w14:paraId="3A8C6F30" w14:textId="3CC84DA8"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18.7</w:t>
            </w:r>
          </w:p>
        </w:tc>
        <w:tc>
          <w:tcPr>
            <w:tcW w:w="2464" w:type="dxa"/>
          </w:tcPr>
          <w:p w14:paraId="52CBBBA5" w14:textId="16A3DF75" w:rsidR="43B8B6B3" w:rsidRDefault="43B8B6B3" w:rsidP="43B8B6B3">
            <w:pPr>
              <w:cnfStyle w:val="000000000000" w:firstRow="0" w:lastRow="0" w:firstColumn="0" w:lastColumn="0" w:oddVBand="0" w:evenVBand="0" w:oddHBand="0" w:evenHBand="0" w:firstRowFirstColumn="0" w:firstRowLastColumn="0" w:lastRowFirstColumn="0" w:lastRowLastColumn="0"/>
            </w:pPr>
            <w:r w:rsidRPr="43B8B6B3">
              <w:rPr>
                <w:rFonts w:ascii="Calibri" w:eastAsia="Calibri" w:hAnsi="Calibri" w:cs="Calibri"/>
                <w:color w:val="000000" w:themeColor="text1"/>
              </w:rPr>
              <w:t>-</w:t>
            </w:r>
          </w:p>
        </w:tc>
        <w:tc>
          <w:tcPr>
            <w:tcW w:w="1417" w:type="dxa"/>
          </w:tcPr>
          <w:p w14:paraId="7DD3B596" w14:textId="7B724990" w:rsidR="43B8B6B3" w:rsidRDefault="34B62BDC" w:rsidP="36AD0708">
            <w:pPr>
              <w:cnfStyle w:val="000000000000" w:firstRow="0" w:lastRow="0" w:firstColumn="0" w:lastColumn="0" w:oddVBand="0" w:evenVBand="0" w:oddHBand="0" w:evenHBand="0" w:firstRowFirstColumn="0" w:firstRowLastColumn="0" w:lastRowFirstColumn="0" w:lastRowLastColumn="0"/>
            </w:pPr>
            <w:r w:rsidRPr="36AD0708">
              <w:rPr>
                <w:rFonts w:ascii="Calibri" w:eastAsia="Calibri" w:hAnsi="Calibri" w:cs="Calibri"/>
                <w:color w:val="000000" w:themeColor="text1"/>
              </w:rPr>
              <w:t>Singular fit</w:t>
            </w:r>
          </w:p>
        </w:tc>
      </w:tr>
    </w:tbl>
    <w:p w14:paraId="17F4602D" w14:textId="35D09D92" w:rsidR="19B806AB" w:rsidRDefault="19B806AB" w:rsidP="00480033">
      <w:pPr>
        <w:spacing w:line="360" w:lineRule="auto"/>
        <w:jc w:val="both"/>
        <w:rPr>
          <w:sz w:val="18"/>
          <w:szCs w:val="18"/>
          <w:lang w:val="en-GB"/>
        </w:rPr>
      </w:pPr>
      <w:r w:rsidRPr="36AD0708">
        <w:rPr>
          <w:sz w:val="18"/>
          <w:szCs w:val="18"/>
          <w:vertAlign w:val="superscript"/>
          <w:lang w:val="en-GB"/>
        </w:rPr>
        <w:t>a</w:t>
      </w:r>
      <w:r w:rsidRPr="36AD0708">
        <w:rPr>
          <w:sz w:val="18"/>
          <w:szCs w:val="18"/>
          <w:lang w:val="en-GB"/>
        </w:rPr>
        <w:t xml:space="preserve"> For GLM models, the Nagelkerke’s pseudo R</w:t>
      </w:r>
      <w:r w:rsidRPr="36AD0708">
        <w:rPr>
          <w:sz w:val="18"/>
          <w:szCs w:val="18"/>
          <w:vertAlign w:val="superscript"/>
          <w:lang w:val="en-GB"/>
        </w:rPr>
        <w:t>2</w:t>
      </w:r>
      <w:r w:rsidRPr="36AD0708">
        <w:rPr>
          <w:sz w:val="18"/>
          <w:szCs w:val="18"/>
          <w:lang w:val="en-GB"/>
        </w:rPr>
        <w:t xml:space="preserve"> was used; for GLMM models, the </w:t>
      </w:r>
      <w:r w:rsidR="10B53AC5" w:rsidRPr="36AD0708">
        <w:rPr>
          <w:sz w:val="18"/>
          <w:szCs w:val="18"/>
          <w:lang w:val="en-GB"/>
        </w:rPr>
        <w:t xml:space="preserve">Nagakawa’s </w:t>
      </w:r>
      <w:r w:rsidRPr="36AD0708">
        <w:rPr>
          <w:sz w:val="18"/>
          <w:szCs w:val="18"/>
          <w:lang w:val="en-GB"/>
        </w:rPr>
        <w:t>marginal R</w:t>
      </w:r>
      <w:r w:rsidRPr="36AD0708">
        <w:rPr>
          <w:sz w:val="18"/>
          <w:szCs w:val="18"/>
          <w:vertAlign w:val="superscript"/>
          <w:lang w:val="en-GB"/>
        </w:rPr>
        <w:t>2</w:t>
      </w:r>
      <w:r w:rsidRPr="36AD0708">
        <w:rPr>
          <w:sz w:val="18"/>
          <w:szCs w:val="18"/>
          <w:lang w:val="en-GB"/>
        </w:rPr>
        <w:t xml:space="preserve"> was used.</w:t>
      </w:r>
    </w:p>
    <w:p w14:paraId="1C059B0A" w14:textId="55AECE16" w:rsidR="76EEBC3D" w:rsidRDefault="76EEBC3D" w:rsidP="000F2A82">
      <w:pPr>
        <w:jc w:val="both"/>
        <w:rPr>
          <w:sz w:val="24"/>
          <w:szCs w:val="24"/>
          <w:lang w:val="en-GB"/>
        </w:rPr>
      </w:pPr>
      <w:r w:rsidRPr="36AD0708">
        <w:rPr>
          <w:sz w:val="24"/>
          <w:szCs w:val="24"/>
          <w:lang w:val="en-GB"/>
        </w:rPr>
        <w:t xml:space="preserve">In most of the models, the distance to </w:t>
      </w:r>
      <w:r w:rsidR="008139D6">
        <w:rPr>
          <w:sz w:val="24"/>
          <w:szCs w:val="24"/>
          <w:lang w:val="en-GB"/>
        </w:rPr>
        <w:t>motor</w:t>
      </w:r>
      <w:r w:rsidR="008139D6" w:rsidRPr="36AD0708">
        <w:rPr>
          <w:sz w:val="24"/>
          <w:szCs w:val="24"/>
          <w:lang w:val="en-GB"/>
        </w:rPr>
        <w:t xml:space="preserve">way </w:t>
      </w:r>
      <w:r w:rsidRPr="36AD0708">
        <w:rPr>
          <w:sz w:val="24"/>
          <w:szCs w:val="24"/>
          <w:lang w:val="en-GB"/>
        </w:rPr>
        <w:t>was the most important predictor</w:t>
      </w:r>
      <w:r w:rsidR="3593A16F" w:rsidRPr="36AD0708">
        <w:rPr>
          <w:sz w:val="24"/>
          <w:szCs w:val="24"/>
          <w:lang w:val="en-GB"/>
        </w:rPr>
        <w:t>, explaining about 15 % of the overall species richness</w:t>
      </w:r>
      <w:r w:rsidR="627FDCB6" w:rsidRPr="36AD0708">
        <w:rPr>
          <w:sz w:val="24"/>
          <w:szCs w:val="24"/>
          <w:lang w:val="en-GB"/>
        </w:rPr>
        <w:t xml:space="preserve"> variability</w:t>
      </w:r>
      <w:r w:rsidR="3593A16F" w:rsidRPr="36AD0708">
        <w:rPr>
          <w:sz w:val="24"/>
          <w:szCs w:val="24"/>
          <w:lang w:val="en-GB"/>
        </w:rPr>
        <w:t>, and about 20 % of the shrub nesters richness and insect</w:t>
      </w:r>
      <w:r w:rsidR="089D1962" w:rsidRPr="36AD0708">
        <w:rPr>
          <w:sz w:val="24"/>
          <w:szCs w:val="24"/>
          <w:lang w:val="en-GB"/>
        </w:rPr>
        <w:t>ivores’ richness</w:t>
      </w:r>
      <w:r w:rsidR="4501C1FE" w:rsidRPr="36AD0708">
        <w:rPr>
          <w:sz w:val="24"/>
          <w:szCs w:val="24"/>
          <w:lang w:val="en-GB"/>
        </w:rPr>
        <w:t xml:space="preserve"> </w:t>
      </w:r>
      <w:r w:rsidR="0258AACF" w:rsidRPr="36AD0708">
        <w:rPr>
          <w:sz w:val="24"/>
          <w:szCs w:val="24"/>
          <w:lang w:val="en-GB"/>
        </w:rPr>
        <w:t xml:space="preserve">variability </w:t>
      </w:r>
      <w:r w:rsidR="4501C1FE" w:rsidRPr="36AD0708">
        <w:rPr>
          <w:sz w:val="24"/>
          <w:szCs w:val="24"/>
          <w:lang w:val="en-GB"/>
        </w:rPr>
        <w:t>(</w:t>
      </w:r>
      <w:r w:rsidR="4501C1FE" w:rsidRPr="00B93756">
        <w:rPr>
          <w:sz w:val="24"/>
          <w:szCs w:val="24"/>
          <w:lang w:val="en-GB"/>
        </w:rPr>
        <w:t>Fig</w:t>
      </w:r>
      <w:r w:rsidR="007E23C2" w:rsidRPr="00B93756">
        <w:rPr>
          <w:sz w:val="24"/>
          <w:szCs w:val="24"/>
          <w:lang w:val="en-GB"/>
        </w:rPr>
        <w:t>.</w:t>
      </w:r>
      <w:r w:rsidR="4501C1FE" w:rsidRPr="00B93756">
        <w:rPr>
          <w:sz w:val="24"/>
          <w:szCs w:val="24"/>
          <w:lang w:val="en-GB"/>
        </w:rPr>
        <w:t xml:space="preserve"> </w:t>
      </w:r>
      <w:r w:rsidR="00012E02" w:rsidRPr="00B93756">
        <w:rPr>
          <w:sz w:val="24"/>
          <w:szCs w:val="24"/>
          <w:lang w:val="en-GB"/>
        </w:rPr>
        <w:t>3</w:t>
      </w:r>
      <w:r w:rsidR="4501C1FE" w:rsidRPr="00B93756">
        <w:rPr>
          <w:sz w:val="24"/>
          <w:szCs w:val="24"/>
          <w:lang w:val="en-GB"/>
        </w:rPr>
        <w:t>)</w:t>
      </w:r>
      <w:r w:rsidRPr="00B93756">
        <w:rPr>
          <w:sz w:val="24"/>
          <w:szCs w:val="24"/>
          <w:lang w:val="en-GB"/>
        </w:rPr>
        <w:t>.</w:t>
      </w:r>
      <w:r w:rsidR="270A6A34" w:rsidRPr="36AD0708">
        <w:rPr>
          <w:sz w:val="24"/>
          <w:szCs w:val="24"/>
          <w:lang w:val="en-GB"/>
        </w:rPr>
        <w:t xml:space="preserve"> The exceptions are woodland species, where the most important </w:t>
      </w:r>
      <w:r w:rsidR="45BCA101" w:rsidRPr="36AD0708">
        <w:rPr>
          <w:sz w:val="24"/>
          <w:szCs w:val="24"/>
          <w:lang w:val="en-GB"/>
        </w:rPr>
        <w:t>predictor was tree cover</w:t>
      </w:r>
      <w:r w:rsidR="775DAC89" w:rsidRPr="36AD0708">
        <w:rPr>
          <w:sz w:val="24"/>
          <w:szCs w:val="24"/>
          <w:lang w:val="en-GB"/>
        </w:rPr>
        <w:t xml:space="preserve"> (ca 20 %)</w:t>
      </w:r>
      <w:r w:rsidR="45BCA101" w:rsidRPr="36AD0708">
        <w:rPr>
          <w:sz w:val="24"/>
          <w:szCs w:val="24"/>
          <w:lang w:val="en-GB"/>
        </w:rPr>
        <w:t>,</w:t>
      </w:r>
      <w:r w:rsidR="270A6A34" w:rsidRPr="36AD0708">
        <w:rPr>
          <w:sz w:val="24"/>
          <w:szCs w:val="24"/>
          <w:lang w:val="en-GB"/>
        </w:rPr>
        <w:t xml:space="preserve"> and canopy</w:t>
      </w:r>
      <w:r w:rsidR="45708AA8" w:rsidRPr="36AD0708">
        <w:rPr>
          <w:sz w:val="24"/>
          <w:szCs w:val="24"/>
          <w:lang w:val="en-GB"/>
        </w:rPr>
        <w:t xml:space="preserve"> nesters, with traffic volume being most important (</w:t>
      </w:r>
      <w:r w:rsidR="56B01F22" w:rsidRPr="36AD0708">
        <w:rPr>
          <w:sz w:val="24"/>
          <w:szCs w:val="24"/>
          <w:lang w:val="en-GB"/>
        </w:rPr>
        <w:t>ca 10 %</w:t>
      </w:r>
      <w:r w:rsidR="45708AA8" w:rsidRPr="36AD0708">
        <w:rPr>
          <w:sz w:val="24"/>
          <w:szCs w:val="24"/>
          <w:lang w:val="en-GB"/>
        </w:rPr>
        <w:t>)</w:t>
      </w:r>
      <w:r w:rsidR="37AFAC37" w:rsidRPr="36AD0708">
        <w:rPr>
          <w:sz w:val="24"/>
          <w:szCs w:val="24"/>
          <w:lang w:val="en-GB"/>
        </w:rPr>
        <w:t xml:space="preserve">, but even for these models the distance to </w:t>
      </w:r>
      <w:r w:rsidR="008139D6">
        <w:rPr>
          <w:sz w:val="24"/>
          <w:szCs w:val="24"/>
          <w:lang w:val="en-GB"/>
        </w:rPr>
        <w:t>motor</w:t>
      </w:r>
      <w:r w:rsidR="008139D6" w:rsidRPr="36AD0708">
        <w:rPr>
          <w:sz w:val="24"/>
          <w:szCs w:val="24"/>
          <w:lang w:val="en-GB"/>
        </w:rPr>
        <w:t xml:space="preserve">way </w:t>
      </w:r>
      <w:r w:rsidR="37AFAC37" w:rsidRPr="36AD0708">
        <w:rPr>
          <w:sz w:val="24"/>
          <w:szCs w:val="24"/>
          <w:lang w:val="en-GB"/>
        </w:rPr>
        <w:t>was relatively important (</w:t>
      </w:r>
      <w:r w:rsidR="13A0029D" w:rsidRPr="36AD0708">
        <w:rPr>
          <w:sz w:val="24"/>
          <w:szCs w:val="24"/>
          <w:lang w:val="en-GB"/>
        </w:rPr>
        <w:t>9 % resp. 7 %</w:t>
      </w:r>
      <w:r w:rsidR="37AFAC37" w:rsidRPr="36AD0708">
        <w:rPr>
          <w:sz w:val="24"/>
          <w:szCs w:val="24"/>
          <w:lang w:val="en-GB"/>
        </w:rPr>
        <w:t>)</w:t>
      </w:r>
      <w:r w:rsidR="2B30C403" w:rsidRPr="36AD0708">
        <w:rPr>
          <w:sz w:val="24"/>
          <w:szCs w:val="24"/>
          <w:lang w:val="en-GB"/>
        </w:rPr>
        <w:t>. The tree cover was the second most important predictor in many models</w:t>
      </w:r>
      <w:r w:rsidR="63F344F2" w:rsidRPr="36AD0708">
        <w:rPr>
          <w:sz w:val="24"/>
          <w:szCs w:val="24"/>
          <w:lang w:val="en-GB"/>
        </w:rPr>
        <w:t xml:space="preserve">, followed by elevation, which played especially important role </w:t>
      </w:r>
      <w:r w:rsidR="60B8DD33" w:rsidRPr="36AD0708">
        <w:rPr>
          <w:sz w:val="24"/>
          <w:szCs w:val="24"/>
          <w:lang w:val="en-GB"/>
        </w:rPr>
        <w:t xml:space="preserve">for shrub nesters (ca 20 %). The </w:t>
      </w:r>
      <w:r w:rsidR="2DDFF0E4" w:rsidRPr="36AD0708">
        <w:rPr>
          <w:sz w:val="24"/>
          <w:szCs w:val="24"/>
          <w:lang w:val="en-GB"/>
        </w:rPr>
        <w:t xml:space="preserve">importance of the </w:t>
      </w:r>
      <w:r w:rsidR="60B8DD33" w:rsidRPr="36AD0708">
        <w:rPr>
          <w:sz w:val="24"/>
          <w:szCs w:val="24"/>
          <w:lang w:val="en-GB"/>
        </w:rPr>
        <w:t xml:space="preserve">rest of the predictors were </w:t>
      </w:r>
      <w:r w:rsidR="408F81EE" w:rsidRPr="36AD0708">
        <w:rPr>
          <w:sz w:val="24"/>
          <w:szCs w:val="24"/>
          <w:lang w:val="en-GB"/>
        </w:rPr>
        <w:t>below</w:t>
      </w:r>
      <w:r w:rsidR="60B8DD33" w:rsidRPr="36AD0708">
        <w:rPr>
          <w:sz w:val="24"/>
          <w:szCs w:val="24"/>
          <w:lang w:val="en-GB"/>
        </w:rPr>
        <w:t xml:space="preserve"> 5 </w:t>
      </w:r>
      <w:r w:rsidR="36AD0708" w:rsidRPr="36AD0708">
        <w:rPr>
          <w:sz w:val="24"/>
          <w:szCs w:val="24"/>
          <w:lang w:val="en-GB"/>
        </w:rPr>
        <w:t>%</w:t>
      </w:r>
      <w:r w:rsidR="60B8DD33" w:rsidRPr="36AD0708">
        <w:rPr>
          <w:sz w:val="24"/>
          <w:szCs w:val="24"/>
          <w:lang w:val="en-GB"/>
        </w:rPr>
        <w:t>.</w:t>
      </w:r>
    </w:p>
    <w:p w14:paraId="5A5CE2A3" w14:textId="2796096F" w:rsidR="002E0E72" w:rsidRDefault="5EBD45B9" w:rsidP="43B8B6B3">
      <w:pPr>
        <w:rPr>
          <w:sz w:val="24"/>
          <w:szCs w:val="24"/>
          <w:lang w:val="en-GB"/>
        </w:rPr>
      </w:pPr>
      <w:commentRangeStart w:id="10"/>
      <w:commentRangeStart w:id="11"/>
      <w:r>
        <w:rPr>
          <w:noProof/>
        </w:rPr>
        <w:lastRenderedPageBreak/>
        <w:drawing>
          <wp:inline distT="0" distB="0" distL="0" distR="0" wp14:anchorId="5CF74B54" wp14:editId="782394A3">
            <wp:extent cx="5760000" cy="5120301"/>
            <wp:effectExtent l="0" t="0" r="0" b="4445"/>
            <wp:docPr id="648649258" name="Obrázek 648649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49258" name="Obrázek 6486492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00" cy="5120301"/>
                    </a:xfrm>
                    <a:prstGeom prst="rect">
                      <a:avLst/>
                    </a:prstGeom>
                  </pic:spPr>
                </pic:pic>
              </a:graphicData>
            </a:graphic>
          </wp:inline>
        </w:drawing>
      </w:r>
      <w:commentRangeEnd w:id="10"/>
      <w:r>
        <w:commentReference w:id="10"/>
      </w:r>
      <w:commentRangeEnd w:id="11"/>
      <w:r w:rsidR="008139D6">
        <w:rPr>
          <w:rStyle w:val="Odkaznakoment"/>
        </w:rPr>
        <w:commentReference w:id="11"/>
      </w:r>
    </w:p>
    <w:p w14:paraId="12859A20" w14:textId="47614416" w:rsidR="423D1ADD" w:rsidRDefault="423D1ADD" w:rsidP="43B8B6B3">
      <w:pPr>
        <w:rPr>
          <w:sz w:val="20"/>
          <w:szCs w:val="20"/>
          <w:lang w:val="en-GB"/>
        </w:rPr>
      </w:pPr>
      <w:r w:rsidRPr="00B93756">
        <w:rPr>
          <w:b/>
          <w:bCs/>
          <w:sz w:val="20"/>
          <w:szCs w:val="20"/>
          <w:lang w:val="en-GB"/>
        </w:rPr>
        <w:t>Fig</w:t>
      </w:r>
      <w:r w:rsidR="00290634" w:rsidRPr="00B93756">
        <w:rPr>
          <w:b/>
          <w:bCs/>
          <w:sz w:val="20"/>
          <w:szCs w:val="20"/>
          <w:lang w:val="en-GB"/>
        </w:rPr>
        <w:t>.</w:t>
      </w:r>
      <w:r w:rsidRPr="00B93756">
        <w:rPr>
          <w:b/>
          <w:bCs/>
          <w:sz w:val="20"/>
          <w:szCs w:val="20"/>
          <w:lang w:val="en-GB"/>
        </w:rPr>
        <w:t xml:space="preserve"> </w:t>
      </w:r>
      <w:r w:rsidR="00012E02" w:rsidRPr="00B93756">
        <w:rPr>
          <w:b/>
          <w:bCs/>
          <w:sz w:val="20"/>
          <w:szCs w:val="20"/>
          <w:lang w:val="en-GB"/>
        </w:rPr>
        <w:t>3</w:t>
      </w:r>
      <w:r w:rsidR="00AB1B01" w:rsidRPr="00B93756">
        <w:rPr>
          <w:b/>
          <w:bCs/>
          <w:sz w:val="20"/>
          <w:szCs w:val="20"/>
          <w:lang w:val="en-GB"/>
        </w:rPr>
        <w:t>.</w:t>
      </w:r>
      <w:r w:rsidRPr="00B93756">
        <w:rPr>
          <w:sz w:val="20"/>
          <w:szCs w:val="20"/>
          <w:lang w:val="en-GB"/>
        </w:rPr>
        <w:t xml:space="preserve"> The</w:t>
      </w:r>
      <w:r w:rsidRPr="36AD0708">
        <w:rPr>
          <w:sz w:val="20"/>
          <w:szCs w:val="20"/>
          <w:lang w:val="en-GB"/>
        </w:rPr>
        <w:t xml:space="preserve"> importance of individual predictors in the GLMM models of species richness as a response variable</w:t>
      </w:r>
      <w:r w:rsidR="3C4C7D81" w:rsidRPr="36AD0708">
        <w:rPr>
          <w:sz w:val="20"/>
          <w:szCs w:val="20"/>
          <w:lang w:val="en-GB"/>
        </w:rPr>
        <w:t>, for all species combined (first panel) as well as for different groups of species (rest of the panels)</w:t>
      </w:r>
      <w:r w:rsidRPr="36AD0708">
        <w:rPr>
          <w:sz w:val="20"/>
          <w:szCs w:val="20"/>
          <w:lang w:val="en-GB"/>
        </w:rPr>
        <w:t xml:space="preserve">. </w:t>
      </w:r>
      <w:r w:rsidR="00E2000F" w:rsidRPr="36AD0708">
        <w:rPr>
          <w:sz w:val="20"/>
          <w:szCs w:val="20"/>
          <w:lang w:val="en-GB"/>
        </w:rPr>
        <w:t>The variable importance has been computed as the difference in R</w:t>
      </w:r>
      <w:r w:rsidR="00E2000F" w:rsidRPr="36AD0708">
        <w:rPr>
          <w:sz w:val="20"/>
          <w:szCs w:val="20"/>
          <w:vertAlign w:val="superscript"/>
          <w:lang w:val="en-GB"/>
        </w:rPr>
        <w:t>2</w:t>
      </w:r>
      <w:r w:rsidR="603472A7" w:rsidRPr="36AD0708">
        <w:rPr>
          <w:sz w:val="20"/>
          <w:szCs w:val="20"/>
          <w:lang w:val="en-GB"/>
        </w:rPr>
        <w:t xml:space="preserve"> values between the model with and without the predictor. For GLM models, the Nagelkerke’s pseudo</w:t>
      </w:r>
      <w:r w:rsidR="0647628D" w:rsidRPr="36AD0708">
        <w:rPr>
          <w:sz w:val="20"/>
          <w:szCs w:val="20"/>
          <w:lang w:val="en-GB"/>
        </w:rPr>
        <w:t xml:space="preserve"> R</w:t>
      </w:r>
      <w:r w:rsidR="0647628D" w:rsidRPr="36AD0708">
        <w:rPr>
          <w:sz w:val="20"/>
          <w:szCs w:val="20"/>
          <w:vertAlign w:val="superscript"/>
          <w:lang w:val="en-GB"/>
        </w:rPr>
        <w:t>2</w:t>
      </w:r>
      <w:r w:rsidR="0647628D" w:rsidRPr="36AD0708">
        <w:rPr>
          <w:sz w:val="20"/>
          <w:szCs w:val="20"/>
          <w:lang w:val="en-GB"/>
        </w:rPr>
        <w:t xml:space="preserve"> was used; for GLMM models, the </w:t>
      </w:r>
      <w:r w:rsidR="40DB682F" w:rsidRPr="36AD0708">
        <w:rPr>
          <w:sz w:val="20"/>
          <w:szCs w:val="20"/>
          <w:lang w:val="en-GB"/>
        </w:rPr>
        <w:t xml:space="preserve">Nakagawa </w:t>
      </w:r>
      <w:r w:rsidR="0647628D" w:rsidRPr="36AD0708">
        <w:rPr>
          <w:sz w:val="20"/>
          <w:szCs w:val="20"/>
          <w:lang w:val="en-GB"/>
        </w:rPr>
        <w:t>marginal R</w:t>
      </w:r>
      <w:r w:rsidR="0647628D" w:rsidRPr="36AD0708">
        <w:rPr>
          <w:sz w:val="20"/>
          <w:szCs w:val="20"/>
          <w:vertAlign w:val="superscript"/>
          <w:lang w:val="en-GB"/>
        </w:rPr>
        <w:t>2</w:t>
      </w:r>
      <w:r w:rsidR="0647628D" w:rsidRPr="36AD0708">
        <w:rPr>
          <w:sz w:val="20"/>
          <w:szCs w:val="20"/>
          <w:lang w:val="en-GB"/>
        </w:rPr>
        <w:t xml:space="preserve"> was used.</w:t>
      </w:r>
    </w:p>
    <w:p w14:paraId="0893DE00" w14:textId="3F7C7F99" w:rsidR="505EC3C1" w:rsidRDefault="505EC3C1" w:rsidP="000E797C">
      <w:pPr>
        <w:jc w:val="both"/>
        <w:rPr>
          <w:sz w:val="24"/>
          <w:szCs w:val="24"/>
          <w:lang w:val="en-GB"/>
        </w:rPr>
      </w:pPr>
      <w:r w:rsidRPr="36AD0708">
        <w:rPr>
          <w:sz w:val="24"/>
          <w:szCs w:val="24"/>
          <w:lang w:val="en-GB"/>
        </w:rPr>
        <w:t xml:space="preserve">The individual model coefficients together with the associated standard errors are summarized in the </w:t>
      </w:r>
      <w:r w:rsidR="008F7C48">
        <w:rPr>
          <w:sz w:val="24"/>
          <w:szCs w:val="24"/>
          <w:lang w:val="en-GB"/>
        </w:rPr>
        <w:t>Fig.</w:t>
      </w:r>
      <w:r w:rsidRPr="36AD0708">
        <w:rPr>
          <w:sz w:val="24"/>
          <w:szCs w:val="24"/>
          <w:lang w:val="en-GB"/>
        </w:rPr>
        <w:t xml:space="preserve"> A1, Appendix. The effects of individual predictors are visualized in the predict</w:t>
      </w:r>
      <w:r w:rsidR="2FB1365A" w:rsidRPr="36AD0708">
        <w:rPr>
          <w:sz w:val="24"/>
          <w:szCs w:val="24"/>
          <w:lang w:val="en-GB"/>
        </w:rPr>
        <w:t xml:space="preserve">ion plots, </w:t>
      </w:r>
      <w:r w:rsidR="2FB1365A" w:rsidRPr="00B93756">
        <w:rPr>
          <w:sz w:val="24"/>
          <w:szCs w:val="24"/>
          <w:lang w:val="en-GB"/>
        </w:rPr>
        <w:t xml:space="preserve">Figs. </w:t>
      </w:r>
      <w:r w:rsidR="00012E02" w:rsidRPr="00B93756">
        <w:rPr>
          <w:sz w:val="24"/>
          <w:szCs w:val="24"/>
          <w:lang w:val="en-GB"/>
        </w:rPr>
        <w:t xml:space="preserve">4 </w:t>
      </w:r>
      <w:r w:rsidR="6E561B8B" w:rsidRPr="00B93756">
        <w:rPr>
          <w:sz w:val="24"/>
          <w:szCs w:val="24"/>
          <w:lang w:val="en-GB"/>
        </w:rPr>
        <w:t>-</w:t>
      </w:r>
      <w:r w:rsidR="00012E02" w:rsidRPr="00B93756">
        <w:rPr>
          <w:sz w:val="24"/>
          <w:szCs w:val="24"/>
          <w:lang w:val="en-GB"/>
        </w:rPr>
        <w:t xml:space="preserve"> 6</w:t>
      </w:r>
      <w:r w:rsidR="6E561B8B" w:rsidRPr="00B93756">
        <w:rPr>
          <w:sz w:val="24"/>
          <w:szCs w:val="24"/>
          <w:lang w:val="en-GB"/>
        </w:rPr>
        <w:t>.</w:t>
      </w:r>
      <w:r w:rsidR="1E78D23E" w:rsidRPr="00B93756">
        <w:rPr>
          <w:sz w:val="24"/>
          <w:szCs w:val="24"/>
          <w:lang w:val="en-GB"/>
        </w:rPr>
        <w:t xml:space="preserve"> For all</w:t>
      </w:r>
      <w:r w:rsidR="1E78D23E" w:rsidRPr="36AD0708">
        <w:rPr>
          <w:sz w:val="24"/>
          <w:szCs w:val="24"/>
          <w:lang w:val="en-GB"/>
        </w:rPr>
        <w:t xml:space="preserve"> species together, the mean number of species increased from 2 to 6 with the distance from the </w:t>
      </w:r>
      <w:r w:rsidR="00535A2F">
        <w:rPr>
          <w:sz w:val="24"/>
          <w:szCs w:val="24"/>
          <w:lang w:val="en-GB"/>
        </w:rPr>
        <w:t>motor</w:t>
      </w:r>
      <w:r w:rsidR="00535A2F" w:rsidRPr="36AD0708">
        <w:rPr>
          <w:sz w:val="24"/>
          <w:szCs w:val="24"/>
          <w:lang w:val="en-GB"/>
        </w:rPr>
        <w:t xml:space="preserve">way </w:t>
      </w:r>
      <w:r w:rsidR="1E78D23E" w:rsidRPr="36AD0708">
        <w:rPr>
          <w:sz w:val="24"/>
          <w:szCs w:val="24"/>
          <w:lang w:val="en-GB"/>
        </w:rPr>
        <w:t>incre</w:t>
      </w:r>
      <w:r w:rsidR="5F56EB48" w:rsidRPr="36AD0708">
        <w:rPr>
          <w:sz w:val="24"/>
          <w:szCs w:val="24"/>
          <w:lang w:val="en-GB"/>
        </w:rPr>
        <w:t>a</w:t>
      </w:r>
      <w:r w:rsidR="1E78D23E" w:rsidRPr="36AD0708">
        <w:rPr>
          <w:sz w:val="24"/>
          <w:szCs w:val="24"/>
          <w:lang w:val="en-GB"/>
        </w:rPr>
        <w:t>s</w:t>
      </w:r>
      <w:r w:rsidR="2D4F1C42" w:rsidRPr="36AD0708">
        <w:rPr>
          <w:sz w:val="24"/>
          <w:szCs w:val="24"/>
          <w:lang w:val="en-GB"/>
        </w:rPr>
        <w:t xml:space="preserve">ing from 0 to </w:t>
      </w:r>
      <w:r w:rsidR="4E611C0C" w:rsidRPr="36AD0708">
        <w:rPr>
          <w:sz w:val="24"/>
          <w:szCs w:val="24"/>
          <w:lang w:val="en-GB"/>
        </w:rPr>
        <w:t xml:space="preserve">1.25 km. </w:t>
      </w:r>
      <w:r w:rsidR="4E1E872C" w:rsidRPr="36AD0708">
        <w:rPr>
          <w:sz w:val="24"/>
          <w:szCs w:val="24"/>
          <w:lang w:val="en-GB"/>
        </w:rPr>
        <w:t>A similar increase (from 2 to 6 species) was found as an effect of tree cover increasing from 0 to 60 %.</w:t>
      </w:r>
      <w:r w:rsidR="04A7D443" w:rsidRPr="36AD0708">
        <w:rPr>
          <w:sz w:val="24"/>
          <w:szCs w:val="24"/>
          <w:lang w:val="en-GB"/>
        </w:rPr>
        <w:t xml:space="preserve"> The effects of other significant predictors (positive effect of shrub cover and negative effects of distance to village and traffic volume)</w:t>
      </w:r>
      <w:r w:rsidR="3703BECE" w:rsidRPr="36AD0708">
        <w:rPr>
          <w:sz w:val="24"/>
          <w:szCs w:val="24"/>
          <w:lang w:val="en-GB"/>
        </w:rPr>
        <w:t xml:space="preserve"> were rather weak </w:t>
      </w:r>
      <w:r w:rsidR="51BC7DFF" w:rsidRPr="36AD0708">
        <w:rPr>
          <w:sz w:val="24"/>
          <w:szCs w:val="24"/>
          <w:lang w:val="en-GB"/>
        </w:rPr>
        <w:t>(</w:t>
      </w:r>
      <w:r w:rsidR="3703BECE" w:rsidRPr="36AD0708">
        <w:rPr>
          <w:sz w:val="24"/>
          <w:szCs w:val="24"/>
          <w:lang w:val="en-GB"/>
        </w:rPr>
        <w:t xml:space="preserve">about </w:t>
      </w:r>
      <w:r w:rsidR="1743EBEC" w:rsidRPr="36AD0708">
        <w:rPr>
          <w:sz w:val="24"/>
          <w:szCs w:val="24"/>
          <w:lang w:val="en-GB"/>
        </w:rPr>
        <w:t>one species increase/decrease over the range of the observed predictor values</w:t>
      </w:r>
      <w:r w:rsidR="6065E5C2" w:rsidRPr="36AD0708">
        <w:rPr>
          <w:sz w:val="24"/>
          <w:szCs w:val="24"/>
          <w:lang w:val="en-GB"/>
        </w:rPr>
        <w:t>)</w:t>
      </w:r>
      <w:r w:rsidR="1743EBEC" w:rsidRPr="36AD0708">
        <w:rPr>
          <w:sz w:val="24"/>
          <w:szCs w:val="24"/>
          <w:lang w:val="en-GB"/>
        </w:rPr>
        <w:t>.</w:t>
      </w:r>
      <w:r w:rsidR="673835C5" w:rsidRPr="18E693D5">
        <w:rPr>
          <w:sz w:val="24"/>
          <w:szCs w:val="24"/>
          <w:lang w:val="en-GB"/>
        </w:rPr>
        <w:t xml:space="preserve"> </w:t>
      </w:r>
      <w:r w:rsidR="439C45CB" w:rsidRPr="18E693D5">
        <w:rPr>
          <w:sz w:val="24"/>
          <w:szCs w:val="24"/>
          <w:lang w:val="en-GB"/>
        </w:rPr>
        <w:t>T</w:t>
      </w:r>
      <w:r w:rsidR="673835C5" w:rsidRPr="18E693D5">
        <w:rPr>
          <w:sz w:val="24"/>
          <w:szCs w:val="24"/>
          <w:lang w:val="en-GB"/>
        </w:rPr>
        <w:t xml:space="preserve">he effect of presence of water and </w:t>
      </w:r>
      <w:r w:rsidR="141322B2" w:rsidRPr="18E693D5">
        <w:rPr>
          <w:sz w:val="24"/>
          <w:szCs w:val="24"/>
          <w:lang w:val="en-GB"/>
        </w:rPr>
        <w:t xml:space="preserve">presence </w:t>
      </w:r>
      <w:r w:rsidR="0F84ECA1" w:rsidRPr="18E693D5">
        <w:rPr>
          <w:sz w:val="24"/>
          <w:szCs w:val="24"/>
          <w:lang w:val="en-GB"/>
        </w:rPr>
        <w:t>o</w:t>
      </w:r>
      <w:r w:rsidR="141322B2" w:rsidRPr="18E693D5">
        <w:rPr>
          <w:sz w:val="24"/>
          <w:szCs w:val="24"/>
          <w:lang w:val="en-GB"/>
        </w:rPr>
        <w:t>f ruderal vegetation</w:t>
      </w:r>
      <w:r w:rsidR="2884E836" w:rsidRPr="18E693D5">
        <w:rPr>
          <w:sz w:val="24"/>
          <w:szCs w:val="24"/>
          <w:lang w:val="en-GB"/>
        </w:rPr>
        <w:t xml:space="preserve"> were even weaker, less than one species increase.</w:t>
      </w:r>
    </w:p>
    <w:p w14:paraId="3153B3CC" w14:textId="1790215D" w:rsidR="3CD263D8" w:rsidRDefault="3CD263D8" w:rsidP="36AD0708">
      <w:pPr>
        <w:rPr>
          <w:sz w:val="24"/>
          <w:szCs w:val="24"/>
          <w:lang w:val="en-GB"/>
        </w:rPr>
      </w:pPr>
      <w:commentRangeStart w:id="12"/>
      <w:commentRangeStart w:id="13"/>
      <w:r>
        <w:rPr>
          <w:noProof/>
        </w:rPr>
        <w:lastRenderedPageBreak/>
        <w:drawing>
          <wp:inline distT="0" distB="0" distL="0" distR="0" wp14:anchorId="52B6138F" wp14:editId="69DF8059">
            <wp:extent cx="5760000" cy="5760000"/>
            <wp:effectExtent l="0" t="0" r="0" b="0"/>
            <wp:docPr id="1929158335" name="Obrázek 192915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8335" name="Obrázek 19291583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00" cy="5760000"/>
                    </a:xfrm>
                    <a:prstGeom prst="rect">
                      <a:avLst/>
                    </a:prstGeom>
                  </pic:spPr>
                </pic:pic>
              </a:graphicData>
            </a:graphic>
          </wp:inline>
        </w:drawing>
      </w:r>
      <w:commentRangeEnd w:id="12"/>
      <w:r w:rsidRPr="00B93756">
        <w:commentReference w:id="12"/>
      </w:r>
      <w:commentRangeEnd w:id="13"/>
      <w:r w:rsidR="00374017" w:rsidRPr="00B93756">
        <w:rPr>
          <w:rStyle w:val="Odkaznakoment"/>
        </w:rPr>
        <w:commentReference w:id="13"/>
      </w:r>
      <w:r w:rsidRPr="00B93756">
        <w:rPr>
          <w:b/>
          <w:bCs/>
          <w:sz w:val="20"/>
          <w:szCs w:val="20"/>
          <w:lang w:val="en-GB"/>
        </w:rPr>
        <w:t>Fig</w:t>
      </w:r>
      <w:r w:rsidR="00290634" w:rsidRPr="00B93756">
        <w:rPr>
          <w:b/>
          <w:bCs/>
          <w:sz w:val="20"/>
          <w:szCs w:val="20"/>
          <w:lang w:val="en-GB"/>
        </w:rPr>
        <w:t>.</w:t>
      </w:r>
      <w:r w:rsidRPr="00B93756">
        <w:rPr>
          <w:b/>
          <w:bCs/>
          <w:sz w:val="20"/>
          <w:szCs w:val="20"/>
          <w:lang w:val="en-GB"/>
        </w:rPr>
        <w:t xml:space="preserve"> </w:t>
      </w:r>
      <w:r w:rsidR="00012E02" w:rsidRPr="00B93756">
        <w:rPr>
          <w:b/>
          <w:bCs/>
          <w:sz w:val="20"/>
          <w:szCs w:val="20"/>
          <w:lang w:val="en-GB"/>
        </w:rPr>
        <w:t>4</w:t>
      </w:r>
      <w:r w:rsidR="00AB1B01" w:rsidRPr="00B93756">
        <w:rPr>
          <w:b/>
          <w:bCs/>
          <w:sz w:val="20"/>
          <w:szCs w:val="20"/>
          <w:lang w:val="en-GB"/>
        </w:rPr>
        <w:t>.</w:t>
      </w:r>
      <w:r w:rsidRPr="00B93756">
        <w:rPr>
          <w:sz w:val="20"/>
          <w:szCs w:val="20"/>
          <w:lang w:val="en-GB"/>
        </w:rPr>
        <w:t xml:space="preserve"> P</w:t>
      </w:r>
      <w:r w:rsidR="48226A63" w:rsidRPr="00B93756">
        <w:rPr>
          <w:sz w:val="20"/>
          <w:szCs w:val="20"/>
          <w:lang w:val="en-GB"/>
        </w:rPr>
        <w:t>r</w:t>
      </w:r>
      <w:r w:rsidR="5D71B825" w:rsidRPr="00B93756">
        <w:rPr>
          <w:sz w:val="20"/>
          <w:szCs w:val="20"/>
          <w:lang w:val="en-GB"/>
        </w:rPr>
        <w:t>e</w:t>
      </w:r>
      <w:r w:rsidR="48226A63" w:rsidRPr="00B93756">
        <w:rPr>
          <w:sz w:val="20"/>
          <w:szCs w:val="20"/>
          <w:lang w:val="en-GB"/>
        </w:rPr>
        <w:t>diction</w:t>
      </w:r>
      <w:r w:rsidR="5D71B825" w:rsidRPr="36AD0708">
        <w:rPr>
          <w:sz w:val="20"/>
          <w:szCs w:val="20"/>
          <w:lang w:val="en-GB"/>
        </w:rPr>
        <w:t xml:space="preserve"> plots </w:t>
      </w:r>
      <w:r w:rsidR="5235C47A" w:rsidRPr="36AD0708">
        <w:rPr>
          <w:sz w:val="20"/>
          <w:szCs w:val="20"/>
          <w:lang w:val="en-GB"/>
        </w:rPr>
        <w:t>for individual predictors, from</w:t>
      </w:r>
      <w:r w:rsidR="0DA2A7F2" w:rsidRPr="36AD0708">
        <w:rPr>
          <w:sz w:val="20"/>
          <w:szCs w:val="20"/>
          <w:lang w:val="en-GB"/>
        </w:rPr>
        <w:t xml:space="preserve"> the GLMM models </w:t>
      </w:r>
      <w:r w:rsidR="4C478D23" w:rsidRPr="36AD0708">
        <w:rPr>
          <w:sz w:val="20"/>
          <w:szCs w:val="20"/>
          <w:lang w:val="en-GB"/>
        </w:rPr>
        <w:t xml:space="preserve">with </w:t>
      </w:r>
      <w:r w:rsidR="0DA2A7F2" w:rsidRPr="36AD0708">
        <w:rPr>
          <w:sz w:val="20"/>
          <w:szCs w:val="20"/>
          <w:lang w:val="en-GB"/>
        </w:rPr>
        <w:t xml:space="preserve">species richness as well as </w:t>
      </w:r>
      <w:r w:rsidR="7C0341D1" w:rsidRPr="36AD0708">
        <w:rPr>
          <w:sz w:val="20"/>
          <w:szCs w:val="20"/>
          <w:lang w:val="en-GB"/>
        </w:rPr>
        <w:t>f</w:t>
      </w:r>
      <w:r w:rsidR="0DA2A7F2" w:rsidRPr="36AD0708">
        <w:rPr>
          <w:sz w:val="20"/>
          <w:szCs w:val="20"/>
          <w:lang w:val="en-GB"/>
        </w:rPr>
        <w:t xml:space="preserve">armland and </w:t>
      </w:r>
      <w:r w:rsidR="074109D5" w:rsidRPr="36AD0708">
        <w:rPr>
          <w:sz w:val="20"/>
          <w:szCs w:val="20"/>
          <w:lang w:val="en-GB"/>
        </w:rPr>
        <w:t>w</w:t>
      </w:r>
      <w:r w:rsidR="0DA2A7F2" w:rsidRPr="36AD0708">
        <w:rPr>
          <w:sz w:val="20"/>
          <w:szCs w:val="20"/>
          <w:lang w:val="en-GB"/>
        </w:rPr>
        <w:t xml:space="preserve">oodland species richness </w:t>
      </w:r>
      <w:r w:rsidR="6DBBCC2C" w:rsidRPr="36AD0708">
        <w:rPr>
          <w:sz w:val="20"/>
          <w:szCs w:val="20"/>
          <w:lang w:val="en-GB"/>
        </w:rPr>
        <w:t>as a response variable.</w:t>
      </w:r>
      <w:r w:rsidR="4973CF56" w:rsidRPr="36AD0708">
        <w:rPr>
          <w:sz w:val="20"/>
          <w:szCs w:val="20"/>
          <w:lang w:val="en-GB"/>
        </w:rPr>
        <w:t xml:space="preserve"> For each predictor displayed, all other predictors in the model are set to their mean observed value (for continuous predictors) or to </w:t>
      </w:r>
      <w:r w:rsidR="5BAF8CC1" w:rsidRPr="36AD0708">
        <w:rPr>
          <w:sz w:val="20"/>
          <w:szCs w:val="20"/>
          <w:lang w:val="en-GB"/>
        </w:rPr>
        <w:t>0 (for factors). Only significant predictors are shown.</w:t>
      </w:r>
    </w:p>
    <w:p w14:paraId="5AF5593E" w14:textId="4E82F4F0" w:rsidR="002E0E72" w:rsidRDefault="64C7E558">
      <w:pPr>
        <w:rPr>
          <w:sz w:val="24"/>
          <w:szCs w:val="24"/>
          <w:lang w:val="en-GB"/>
        </w:rPr>
      </w:pPr>
      <w:r w:rsidRPr="2D0910B8">
        <w:rPr>
          <w:sz w:val="24"/>
          <w:szCs w:val="24"/>
          <w:lang w:val="en-GB"/>
        </w:rPr>
        <w:t>Woodland species richness exhibited similar effects (with</w:t>
      </w:r>
      <w:r w:rsidR="5A2D401F" w:rsidRPr="2D0910B8">
        <w:rPr>
          <w:sz w:val="24"/>
          <w:szCs w:val="24"/>
          <w:lang w:val="en-GB"/>
        </w:rPr>
        <w:t xml:space="preserve"> lower magnitude</w:t>
      </w:r>
      <w:r w:rsidR="7C4C6944" w:rsidRPr="21B925C4">
        <w:rPr>
          <w:sz w:val="24"/>
          <w:szCs w:val="24"/>
          <w:lang w:val="en-GB"/>
        </w:rPr>
        <w:t xml:space="preserve"> corresponding to the lower number of species</w:t>
      </w:r>
      <w:r w:rsidRPr="2D0910B8">
        <w:rPr>
          <w:sz w:val="24"/>
          <w:szCs w:val="24"/>
          <w:lang w:val="en-GB"/>
        </w:rPr>
        <w:t xml:space="preserve">) of distance to </w:t>
      </w:r>
      <w:r w:rsidR="00535A2F">
        <w:rPr>
          <w:sz w:val="24"/>
          <w:szCs w:val="24"/>
          <w:lang w:val="en-GB"/>
        </w:rPr>
        <w:t>motor</w:t>
      </w:r>
      <w:r w:rsidR="00535A2F" w:rsidRPr="2D0910B8">
        <w:rPr>
          <w:sz w:val="24"/>
          <w:szCs w:val="24"/>
          <w:lang w:val="en-GB"/>
        </w:rPr>
        <w:t>way</w:t>
      </w:r>
      <w:r w:rsidR="66EA5264" w:rsidRPr="2D0910B8">
        <w:rPr>
          <w:sz w:val="24"/>
          <w:szCs w:val="24"/>
          <w:lang w:val="en-GB"/>
        </w:rPr>
        <w:t>, shrub cover</w:t>
      </w:r>
      <w:r w:rsidR="680BC74C" w:rsidRPr="21B925C4">
        <w:rPr>
          <w:sz w:val="24"/>
          <w:szCs w:val="24"/>
          <w:lang w:val="en-GB"/>
        </w:rPr>
        <w:t xml:space="preserve">, </w:t>
      </w:r>
      <w:r w:rsidR="66EA5264" w:rsidRPr="2D0910B8">
        <w:rPr>
          <w:sz w:val="24"/>
          <w:szCs w:val="24"/>
          <w:lang w:val="en-GB"/>
        </w:rPr>
        <w:t xml:space="preserve">tree cover, </w:t>
      </w:r>
      <w:r w:rsidR="13818673" w:rsidRPr="21B925C4">
        <w:rPr>
          <w:sz w:val="24"/>
          <w:szCs w:val="24"/>
          <w:lang w:val="en-GB"/>
        </w:rPr>
        <w:t xml:space="preserve">and water and ruderal vegetation, </w:t>
      </w:r>
      <w:r w:rsidR="66EA5264" w:rsidRPr="2D0910B8">
        <w:rPr>
          <w:sz w:val="24"/>
          <w:szCs w:val="24"/>
          <w:lang w:val="en-GB"/>
        </w:rPr>
        <w:t>while it was also negativel</w:t>
      </w:r>
      <w:r w:rsidR="0B52339A" w:rsidRPr="2D0910B8">
        <w:rPr>
          <w:sz w:val="24"/>
          <w:szCs w:val="24"/>
          <w:lang w:val="en-GB"/>
        </w:rPr>
        <w:t xml:space="preserve">y associated with </w:t>
      </w:r>
      <w:r w:rsidR="0B52339A" w:rsidRPr="00B93756">
        <w:rPr>
          <w:sz w:val="24"/>
          <w:szCs w:val="24"/>
          <w:lang w:val="en-GB"/>
        </w:rPr>
        <w:t>elevation (Fig</w:t>
      </w:r>
      <w:r w:rsidR="007E23C2" w:rsidRPr="00B93756">
        <w:rPr>
          <w:sz w:val="24"/>
          <w:szCs w:val="24"/>
          <w:lang w:val="en-GB"/>
        </w:rPr>
        <w:t>.</w:t>
      </w:r>
      <w:r w:rsidR="0B52339A" w:rsidRPr="00B93756">
        <w:rPr>
          <w:sz w:val="24"/>
          <w:szCs w:val="24"/>
          <w:lang w:val="en-GB"/>
        </w:rPr>
        <w:t xml:space="preserve"> </w:t>
      </w:r>
      <w:r w:rsidR="00012E02" w:rsidRPr="00B93756">
        <w:rPr>
          <w:sz w:val="24"/>
          <w:szCs w:val="24"/>
          <w:lang w:val="en-GB"/>
        </w:rPr>
        <w:t>3</w:t>
      </w:r>
      <w:r w:rsidR="0B52339A" w:rsidRPr="00B93756">
        <w:rPr>
          <w:sz w:val="24"/>
          <w:szCs w:val="24"/>
          <w:lang w:val="en-GB"/>
        </w:rPr>
        <w:t>).</w:t>
      </w:r>
      <w:r w:rsidR="007E23C2">
        <w:rPr>
          <w:sz w:val="24"/>
          <w:szCs w:val="24"/>
          <w:lang w:val="en-GB"/>
        </w:rPr>
        <w:t xml:space="preserve"> </w:t>
      </w:r>
      <w:r w:rsidR="67301BE3" w:rsidRPr="21B925C4">
        <w:rPr>
          <w:sz w:val="24"/>
          <w:szCs w:val="24"/>
          <w:lang w:val="en-GB"/>
        </w:rPr>
        <w:t>Compared to all species, there was no effect of distance to village and traffic volume. Farmland species, on the other hand, only exhibited a</w:t>
      </w:r>
      <w:r w:rsidR="5F3E325B" w:rsidRPr="21B925C4">
        <w:rPr>
          <w:sz w:val="24"/>
          <w:szCs w:val="24"/>
          <w:lang w:val="en-GB"/>
        </w:rPr>
        <w:t xml:space="preserve"> weak positive</w:t>
      </w:r>
      <w:r w:rsidR="67301BE3" w:rsidRPr="21B925C4">
        <w:rPr>
          <w:sz w:val="24"/>
          <w:szCs w:val="24"/>
          <w:lang w:val="en-GB"/>
        </w:rPr>
        <w:t xml:space="preserve"> eff</w:t>
      </w:r>
      <w:r w:rsidR="1DD87915" w:rsidRPr="21B925C4">
        <w:rPr>
          <w:sz w:val="24"/>
          <w:szCs w:val="24"/>
          <w:lang w:val="en-GB"/>
        </w:rPr>
        <w:t xml:space="preserve">ect of </w:t>
      </w:r>
      <w:r w:rsidR="05C67870" w:rsidRPr="21B925C4">
        <w:rPr>
          <w:sz w:val="24"/>
          <w:szCs w:val="24"/>
          <w:lang w:val="en-GB"/>
        </w:rPr>
        <w:t xml:space="preserve">distance to </w:t>
      </w:r>
      <w:r w:rsidR="00535A2F">
        <w:rPr>
          <w:sz w:val="24"/>
          <w:szCs w:val="24"/>
          <w:lang w:val="en-GB"/>
        </w:rPr>
        <w:t>motor</w:t>
      </w:r>
      <w:r w:rsidR="00535A2F" w:rsidRPr="21B925C4">
        <w:rPr>
          <w:sz w:val="24"/>
          <w:szCs w:val="24"/>
          <w:lang w:val="en-GB"/>
        </w:rPr>
        <w:t>way</w:t>
      </w:r>
      <w:r w:rsidR="05C67870" w:rsidRPr="21B925C4">
        <w:rPr>
          <w:sz w:val="24"/>
          <w:szCs w:val="24"/>
          <w:lang w:val="en-GB"/>
        </w:rPr>
        <w:t>.</w:t>
      </w:r>
    </w:p>
    <w:p w14:paraId="5A9DB832" w14:textId="1BE41F58" w:rsidR="002E0E72" w:rsidRDefault="002E0E72" w:rsidP="36AD0708">
      <w:pPr>
        <w:rPr>
          <w:sz w:val="24"/>
          <w:szCs w:val="24"/>
          <w:lang w:val="en-GB"/>
        </w:rPr>
      </w:pPr>
    </w:p>
    <w:p w14:paraId="740535D1" w14:textId="1E9E6A34" w:rsidR="002E0E72" w:rsidRDefault="00DF5891" w:rsidP="36AD0708">
      <w:pPr>
        <w:rPr>
          <w:sz w:val="24"/>
          <w:szCs w:val="24"/>
          <w:lang w:val="en-GB"/>
        </w:rPr>
      </w:pPr>
      <w:r>
        <w:rPr>
          <w:noProof/>
        </w:rPr>
        <w:lastRenderedPageBreak/>
        <w:t>+</w:t>
      </w:r>
      <w:commentRangeStart w:id="14"/>
      <w:r w:rsidR="75690F92">
        <w:rPr>
          <w:noProof/>
        </w:rPr>
        <w:drawing>
          <wp:inline distT="0" distB="0" distL="0" distR="0" wp14:anchorId="552C29EF" wp14:editId="2C352ECF">
            <wp:extent cx="5760000" cy="5760000"/>
            <wp:effectExtent l="0" t="0" r="0" b="0"/>
            <wp:docPr id="280535752" name="Obrázek 28053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35752" name="Obrázek 28053575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00" cy="5760000"/>
                    </a:xfrm>
                    <a:prstGeom prst="rect">
                      <a:avLst/>
                    </a:prstGeom>
                  </pic:spPr>
                </pic:pic>
              </a:graphicData>
            </a:graphic>
          </wp:inline>
        </w:drawing>
      </w:r>
      <w:commentRangeEnd w:id="14"/>
      <w:r w:rsidR="00374017">
        <w:rPr>
          <w:rStyle w:val="Odkaznakoment"/>
        </w:rPr>
        <w:commentReference w:id="14"/>
      </w:r>
    </w:p>
    <w:p w14:paraId="540E2090" w14:textId="7A775380" w:rsidR="002E0E72" w:rsidRDefault="75690F92" w:rsidP="36AD0708">
      <w:pPr>
        <w:rPr>
          <w:sz w:val="24"/>
          <w:szCs w:val="24"/>
          <w:lang w:val="en-GB"/>
        </w:rPr>
      </w:pPr>
      <w:r w:rsidRPr="00B93756">
        <w:rPr>
          <w:b/>
          <w:bCs/>
          <w:sz w:val="20"/>
          <w:szCs w:val="20"/>
          <w:lang w:val="en-GB"/>
        </w:rPr>
        <w:t>Fig</w:t>
      </w:r>
      <w:r w:rsidR="007E23C2" w:rsidRPr="00B93756">
        <w:rPr>
          <w:b/>
          <w:bCs/>
          <w:sz w:val="20"/>
          <w:szCs w:val="20"/>
          <w:lang w:val="en-GB"/>
        </w:rPr>
        <w:t>.</w:t>
      </w:r>
      <w:r w:rsidRPr="00B93756">
        <w:rPr>
          <w:b/>
          <w:bCs/>
          <w:sz w:val="20"/>
          <w:szCs w:val="20"/>
          <w:lang w:val="en-GB"/>
        </w:rPr>
        <w:t xml:space="preserve"> </w:t>
      </w:r>
      <w:r w:rsidR="00012E02" w:rsidRPr="00B93756">
        <w:rPr>
          <w:b/>
          <w:bCs/>
          <w:sz w:val="20"/>
          <w:szCs w:val="20"/>
          <w:lang w:val="en-GB"/>
        </w:rPr>
        <w:t>5</w:t>
      </w:r>
      <w:r w:rsidR="00AB1B01" w:rsidRPr="00B93756">
        <w:rPr>
          <w:b/>
          <w:bCs/>
          <w:sz w:val="20"/>
          <w:szCs w:val="20"/>
          <w:lang w:val="en-GB"/>
        </w:rPr>
        <w:t>.</w:t>
      </w:r>
      <w:r w:rsidRPr="00B93756">
        <w:rPr>
          <w:sz w:val="20"/>
          <w:szCs w:val="20"/>
          <w:lang w:val="en-GB"/>
        </w:rPr>
        <w:t xml:space="preserve"> Prediction</w:t>
      </w:r>
      <w:r w:rsidRPr="36AD0708">
        <w:rPr>
          <w:sz w:val="20"/>
          <w:szCs w:val="20"/>
          <w:lang w:val="en-GB"/>
        </w:rPr>
        <w:t xml:space="preserve"> plots for individual predictors, from the GLMM models with species richness as well as cavity, ground, and shrub nesters species richness as a response variable. For each predictor displayed, all other predictors in the model are set to their mean observed value (for continuous predictors) or to 0 (for factors). Only significant predictors are shown.</w:t>
      </w:r>
    </w:p>
    <w:p w14:paraId="655F2133" w14:textId="331E57F8" w:rsidR="4B533344" w:rsidRDefault="4B533344" w:rsidP="21B925C4">
      <w:pPr>
        <w:rPr>
          <w:sz w:val="24"/>
          <w:szCs w:val="24"/>
          <w:lang w:val="en-GB"/>
        </w:rPr>
      </w:pPr>
      <w:r w:rsidRPr="24DB8FA0">
        <w:rPr>
          <w:sz w:val="24"/>
          <w:szCs w:val="24"/>
          <w:lang w:val="en-GB"/>
        </w:rPr>
        <w:t>In terms of nesting guilds, all guilds showed positive effects of d</w:t>
      </w:r>
      <w:r w:rsidR="7748876B" w:rsidRPr="24DB8FA0">
        <w:rPr>
          <w:sz w:val="24"/>
          <w:szCs w:val="24"/>
          <w:lang w:val="en-GB"/>
        </w:rPr>
        <w:t xml:space="preserve">istance to </w:t>
      </w:r>
      <w:r w:rsidR="00E352B4">
        <w:rPr>
          <w:sz w:val="24"/>
          <w:szCs w:val="24"/>
          <w:lang w:val="en-GB"/>
        </w:rPr>
        <w:t>motor</w:t>
      </w:r>
      <w:r w:rsidR="7748876B" w:rsidRPr="24DB8FA0">
        <w:rPr>
          <w:sz w:val="24"/>
          <w:szCs w:val="24"/>
          <w:lang w:val="en-GB"/>
        </w:rPr>
        <w:t>way and tree cover, the effect being relatively strongest for shrub nesters (</w:t>
      </w:r>
      <w:r w:rsidR="7748876B" w:rsidRPr="00B93756">
        <w:rPr>
          <w:sz w:val="24"/>
          <w:szCs w:val="24"/>
          <w:lang w:val="en-GB"/>
        </w:rPr>
        <w:t>Fig</w:t>
      </w:r>
      <w:r w:rsidR="007E23C2" w:rsidRPr="00B93756">
        <w:rPr>
          <w:sz w:val="24"/>
          <w:szCs w:val="24"/>
          <w:lang w:val="en-GB"/>
        </w:rPr>
        <w:t>.</w:t>
      </w:r>
      <w:r w:rsidR="7748876B" w:rsidRPr="00B93756">
        <w:rPr>
          <w:sz w:val="24"/>
          <w:szCs w:val="24"/>
          <w:lang w:val="en-GB"/>
        </w:rPr>
        <w:t xml:space="preserve"> </w:t>
      </w:r>
      <w:r w:rsidR="00012E02" w:rsidRPr="00B93756">
        <w:rPr>
          <w:sz w:val="24"/>
          <w:szCs w:val="24"/>
          <w:lang w:val="en-GB"/>
        </w:rPr>
        <w:t>5</w:t>
      </w:r>
      <w:r w:rsidR="7748876B" w:rsidRPr="00B93756">
        <w:rPr>
          <w:sz w:val="24"/>
          <w:szCs w:val="24"/>
          <w:lang w:val="en-GB"/>
        </w:rPr>
        <w:t>).</w:t>
      </w:r>
      <w:r w:rsidR="5D019068" w:rsidRPr="24DB8FA0">
        <w:rPr>
          <w:sz w:val="24"/>
          <w:szCs w:val="24"/>
          <w:lang w:val="en-GB"/>
        </w:rPr>
        <w:t xml:space="preserve"> Shrub nesters richness was also positively associated with traffic volume and presence of ruderal vegetation, while it w</w:t>
      </w:r>
      <w:r w:rsidR="3C540301" w:rsidRPr="24DB8FA0">
        <w:rPr>
          <w:sz w:val="24"/>
          <w:szCs w:val="24"/>
          <w:lang w:val="en-GB"/>
        </w:rPr>
        <w:t>as negatively associated with elevation.</w:t>
      </w:r>
      <w:r w:rsidR="411C2B0D" w:rsidRPr="24DB8FA0">
        <w:rPr>
          <w:sz w:val="24"/>
          <w:szCs w:val="24"/>
          <w:lang w:val="en-GB"/>
        </w:rPr>
        <w:t xml:space="preserve"> </w:t>
      </w:r>
      <w:r w:rsidR="10C2EA6A" w:rsidRPr="24DB8FA0">
        <w:rPr>
          <w:sz w:val="24"/>
          <w:szCs w:val="24"/>
          <w:lang w:val="en-GB"/>
        </w:rPr>
        <w:t xml:space="preserve">Canopy nesters were </w:t>
      </w:r>
      <w:r w:rsidR="008C6BDB">
        <w:rPr>
          <w:sz w:val="24"/>
          <w:szCs w:val="24"/>
          <w:lang w:val="en-GB"/>
        </w:rPr>
        <w:t>slightly</w:t>
      </w:r>
      <w:r w:rsidR="10C2EA6A" w:rsidRPr="24DB8FA0">
        <w:rPr>
          <w:sz w:val="24"/>
          <w:szCs w:val="24"/>
          <w:lang w:val="en-GB"/>
        </w:rPr>
        <w:t xml:space="preserve"> negatively associated with distance to village. Cavity</w:t>
      </w:r>
      <w:r w:rsidR="770373CD" w:rsidRPr="24DB8FA0">
        <w:rPr>
          <w:sz w:val="24"/>
          <w:szCs w:val="24"/>
          <w:lang w:val="en-GB"/>
        </w:rPr>
        <w:t xml:space="preserve"> nesters showed a weak positive effect of presence of fields and ruderal vegetation. And finally, ground nesters</w:t>
      </w:r>
      <w:r w:rsidR="4AB1F176" w:rsidRPr="24DB8FA0">
        <w:rPr>
          <w:sz w:val="24"/>
          <w:szCs w:val="24"/>
          <w:lang w:val="en-GB"/>
        </w:rPr>
        <w:t xml:space="preserve"> were positively associated with presence of water and negatively with elevation.</w:t>
      </w:r>
    </w:p>
    <w:p w14:paraId="594D328E" w14:textId="1B0E53A2" w:rsidR="002E0E72" w:rsidRDefault="5E4A0980" w:rsidP="36AD0708">
      <w:pPr>
        <w:rPr>
          <w:sz w:val="24"/>
          <w:szCs w:val="24"/>
          <w:lang w:val="en-GB"/>
        </w:rPr>
      </w:pPr>
      <w:commentRangeStart w:id="15"/>
      <w:r>
        <w:rPr>
          <w:noProof/>
        </w:rPr>
        <w:lastRenderedPageBreak/>
        <w:drawing>
          <wp:inline distT="0" distB="0" distL="0" distR="0" wp14:anchorId="5467FF37" wp14:editId="51D90E8E">
            <wp:extent cx="5760000" cy="5760000"/>
            <wp:effectExtent l="0" t="0" r="0" b="0"/>
            <wp:docPr id="1067212051" name="Obrázek 106721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12051" name="Obrázek 10672120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00" cy="5760000"/>
                    </a:xfrm>
                    <a:prstGeom prst="rect">
                      <a:avLst/>
                    </a:prstGeom>
                  </pic:spPr>
                </pic:pic>
              </a:graphicData>
            </a:graphic>
          </wp:inline>
        </w:drawing>
      </w:r>
      <w:commentRangeEnd w:id="15"/>
      <w:r w:rsidR="009C6481">
        <w:rPr>
          <w:rStyle w:val="Odkaznakoment"/>
        </w:rPr>
        <w:commentReference w:id="15"/>
      </w:r>
    </w:p>
    <w:p w14:paraId="78E308F3" w14:textId="13F12228" w:rsidR="007E23C2" w:rsidRPr="00B93756" w:rsidRDefault="5E4A0980" w:rsidP="007E23C2">
      <w:pPr>
        <w:rPr>
          <w:sz w:val="24"/>
          <w:szCs w:val="24"/>
          <w:lang w:val="en-GB"/>
        </w:rPr>
      </w:pPr>
      <w:r w:rsidRPr="00B93756">
        <w:rPr>
          <w:b/>
          <w:bCs/>
          <w:sz w:val="20"/>
          <w:szCs w:val="20"/>
          <w:lang w:val="en-GB"/>
        </w:rPr>
        <w:t>Fig</w:t>
      </w:r>
      <w:r w:rsidR="007E23C2" w:rsidRPr="00B93756">
        <w:rPr>
          <w:b/>
          <w:bCs/>
          <w:sz w:val="20"/>
          <w:szCs w:val="20"/>
          <w:lang w:val="en-GB"/>
        </w:rPr>
        <w:t>.</w:t>
      </w:r>
      <w:r w:rsidRPr="00B93756">
        <w:rPr>
          <w:b/>
          <w:bCs/>
          <w:sz w:val="20"/>
          <w:szCs w:val="20"/>
          <w:lang w:val="en-GB"/>
        </w:rPr>
        <w:t xml:space="preserve"> </w:t>
      </w:r>
      <w:r w:rsidR="00012E02" w:rsidRPr="00B93756">
        <w:rPr>
          <w:b/>
          <w:bCs/>
          <w:sz w:val="20"/>
          <w:szCs w:val="20"/>
          <w:lang w:val="en-GB"/>
        </w:rPr>
        <w:t>6</w:t>
      </w:r>
      <w:r w:rsidR="00AB1B01" w:rsidRPr="00B93756">
        <w:rPr>
          <w:b/>
          <w:bCs/>
          <w:sz w:val="20"/>
          <w:szCs w:val="20"/>
          <w:lang w:val="en-GB"/>
        </w:rPr>
        <w:t>.</w:t>
      </w:r>
      <w:r w:rsidRPr="00B93756">
        <w:rPr>
          <w:sz w:val="20"/>
          <w:szCs w:val="20"/>
          <w:lang w:val="en-GB"/>
        </w:rPr>
        <w:t xml:space="preserve"> Prediction plots for individual predictors, from the GLMM models with species richness as well as granivor</w:t>
      </w:r>
      <w:r w:rsidR="00611C0B" w:rsidRPr="00B93756">
        <w:rPr>
          <w:sz w:val="20"/>
          <w:szCs w:val="20"/>
          <w:lang w:val="en-GB"/>
        </w:rPr>
        <w:t>ous</w:t>
      </w:r>
      <w:r w:rsidRPr="00B93756">
        <w:rPr>
          <w:sz w:val="20"/>
          <w:szCs w:val="20"/>
          <w:lang w:val="en-GB"/>
        </w:rPr>
        <w:t xml:space="preserve"> and insectivor</w:t>
      </w:r>
      <w:r w:rsidR="00611C0B" w:rsidRPr="00B93756">
        <w:rPr>
          <w:sz w:val="20"/>
          <w:szCs w:val="20"/>
          <w:lang w:val="en-GB"/>
        </w:rPr>
        <w:t>ous</w:t>
      </w:r>
      <w:r w:rsidRPr="00B93756">
        <w:rPr>
          <w:sz w:val="20"/>
          <w:szCs w:val="20"/>
          <w:lang w:val="en-GB"/>
        </w:rPr>
        <w:t xml:space="preserve"> species richness as a response variable. For each predictor displayed, all other predictors in the model are set to their mean observed value (for continuous predictors) or to 0 (for factors). Only significant predictors are shown.</w:t>
      </w:r>
    </w:p>
    <w:p w14:paraId="48198E58" w14:textId="071F503B" w:rsidR="00B06972" w:rsidRDefault="007E23C2" w:rsidP="36AD0708">
      <w:pPr>
        <w:rPr>
          <w:sz w:val="24"/>
          <w:szCs w:val="24"/>
          <w:lang w:val="en-GB"/>
        </w:rPr>
      </w:pPr>
      <w:r w:rsidRPr="00B93756">
        <w:rPr>
          <w:sz w:val="24"/>
          <w:szCs w:val="24"/>
          <w:lang w:val="en-GB"/>
        </w:rPr>
        <w:t xml:space="preserve">Both food guilds showed positive effects of distance to </w:t>
      </w:r>
      <w:r w:rsidR="00535A2F" w:rsidRPr="00B93756">
        <w:rPr>
          <w:sz w:val="24"/>
          <w:szCs w:val="24"/>
          <w:lang w:val="en-GB"/>
        </w:rPr>
        <w:t>motor</w:t>
      </w:r>
      <w:r w:rsidRPr="00B93756">
        <w:rPr>
          <w:sz w:val="24"/>
          <w:szCs w:val="24"/>
          <w:lang w:val="en-GB"/>
        </w:rPr>
        <w:t>way</w:t>
      </w:r>
      <w:r w:rsidR="004B7011" w:rsidRPr="00B93756">
        <w:rPr>
          <w:sz w:val="24"/>
          <w:szCs w:val="24"/>
          <w:lang w:val="en-GB"/>
        </w:rPr>
        <w:t xml:space="preserve"> </w:t>
      </w:r>
      <w:r w:rsidR="00932303">
        <w:rPr>
          <w:sz w:val="24"/>
          <w:szCs w:val="24"/>
          <w:lang w:val="en-GB"/>
        </w:rPr>
        <w:t xml:space="preserve">as well as negative effects of </w:t>
      </w:r>
      <w:r w:rsidR="00611C0B" w:rsidRPr="00B93756">
        <w:rPr>
          <w:sz w:val="24"/>
          <w:szCs w:val="24"/>
          <w:lang w:val="en-GB"/>
        </w:rPr>
        <w:t>altitude</w:t>
      </w:r>
      <w:r w:rsidR="00932303">
        <w:rPr>
          <w:sz w:val="24"/>
          <w:szCs w:val="24"/>
          <w:lang w:val="en-GB"/>
        </w:rPr>
        <w:t xml:space="preserve"> on species richness</w:t>
      </w:r>
      <w:r w:rsidR="00DF5891">
        <w:rPr>
          <w:sz w:val="24"/>
          <w:szCs w:val="24"/>
          <w:lang w:val="en-GB"/>
        </w:rPr>
        <w:t xml:space="preserve"> </w:t>
      </w:r>
      <w:r w:rsidR="00DF5891" w:rsidRPr="00B93756">
        <w:rPr>
          <w:sz w:val="24"/>
          <w:szCs w:val="24"/>
          <w:lang w:val="en-GB"/>
        </w:rPr>
        <w:t>(Fig. 6)</w:t>
      </w:r>
      <w:r w:rsidR="00611C0B" w:rsidRPr="00B93756">
        <w:rPr>
          <w:sz w:val="24"/>
          <w:szCs w:val="24"/>
          <w:lang w:val="en-GB"/>
        </w:rPr>
        <w:t xml:space="preserve">. Insectivorous species richness </w:t>
      </w:r>
      <w:r w:rsidR="00932303">
        <w:rPr>
          <w:sz w:val="24"/>
          <w:szCs w:val="24"/>
          <w:lang w:val="en-GB"/>
        </w:rPr>
        <w:t>was further</w:t>
      </w:r>
      <w:r w:rsidR="004B7011" w:rsidRPr="00B93756">
        <w:rPr>
          <w:sz w:val="24"/>
          <w:szCs w:val="24"/>
          <w:lang w:val="en-GB"/>
        </w:rPr>
        <w:t xml:space="preserve"> positively </w:t>
      </w:r>
      <w:r w:rsidR="00DF5891">
        <w:rPr>
          <w:sz w:val="24"/>
          <w:szCs w:val="24"/>
          <w:lang w:val="en-GB"/>
        </w:rPr>
        <w:t>associated with</w:t>
      </w:r>
      <w:r w:rsidR="004B7011" w:rsidRPr="00B93756">
        <w:rPr>
          <w:sz w:val="24"/>
          <w:szCs w:val="24"/>
          <w:lang w:val="en-GB"/>
        </w:rPr>
        <w:t xml:space="preserve"> tree and shrub cover</w:t>
      </w:r>
      <w:r w:rsidR="00DA2475" w:rsidRPr="00B93756">
        <w:rPr>
          <w:sz w:val="24"/>
          <w:szCs w:val="24"/>
          <w:lang w:val="en-GB"/>
        </w:rPr>
        <w:t xml:space="preserve"> and the presence </w:t>
      </w:r>
      <w:r w:rsidR="00932303">
        <w:rPr>
          <w:sz w:val="24"/>
          <w:szCs w:val="24"/>
          <w:lang w:val="en-GB"/>
        </w:rPr>
        <w:t xml:space="preserve">of </w:t>
      </w:r>
      <w:r w:rsidR="00DA2475" w:rsidRPr="00B93756">
        <w:rPr>
          <w:sz w:val="24"/>
          <w:szCs w:val="24"/>
          <w:lang w:val="en-GB"/>
        </w:rPr>
        <w:t>water.</w:t>
      </w:r>
    </w:p>
    <w:p w14:paraId="75626962" w14:textId="0C9E983F" w:rsidR="00366EA0" w:rsidRDefault="00366EA0" w:rsidP="36AD0708">
      <w:pPr>
        <w:rPr>
          <w:sz w:val="24"/>
          <w:szCs w:val="24"/>
          <w:lang w:val="en-GB"/>
        </w:rPr>
      </w:pPr>
    </w:p>
    <w:p w14:paraId="3B435FCF" w14:textId="2EF008A7" w:rsidR="00366EA0" w:rsidRDefault="00366EA0" w:rsidP="36AD0708">
      <w:pPr>
        <w:rPr>
          <w:sz w:val="24"/>
          <w:szCs w:val="24"/>
          <w:lang w:val="en-GB"/>
        </w:rPr>
      </w:pPr>
    </w:p>
    <w:p w14:paraId="4988A896" w14:textId="5DAC6820" w:rsidR="00366EA0" w:rsidRDefault="00366EA0" w:rsidP="36AD0708">
      <w:pPr>
        <w:rPr>
          <w:sz w:val="24"/>
          <w:szCs w:val="24"/>
          <w:lang w:val="en-GB"/>
        </w:rPr>
      </w:pPr>
    </w:p>
    <w:p w14:paraId="3A238EF5" w14:textId="61ADA6BD" w:rsidR="007F0562" w:rsidRDefault="007F0562" w:rsidP="36AD0708">
      <w:pPr>
        <w:rPr>
          <w:sz w:val="24"/>
          <w:szCs w:val="24"/>
          <w:lang w:val="en-GB"/>
        </w:rPr>
      </w:pPr>
    </w:p>
    <w:p w14:paraId="5DE284B0" w14:textId="77777777" w:rsidR="007F0562" w:rsidRDefault="007F0562" w:rsidP="36AD0708">
      <w:pPr>
        <w:rPr>
          <w:sz w:val="24"/>
          <w:szCs w:val="24"/>
          <w:lang w:val="en-GB"/>
        </w:rPr>
      </w:pPr>
    </w:p>
    <w:p w14:paraId="636A4EF2" w14:textId="78583214" w:rsidR="00B06972" w:rsidRPr="00A4163B" w:rsidRDefault="00B06972" w:rsidP="00B06972">
      <w:pPr>
        <w:spacing w:after="0" w:line="360" w:lineRule="auto"/>
        <w:jc w:val="both"/>
        <w:rPr>
          <w:sz w:val="28"/>
          <w:szCs w:val="28"/>
          <w:lang w:val="en-GB"/>
        </w:rPr>
      </w:pPr>
      <w:r w:rsidRPr="0E7604A3">
        <w:rPr>
          <w:b/>
          <w:bCs/>
          <w:sz w:val="28"/>
          <w:szCs w:val="28"/>
          <w:lang w:val="en-GB"/>
        </w:rPr>
        <w:lastRenderedPageBreak/>
        <w:t xml:space="preserve">4 </w:t>
      </w:r>
      <w:r w:rsidR="00D94A51" w:rsidRPr="0E7604A3">
        <w:rPr>
          <w:b/>
          <w:bCs/>
          <w:sz w:val="28"/>
          <w:szCs w:val="28"/>
          <w:lang w:val="en-GB"/>
        </w:rPr>
        <w:t>Discus</w:t>
      </w:r>
      <w:r w:rsidR="2AE7B679" w:rsidRPr="0E7604A3">
        <w:rPr>
          <w:b/>
          <w:bCs/>
          <w:sz w:val="28"/>
          <w:szCs w:val="28"/>
          <w:lang w:val="en-GB"/>
        </w:rPr>
        <w:t>s</w:t>
      </w:r>
      <w:r w:rsidR="00D94A51" w:rsidRPr="0E7604A3">
        <w:rPr>
          <w:b/>
          <w:bCs/>
          <w:sz w:val="28"/>
          <w:szCs w:val="28"/>
          <w:lang w:val="en-GB"/>
        </w:rPr>
        <w:t>ion</w:t>
      </w:r>
    </w:p>
    <w:p w14:paraId="383D6A0A" w14:textId="1B6C0BD9" w:rsidR="00F16087" w:rsidRPr="00B93756" w:rsidRDefault="00A71EC4" w:rsidP="00F16087">
      <w:pPr>
        <w:spacing w:after="0" w:line="360" w:lineRule="auto"/>
        <w:jc w:val="both"/>
        <w:rPr>
          <w:b/>
          <w:sz w:val="24"/>
          <w:szCs w:val="24"/>
          <w:lang w:val="en-GB"/>
        </w:rPr>
      </w:pPr>
      <w:r w:rsidRPr="00B93756">
        <w:rPr>
          <w:b/>
          <w:sz w:val="24"/>
          <w:szCs w:val="24"/>
          <w:lang w:val="en-GB"/>
        </w:rPr>
        <w:t>Road traffic</w:t>
      </w:r>
    </w:p>
    <w:p w14:paraId="4D3391BA" w14:textId="4D4ABC53" w:rsidR="003F50B4" w:rsidRDefault="00F16087" w:rsidP="003F50B4">
      <w:pPr>
        <w:spacing w:after="0" w:line="276" w:lineRule="auto"/>
        <w:jc w:val="both"/>
        <w:rPr>
          <w:sz w:val="24"/>
          <w:szCs w:val="24"/>
          <w:lang w:val="en-GB"/>
        </w:rPr>
      </w:pPr>
      <w:r w:rsidRPr="00C050C5">
        <w:rPr>
          <w:sz w:val="24"/>
          <w:szCs w:val="24"/>
          <w:lang w:val="en-GB"/>
        </w:rPr>
        <w:t xml:space="preserve">To evaluate the impact of the </w:t>
      </w:r>
      <w:r w:rsidR="00535A2F">
        <w:rPr>
          <w:sz w:val="24"/>
          <w:szCs w:val="24"/>
          <w:lang w:val="en-GB"/>
        </w:rPr>
        <w:t>motor</w:t>
      </w:r>
      <w:r w:rsidR="00535A2F" w:rsidRPr="00C050C5">
        <w:rPr>
          <w:sz w:val="24"/>
          <w:szCs w:val="24"/>
          <w:lang w:val="en-GB"/>
        </w:rPr>
        <w:t xml:space="preserve">way </w:t>
      </w:r>
      <w:r w:rsidRPr="00C050C5">
        <w:rPr>
          <w:sz w:val="24"/>
          <w:szCs w:val="24"/>
          <w:lang w:val="en-GB"/>
        </w:rPr>
        <w:t xml:space="preserve">on the bird species richness which were detected, we compared models using noise levels and distance from the </w:t>
      </w:r>
      <w:r w:rsidR="00535A2F">
        <w:rPr>
          <w:sz w:val="24"/>
          <w:szCs w:val="24"/>
          <w:lang w:val="en-GB"/>
        </w:rPr>
        <w:t>motor</w:t>
      </w:r>
      <w:r w:rsidR="00535A2F" w:rsidRPr="00C050C5">
        <w:rPr>
          <w:sz w:val="24"/>
          <w:szCs w:val="24"/>
          <w:lang w:val="en-GB"/>
        </w:rPr>
        <w:t>way</w:t>
      </w:r>
      <w:r w:rsidRPr="00C050C5">
        <w:rPr>
          <w:sz w:val="24"/>
          <w:szCs w:val="24"/>
          <w:lang w:val="en-GB"/>
        </w:rPr>
        <w:t xml:space="preserve">. We found out distance from the </w:t>
      </w:r>
      <w:r w:rsidR="00535A2F">
        <w:rPr>
          <w:sz w:val="24"/>
          <w:szCs w:val="24"/>
          <w:lang w:val="en-GB"/>
        </w:rPr>
        <w:t>motor</w:t>
      </w:r>
      <w:r w:rsidR="00535A2F" w:rsidRPr="00C050C5">
        <w:rPr>
          <w:sz w:val="24"/>
          <w:szCs w:val="24"/>
          <w:lang w:val="en-GB"/>
        </w:rPr>
        <w:t xml:space="preserve">way </w:t>
      </w:r>
      <w:r w:rsidRPr="00C050C5">
        <w:rPr>
          <w:sz w:val="24"/>
          <w:szCs w:val="24"/>
          <w:lang w:val="en-GB"/>
        </w:rPr>
        <w:t xml:space="preserve">as a slightly more effective predictor of bird species richness in contrast to noise level, therefore all further models results were based on this predictor. This approach confirms Summers et al. (2011) who found out that </w:t>
      </w:r>
      <w:r w:rsidRPr="00FE1F17">
        <w:rPr>
          <w:sz w:val="24"/>
          <w:szCs w:val="24"/>
          <w:lang w:val="en-GB"/>
        </w:rPr>
        <w:t xml:space="preserve">the association between distance from road and bird species </w:t>
      </w:r>
      <w:r w:rsidR="009D6242">
        <w:rPr>
          <w:sz w:val="24"/>
          <w:szCs w:val="24"/>
          <w:lang w:val="en-GB"/>
        </w:rPr>
        <w:t>richness</w:t>
      </w:r>
      <w:r w:rsidRPr="00FE1F17">
        <w:rPr>
          <w:sz w:val="24"/>
          <w:szCs w:val="24"/>
          <w:lang w:val="en-GB"/>
        </w:rPr>
        <w:t xml:space="preserve"> was stronger than the influence of traffic noise. </w:t>
      </w:r>
      <w:r w:rsidR="00FE1F17">
        <w:rPr>
          <w:sz w:val="24"/>
          <w:szCs w:val="24"/>
          <w:lang w:val="en-GB"/>
        </w:rPr>
        <w:t>Our s</w:t>
      </w:r>
      <w:r w:rsidRPr="00FE1F17">
        <w:rPr>
          <w:sz w:val="24"/>
          <w:szCs w:val="24"/>
          <w:lang w:val="en-GB"/>
        </w:rPr>
        <w:t>urvey is in accordance with studies realised by Reijnen et al. (1996)</w:t>
      </w:r>
      <w:r w:rsidR="003A7692">
        <w:rPr>
          <w:sz w:val="24"/>
          <w:szCs w:val="24"/>
          <w:lang w:val="en-GB"/>
        </w:rPr>
        <w:t>;</w:t>
      </w:r>
      <w:r w:rsidRPr="00FE1F17">
        <w:rPr>
          <w:sz w:val="24"/>
          <w:szCs w:val="24"/>
          <w:lang w:val="en-GB"/>
        </w:rPr>
        <w:t xml:space="preserve"> Forman et al. (2002)</w:t>
      </w:r>
      <w:r w:rsidR="009F3FA4">
        <w:rPr>
          <w:sz w:val="24"/>
          <w:szCs w:val="24"/>
          <w:lang w:val="en-GB"/>
        </w:rPr>
        <w:t>;</w:t>
      </w:r>
      <w:r w:rsidRPr="00FE1F17">
        <w:rPr>
          <w:sz w:val="24"/>
          <w:szCs w:val="24"/>
          <w:lang w:val="en-GB"/>
        </w:rPr>
        <w:t xml:space="preserve"> Kuitunen et al. (2003) and Polak et al. (2013)</w:t>
      </w:r>
      <w:r w:rsidR="009F3FA4">
        <w:rPr>
          <w:sz w:val="24"/>
          <w:szCs w:val="24"/>
          <w:lang w:val="en-GB"/>
        </w:rPr>
        <w:t>;</w:t>
      </w:r>
      <w:r w:rsidR="000F651D">
        <w:rPr>
          <w:sz w:val="24"/>
          <w:szCs w:val="24"/>
          <w:lang w:val="en-GB"/>
        </w:rPr>
        <w:t xml:space="preserve"> </w:t>
      </w:r>
      <w:r w:rsidR="000F651D" w:rsidRPr="000F651D">
        <w:rPr>
          <w:sz w:val="24"/>
          <w:szCs w:val="24"/>
          <w:lang w:val="en-GB"/>
        </w:rPr>
        <w:t>Xie</w:t>
      </w:r>
      <w:r w:rsidR="000F651D">
        <w:rPr>
          <w:sz w:val="24"/>
          <w:szCs w:val="24"/>
          <w:lang w:val="en-GB"/>
        </w:rPr>
        <w:t xml:space="preserve"> et al. (2021)</w:t>
      </w:r>
      <w:r w:rsidR="009F3FA4">
        <w:rPr>
          <w:sz w:val="24"/>
          <w:szCs w:val="24"/>
          <w:lang w:val="en-GB"/>
        </w:rPr>
        <w:t>;</w:t>
      </w:r>
      <w:r w:rsidR="00FE1F17">
        <w:rPr>
          <w:sz w:val="24"/>
          <w:szCs w:val="24"/>
          <w:lang w:val="en-GB"/>
        </w:rPr>
        <w:t xml:space="preserve"> Wiacek (2023),</w:t>
      </w:r>
      <w:r w:rsidRPr="00FE1F17">
        <w:rPr>
          <w:sz w:val="24"/>
          <w:szCs w:val="24"/>
          <w:lang w:val="en-GB"/>
        </w:rPr>
        <w:t xml:space="preserve"> the bird species </w:t>
      </w:r>
      <w:r w:rsidR="009D6242">
        <w:rPr>
          <w:sz w:val="24"/>
          <w:szCs w:val="24"/>
          <w:lang w:val="en-GB"/>
        </w:rPr>
        <w:t>richness</w:t>
      </w:r>
      <w:r w:rsidRPr="00FE1F17">
        <w:rPr>
          <w:sz w:val="24"/>
          <w:szCs w:val="24"/>
          <w:lang w:val="en-GB"/>
        </w:rPr>
        <w:t xml:space="preserve"> increases with increasing distance from </w:t>
      </w:r>
      <w:r w:rsidR="00B05F61">
        <w:rPr>
          <w:sz w:val="24"/>
          <w:szCs w:val="24"/>
          <w:lang w:val="en-GB"/>
        </w:rPr>
        <w:t>motor</w:t>
      </w:r>
      <w:r w:rsidR="00B05F61" w:rsidRPr="00FE1F17">
        <w:rPr>
          <w:sz w:val="24"/>
          <w:szCs w:val="24"/>
          <w:lang w:val="en-GB"/>
        </w:rPr>
        <w:t>way</w:t>
      </w:r>
      <w:r w:rsidRPr="00FE1F17">
        <w:rPr>
          <w:sz w:val="24"/>
          <w:szCs w:val="24"/>
          <w:lang w:val="en-GB"/>
        </w:rPr>
        <w:t xml:space="preserve">. The study of Summers </w:t>
      </w:r>
      <w:r w:rsidRPr="005C75FC">
        <w:rPr>
          <w:sz w:val="24"/>
          <w:szCs w:val="24"/>
          <w:lang w:val="en-GB"/>
        </w:rPr>
        <w:t xml:space="preserve">et al. (2011) was carried out in woodland close to forest edge adjacent to farmland or grassland in Canada with traffic volume 13 700 - 87 100 AADT. Other causes beyond noise are likely to have an impact on bird species </w:t>
      </w:r>
      <w:r w:rsidR="009D6242">
        <w:rPr>
          <w:sz w:val="24"/>
          <w:szCs w:val="24"/>
          <w:lang w:val="en-GB"/>
        </w:rPr>
        <w:t>richness</w:t>
      </w:r>
      <w:r w:rsidRPr="005C75FC">
        <w:rPr>
          <w:sz w:val="24"/>
          <w:szCs w:val="24"/>
          <w:lang w:val="en-GB"/>
        </w:rPr>
        <w:t>. According to Summers et al. (2011) road mortality brings higher impact on birds compared to noise. Road mortality is occurred much more in high traffic volume roads compared to roads with low traffic volume (Orłowski, 2008). Other survey conducted by Jack et al. (2015) in woodland shows that places with high risk of birds traffic collisions, have a smaller number of forest bird species. They also found higher bird abundance close to roads than farther away.</w:t>
      </w:r>
      <w:r w:rsidR="00BE05AD">
        <w:rPr>
          <w:sz w:val="24"/>
          <w:szCs w:val="24"/>
          <w:lang w:val="en-GB"/>
        </w:rPr>
        <w:t xml:space="preserve"> </w:t>
      </w:r>
      <w:r w:rsidR="00415E7B">
        <w:rPr>
          <w:sz w:val="24"/>
          <w:szCs w:val="24"/>
          <w:lang w:val="en-GB"/>
        </w:rPr>
        <w:t>In our study, t</w:t>
      </w:r>
      <w:r w:rsidRPr="005C75FC">
        <w:rPr>
          <w:sz w:val="24"/>
          <w:szCs w:val="24"/>
          <w:lang w:val="en-GB"/>
        </w:rPr>
        <w:t xml:space="preserve">he impact of </w:t>
      </w:r>
      <w:r w:rsidR="007D46C5">
        <w:rPr>
          <w:sz w:val="24"/>
          <w:szCs w:val="24"/>
          <w:lang w:val="en-GB"/>
        </w:rPr>
        <w:t>motor</w:t>
      </w:r>
      <w:r w:rsidRPr="005C75FC">
        <w:rPr>
          <w:sz w:val="24"/>
          <w:szCs w:val="24"/>
          <w:lang w:val="en-GB"/>
        </w:rPr>
        <w:t xml:space="preserve">ways on bird species was represented by the </w:t>
      </w:r>
      <w:r w:rsidR="00415E7B">
        <w:rPr>
          <w:sz w:val="24"/>
          <w:szCs w:val="24"/>
          <w:lang w:val="en-GB"/>
        </w:rPr>
        <w:t>motor</w:t>
      </w:r>
      <w:r w:rsidR="00415E7B" w:rsidRPr="005C75FC">
        <w:rPr>
          <w:sz w:val="24"/>
          <w:szCs w:val="24"/>
          <w:lang w:val="en-GB"/>
        </w:rPr>
        <w:t xml:space="preserve">way </w:t>
      </w:r>
      <w:r w:rsidRPr="005C75FC">
        <w:rPr>
          <w:sz w:val="24"/>
          <w:szCs w:val="24"/>
          <w:lang w:val="en-GB"/>
        </w:rPr>
        <w:t>distance</w:t>
      </w:r>
      <w:r w:rsidR="00415E7B">
        <w:rPr>
          <w:sz w:val="24"/>
          <w:szCs w:val="24"/>
          <w:lang w:val="en-GB"/>
        </w:rPr>
        <w:t xml:space="preserve">, which </w:t>
      </w:r>
      <w:r w:rsidR="003969F6" w:rsidRPr="003969F6">
        <w:rPr>
          <w:sz w:val="24"/>
          <w:szCs w:val="24"/>
          <w:lang w:val="en-GB"/>
        </w:rPr>
        <w:t xml:space="preserve">characterized </w:t>
      </w:r>
      <w:r w:rsidR="00F41BCA" w:rsidRPr="00F41BCA">
        <w:rPr>
          <w:sz w:val="24"/>
          <w:szCs w:val="24"/>
          <w:lang w:val="en-GB"/>
        </w:rPr>
        <w:t xml:space="preserve">the greatest impact for the species richness of </w:t>
      </w:r>
      <w:r w:rsidR="00F41BCA">
        <w:rPr>
          <w:sz w:val="24"/>
          <w:szCs w:val="24"/>
          <w:lang w:val="en-GB"/>
        </w:rPr>
        <w:t xml:space="preserve">all the </w:t>
      </w:r>
      <w:r w:rsidR="00F41BCA" w:rsidRPr="00F41BCA">
        <w:rPr>
          <w:sz w:val="24"/>
          <w:szCs w:val="24"/>
          <w:lang w:val="en-GB"/>
        </w:rPr>
        <w:t>birds as well as for most of birds sorted into different groups.</w:t>
      </w:r>
      <w:r w:rsidR="00F41BCA">
        <w:rPr>
          <w:sz w:val="24"/>
          <w:szCs w:val="24"/>
          <w:lang w:val="en-GB"/>
        </w:rPr>
        <w:t xml:space="preserve"> </w:t>
      </w:r>
      <w:r w:rsidR="00F41BCA" w:rsidRPr="00123A71">
        <w:rPr>
          <w:sz w:val="24"/>
          <w:szCs w:val="24"/>
          <w:lang w:val="en-GB"/>
        </w:rPr>
        <w:t xml:space="preserve">Our results are consistent with findings of studies realised in farmland </w:t>
      </w:r>
      <w:r w:rsidR="00A65381">
        <w:rPr>
          <w:sz w:val="24"/>
          <w:szCs w:val="24"/>
          <w:lang w:val="en-GB"/>
        </w:rPr>
        <w:t xml:space="preserve">or open habitat </w:t>
      </w:r>
      <w:r w:rsidR="00F41BCA" w:rsidRPr="00123A71">
        <w:rPr>
          <w:sz w:val="24"/>
          <w:szCs w:val="24"/>
          <w:lang w:val="en-GB"/>
        </w:rPr>
        <w:t>(Reijnen et al., 1996; Forman et al., 2002</w:t>
      </w:r>
      <w:r w:rsidR="009F3FA4">
        <w:rPr>
          <w:sz w:val="24"/>
          <w:szCs w:val="24"/>
          <w:lang w:val="en-GB"/>
        </w:rPr>
        <w:t>;</w:t>
      </w:r>
      <w:r w:rsidR="00A574C1">
        <w:rPr>
          <w:sz w:val="24"/>
          <w:szCs w:val="24"/>
          <w:lang w:val="en-GB"/>
        </w:rPr>
        <w:t xml:space="preserve"> Clarke et al., 2013</w:t>
      </w:r>
      <w:r w:rsidR="00A65381" w:rsidRPr="00B93756">
        <w:rPr>
          <w:sz w:val="24"/>
          <w:szCs w:val="24"/>
          <w:lang w:val="en-GB"/>
        </w:rPr>
        <w:t>; Xie et al., 2021</w:t>
      </w:r>
      <w:r w:rsidR="00F41BCA" w:rsidRPr="00B93756">
        <w:rPr>
          <w:sz w:val="24"/>
          <w:szCs w:val="24"/>
          <w:lang w:val="en-GB"/>
        </w:rPr>
        <w:t xml:space="preserve">) and in woodland (Kuitunen et al., 2003; </w:t>
      </w:r>
      <w:r w:rsidR="00A26E21" w:rsidRPr="00B93756">
        <w:rPr>
          <w:sz w:val="24"/>
          <w:szCs w:val="24"/>
          <w:lang w:val="en-GB"/>
        </w:rPr>
        <w:t xml:space="preserve">Herrera-Montes &amp; Aide, 2011; </w:t>
      </w:r>
      <w:r w:rsidR="00F41BCA" w:rsidRPr="00B93756">
        <w:rPr>
          <w:sz w:val="24"/>
          <w:szCs w:val="24"/>
          <w:lang w:val="en-GB"/>
        </w:rPr>
        <w:t>Polak et al., 2013</w:t>
      </w:r>
      <w:r w:rsidR="009F3FA4" w:rsidRPr="00B93756">
        <w:rPr>
          <w:sz w:val="24"/>
          <w:szCs w:val="24"/>
          <w:lang w:val="en-GB"/>
        </w:rPr>
        <w:t>;</w:t>
      </w:r>
      <w:r w:rsidR="001F0BC2" w:rsidRPr="00B93756">
        <w:rPr>
          <w:sz w:val="24"/>
          <w:szCs w:val="24"/>
          <w:lang w:val="en-GB"/>
        </w:rPr>
        <w:t xml:space="preserve"> Wiacek et al., 2015</w:t>
      </w:r>
      <w:r w:rsidR="00F41BCA" w:rsidRPr="00B93756">
        <w:rPr>
          <w:sz w:val="24"/>
          <w:szCs w:val="24"/>
          <w:lang w:val="en-GB"/>
        </w:rPr>
        <w:t xml:space="preserve">), that the number of species increased with increasing distance from the </w:t>
      </w:r>
      <w:r w:rsidR="00415E7B" w:rsidRPr="00B93756">
        <w:rPr>
          <w:sz w:val="24"/>
          <w:szCs w:val="24"/>
          <w:lang w:val="en-GB"/>
        </w:rPr>
        <w:t>motorway</w:t>
      </w:r>
      <w:r w:rsidR="00F41BCA" w:rsidRPr="00B93756">
        <w:rPr>
          <w:sz w:val="24"/>
          <w:szCs w:val="24"/>
          <w:lang w:val="en-GB"/>
        </w:rPr>
        <w:t>. Only study conducted by</w:t>
      </w:r>
      <w:r w:rsidR="00F41BCA" w:rsidRPr="00B93756">
        <w:t xml:space="preserve"> </w:t>
      </w:r>
      <w:r w:rsidR="00F41BCA" w:rsidRPr="00B93756">
        <w:rPr>
          <w:sz w:val="24"/>
          <w:szCs w:val="24"/>
          <w:lang w:val="en-GB"/>
        </w:rPr>
        <w:t xml:space="preserve">Brotons &amp; Herrando (2001) dealt with an environment similar to ours, namely the effect of </w:t>
      </w:r>
      <w:ins w:id="16" w:author="Hladík Štěpán" w:date="2024-06-09T14:10:00Z">
        <w:r w:rsidR="00415E7B" w:rsidRPr="00B93756">
          <w:rPr>
            <w:sz w:val="24"/>
            <w:szCs w:val="24"/>
            <w:lang w:val="en-GB"/>
          </w:rPr>
          <w:t>motor</w:t>
        </w:r>
      </w:ins>
      <w:del w:id="17" w:author="Hladík Štěpán" w:date="2024-06-09T14:10:00Z">
        <w:r w:rsidR="00F41BCA" w:rsidRPr="00B93756" w:rsidDel="00415E7B">
          <w:rPr>
            <w:sz w:val="24"/>
            <w:szCs w:val="24"/>
            <w:lang w:val="en-GB"/>
          </w:rPr>
          <w:delText>high</w:delText>
        </w:r>
      </w:del>
      <w:r w:rsidR="00F41BCA" w:rsidRPr="00B93756">
        <w:rPr>
          <w:sz w:val="24"/>
          <w:szCs w:val="24"/>
          <w:lang w:val="en-GB"/>
        </w:rPr>
        <w:t xml:space="preserve">way distance on birds in farmland with scattered tree and scrub vegetation. </w:t>
      </w:r>
      <w:r w:rsidR="003F50B4" w:rsidRPr="00B93756">
        <w:rPr>
          <w:rFonts w:ascii="Calibri" w:eastAsia="Calibri" w:hAnsi="Calibri" w:cs="Calibri"/>
          <w:sz w:val="24"/>
          <w:szCs w:val="24"/>
          <w:lang w:val="en-GB"/>
        </w:rPr>
        <w:t xml:space="preserve">According to Husby (2017) habitat quality is positively correlated with the road distance. </w:t>
      </w:r>
      <w:r w:rsidR="003F50B4" w:rsidRPr="00B93756">
        <w:rPr>
          <w:sz w:val="24"/>
          <w:szCs w:val="24"/>
          <w:lang w:val="en-GB"/>
        </w:rPr>
        <w:t>However, low habitat quality together with high traffic noise can be beneficial in reduction of the road mortality of bird species (Wiacek, 2023).</w:t>
      </w:r>
      <w:r w:rsidR="003F50B4" w:rsidRPr="002449D5">
        <w:rPr>
          <w:sz w:val="24"/>
          <w:szCs w:val="24"/>
          <w:lang w:val="en-GB"/>
        </w:rPr>
        <w:t xml:space="preserve"> </w:t>
      </w:r>
    </w:p>
    <w:p w14:paraId="2539143D" w14:textId="5D28C335" w:rsidR="003F50B4" w:rsidRDefault="003F50B4" w:rsidP="003F50B4">
      <w:pPr>
        <w:spacing w:after="0" w:line="276" w:lineRule="auto"/>
        <w:jc w:val="both"/>
        <w:rPr>
          <w:sz w:val="24"/>
          <w:szCs w:val="24"/>
          <w:lang w:val="en-GB"/>
        </w:rPr>
      </w:pPr>
      <w:r>
        <w:rPr>
          <w:sz w:val="24"/>
          <w:szCs w:val="24"/>
          <w:lang w:val="en-GB"/>
        </w:rPr>
        <w:t>In our study, s</w:t>
      </w:r>
      <w:r w:rsidRPr="00A24973">
        <w:rPr>
          <w:sz w:val="24"/>
          <w:szCs w:val="24"/>
          <w:lang w:val="en-GB"/>
        </w:rPr>
        <w:t>pecies</w:t>
      </w:r>
      <w:r w:rsidRPr="00D862CA">
        <w:rPr>
          <w:sz w:val="24"/>
          <w:szCs w:val="24"/>
          <w:lang w:val="en-GB"/>
        </w:rPr>
        <w:t xml:space="preserve"> richness was also significantly influenced by traffic volume</w:t>
      </w:r>
      <w:r w:rsidR="005F5208">
        <w:rPr>
          <w:sz w:val="24"/>
          <w:szCs w:val="24"/>
          <w:lang w:val="en-GB"/>
        </w:rPr>
        <w:t>.</w:t>
      </w:r>
      <w:r w:rsidRPr="00D862CA">
        <w:rPr>
          <w:sz w:val="24"/>
          <w:szCs w:val="24"/>
          <w:lang w:val="en-GB"/>
        </w:rPr>
        <w:t xml:space="preserve"> This effect was somewhat weaker, but the results clearly demonstrate that the </w:t>
      </w:r>
      <w:r w:rsidR="00415E7B" w:rsidRPr="00D862CA">
        <w:rPr>
          <w:sz w:val="24"/>
          <w:szCs w:val="24"/>
          <w:lang w:val="en-GB"/>
        </w:rPr>
        <w:t xml:space="preserve">bird </w:t>
      </w:r>
      <w:r w:rsidRPr="00D862CA">
        <w:rPr>
          <w:sz w:val="24"/>
          <w:szCs w:val="24"/>
          <w:lang w:val="en-GB"/>
        </w:rPr>
        <w:t xml:space="preserve">species </w:t>
      </w:r>
      <w:r w:rsidR="00415E7B" w:rsidRPr="00D862CA">
        <w:rPr>
          <w:sz w:val="24"/>
          <w:szCs w:val="24"/>
          <w:lang w:val="en-GB"/>
        </w:rPr>
        <w:t xml:space="preserve">richness </w:t>
      </w:r>
      <w:r w:rsidRPr="00D862CA">
        <w:rPr>
          <w:sz w:val="24"/>
          <w:szCs w:val="24"/>
          <w:lang w:val="en-GB"/>
        </w:rPr>
        <w:t xml:space="preserve">declined as traffic </w:t>
      </w:r>
      <w:r>
        <w:rPr>
          <w:sz w:val="24"/>
          <w:szCs w:val="24"/>
          <w:lang w:val="en-GB"/>
        </w:rPr>
        <w:t>volume</w:t>
      </w:r>
      <w:r w:rsidRPr="00D862CA">
        <w:rPr>
          <w:sz w:val="24"/>
          <w:szCs w:val="24"/>
          <w:lang w:val="en-GB"/>
        </w:rPr>
        <w:t xml:space="preserve"> increased</w:t>
      </w:r>
      <w:r>
        <w:rPr>
          <w:sz w:val="24"/>
          <w:szCs w:val="24"/>
          <w:lang w:val="en-GB"/>
        </w:rPr>
        <w:t xml:space="preserve"> (</w:t>
      </w:r>
      <w:r w:rsidRPr="00660D74">
        <w:rPr>
          <w:sz w:val="24"/>
          <w:szCs w:val="24"/>
          <w:lang w:val="en-GB"/>
        </w:rPr>
        <w:t>Reijnen et al.</w:t>
      </w:r>
      <w:r>
        <w:rPr>
          <w:sz w:val="24"/>
          <w:szCs w:val="24"/>
          <w:lang w:val="en-GB"/>
        </w:rPr>
        <w:t>,</w:t>
      </w:r>
      <w:r w:rsidRPr="00660D74">
        <w:rPr>
          <w:sz w:val="24"/>
          <w:szCs w:val="24"/>
          <w:lang w:val="en-GB"/>
        </w:rPr>
        <w:t xml:space="preserve"> 1996</w:t>
      </w:r>
      <w:r>
        <w:rPr>
          <w:sz w:val="24"/>
          <w:szCs w:val="24"/>
          <w:lang w:val="en-GB"/>
        </w:rPr>
        <w:t xml:space="preserve">; </w:t>
      </w:r>
      <w:r w:rsidRPr="00660D74">
        <w:rPr>
          <w:sz w:val="24"/>
          <w:szCs w:val="24"/>
          <w:lang w:val="en-GB"/>
        </w:rPr>
        <w:t>Forman</w:t>
      </w:r>
      <w:r>
        <w:rPr>
          <w:sz w:val="24"/>
          <w:szCs w:val="24"/>
          <w:lang w:val="en-GB"/>
        </w:rPr>
        <w:t>,</w:t>
      </w:r>
      <w:r w:rsidRPr="00660D74">
        <w:rPr>
          <w:sz w:val="24"/>
          <w:szCs w:val="24"/>
          <w:lang w:val="en-GB"/>
        </w:rPr>
        <w:t xml:space="preserve"> 2000</w:t>
      </w:r>
      <w:r>
        <w:rPr>
          <w:sz w:val="24"/>
          <w:szCs w:val="24"/>
          <w:lang w:val="en-GB"/>
        </w:rPr>
        <w:t xml:space="preserve">; </w:t>
      </w:r>
      <w:r w:rsidRPr="49CD0696">
        <w:rPr>
          <w:sz w:val="24"/>
          <w:szCs w:val="24"/>
          <w:lang w:val="en-GB"/>
        </w:rPr>
        <w:t>Brotons &amp; Herrando, 2001</w:t>
      </w:r>
      <w:r>
        <w:rPr>
          <w:sz w:val="24"/>
          <w:szCs w:val="24"/>
          <w:lang w:val="en-GB"/>
        </w:rPr>
        <w:t xml:space="preserve">; </w:t>
      </w:r>
      <w:r w:rsidRPr="00E4140B">
        <w:rPr>
          <w:sz w:val="24"/>
          <w:szCs w:val="24"/>
          <w:lang w:val="en-GB"/>
        </w:rPr>
        <w:t>Forman et al.</w:t>
      </w:r>
      <w:r>
        <w:rPr>
          <w:sz w:val="24"/>
          <w:szCs w:val="24"/>
          <w:lang w:val="en-GB"/>
        </w:rPr>
        <w:t xml:space="preserve">, </w:t>
      </w:r>
      <w:r w:rsidRPr="00E4140B">
        <w:rPr>
          <w:sz w:val="24"/>
          <w:szCs w:val="24"/>
          <w:lang w:val="en-GB"/>
        </w:rPr>
        <w:t>2002</w:t>
      </w:r>
      <w:r>
        <w:rPr>
          <w:sz w:val="24"/>
          <w:szCs w:val="24"/>
          <w:lang w:val="en-GB"/>
        </w:rPr>
        <w:t>;</w:t>
      </w:r>
      <w:r w:rsidRPr="00E4140B">
        <w:rPr>
          <w:sz w:val="24"/>
          <w:szCs w:val="24"/>
          <w:lang w:val="en-GB"/>
        </w:rPr>
        <w:t xml:space="preserve"> </w:t>
      </w:r>
      <w:r w:rsidRPr="008011E8">
        <w:rPr>
          <w:sz w:val="24"/>
          <w:szCs w:val="24"/>
          <w:lang w:val="en-GB"/>
        </w:rPr>
        <w:t>Summers et al., 2011).</w:t>
      </w:r>
      <w:r>
        <w:rPr>
          <w:sz w:val="24"/>
          <w:szCs w:val="24"/>
          <w:lang w:val="en-GB"/>
        </w:rPr>
        <w:t xml:space="preserve"> </w:t>
      </w:r>
    </w:p>
    <w:p w14:paraId="417E0982" w14:textId="026E4302" w:rsidR="00BE2427" w:rsidRDefault="00F16087" w:rsidP="00EC39C6">
      <w:pPr>
        <w:spacing w:after="0" w:line="276" w:lineRule="auto"/>
        <w:jc w:val="both"/>
        <w:rPr>
          <w:sz w:val="24"/>
          <w:szCs w:val="24"/>
          <w:lang w:val="en-GB"/>
        </w:rPr>
      </w:pPr>
      <w:r w:rsidRPr="00F37978">
        <w:rPr>
          <w:sz w:val="24"/>
          <w:szCs w:val="24"/>
          <w:lang w:val="en-GB"/>
        </w:rPr>
        <w:t xml:space="preserve">We also found other significant factors that, together with </w:t>
      </w:r>
      <w:r w:rsidR="00415E7B">
        <w:rPr>
          <w:sz w:val="24"/>
          <w:szCs w:val="24"/>
          <w:lang w:val="en-GB"/>
        </w:rPr>
        <w:t>motor</w:t>
      </w:r>
      <w:r w:rsidRPr="00F37978">
        <w:rPr>
          <w:sz w:val="24"/>
          <w:szCs w:val="24"/>
          <w:lang w:val="en-GB"/>
        </w:rPr>
        <w:t>way distance influenced the overall bird species richness. The strongest factor turned out to be the tree cover in every plot. This dependence has also been confirmed by</w:t>
      </w:r>
      <w:r w:rsidR="00A96C30" w:rsidRPr="00F37978">
        <w:t xml:space="preserve"> </w:t>
      </w:r>
      <w:r w:rsidR="00A96C30" w:rsidRPr="00F37978">
        <w:rPr>
          <w:sz w:val="24"/>
          <w:szCs w:val="24"/>
          <w:lang w:val="en-GB"/>
        </w:rPr>
        <w:t>Khanaposhtani et al. (2019)</w:t>
      </w:r>
      <w:r w:rsidR="001F0D7D" w:rsidRPr="00F37978">
        <w:rPr>
          <w:sz w:val="24"/>
          <w:szCs w:val="24"/>
          <w:lang w:val="en-GB"/>
        </w:rPr>
        <w:t>.</w:t>
      </w:r>
      <w:r w:rsidR="001F0D7D">
        <w:rPr>
          <w:sz w:val="24"/>
          <w:szCs w:val="24"/>
          <w:lang w:val="en-GB"/>
        </w:rPr>
        <w:t xml:space="preserve"> However, </w:t>
      </w:r>
      <w:r w:rsidR="001F0D7D" w:rsidRPr="00F37978">
        <w:rPr>
          <w:sz w:val="24"/>
          <w:szCs w:val="24"/>
          <w:lang w:val="en-GB"/>
        </w:rPr>
        <w:t>it is in contrast with</w:t>
      </w:r>
      <w:r w:rsidR="001F0D7D" w:rsidRPr="00F37978">
        <w:rPr>
          <w:rFonts w:ascii="Calibri" w:eastAsia="Calibri" w:hAnsi="Calibri" w:cs="Calibri"/>
          <w:sz w:val="24"/>
          <w:szCs w:val="24"/>
          <w:lang w:val="en-GB"/>
        </w:rPr>
        <w:t xml:space="preserve"> </w:t>
      </w:r>
      <w:r w:rsidR="001F0D7D" w:rsidRPr="00F37978">
        <w:rPr>
          <w:sz w:val="24"/>
          <w:szCs w:val="24"/>
          <w:lang w:val="en-GB"/>
        </w:rPr>
        <w:t>Kroeger et al. (2022) who found lower bird</w:t>
      </w:r>
      <w:r w:rsidR="00415E7B">
        <w:rPr>
          <w:sz w:val="24"/>
          <w:szCs w:val="24"/>
          <w:lang w:val="en-GB"/>
        </w:rPr>
        <w:t xml:space="preserve"> species</w:t>
      </w:r>
      <w:r w:rsidR="001F0D7D" w:rsidRPr="00F37978">
        <w:rPr>
          <w:sz w:val="24"/>
          <w:szCs w:val="24"/>
          <w:lang w:val="en-GB"/>
        </w:rPr>
        <w:t xml:space="preserve"> richness in areas with denser tree cover.</w:t>
      </w:r>
      <w:r w:rsidR="001F0D7D">
        <w:rPr>
          <w:sz w:val="24"/>
          <w:szCs w:val="24"/>
          <w:lang w:val="en-GB"/>
        </w:rPr>
        <w:t xml:space="preserve"> </w:t>
      </w:r>
      <w:r w:rsidR="00354BBC" w:rsidRPr="00F37978">
        <w:rPr>
          <w:sz w:val="24"/>
          <w:szCs w:val="24"/>
          <w:lang w:val="en-GB"/>
        </w:rPr>
        <w:t xml:space="preserve">Farmland bird species were not impacted by tree cover, because they are </w:t>
      </w:r>
      <w:r w:rsidR="00BE2427" w:rsidRPr="00F37978">
        <w:rPr>
          <w:sz w:val="24"/>
          <w:szCs w:val="24"/>
          <w:lang w:val="en-GB"/>
        </w:rPr>
        <w:t xml:space="preserve">typically </w:t>
      </w:r>
      <w:r w:rsidR="00354BBC" w:rsidRPr="00F37978">
        <w:rPr>
          <w:sz w:val="24"/>
          <w:szCs w:val="24"/>
          <w:lang w:val="en-GB"/>
        </w:rPr>
        <w:lastRenderedPageBreak/>
        <w:t xml:space="preserve">linked to </w:t>
      </w:r>
      <w:r w:rsidR="00BE2427" w:rsidRPr="00F37978">
        <w:rPr>
          <w:sz w:val="24"/>
          <w:szCs w:val="24"/>
          <w:lang w:val="en-GB"/>
        </w:rPr>
        <w:t xml:space="preserve">open habitats. </w:t>
      </w:r>
      <w:r w:rsidR="00223A74" w:rsidRPr="00F37978">
        <w:rPr>
          <w:sz w:val="24"/>
          <w:szCs w:val="24"/>
          <w:lang w:val="en-GB"/>
        </w:rPr>
        <w:t>Hall</w:t>
      </w:r>
      <w:r w:rsidR="004E1BB0" w:rsidRPr="00F37978">
        <w:rPr>
          <w:sz w:val="24"/>
          <w:szCs w:val="24"/>
          <w:lang w:val="en-GB"/>
        </w:rPr>
        <w:t xml:space="preserve"> et al.</w:t>
      </w:r>
      <w:r w:rsidR="00223A74" w:rsidRPr="00F37978">
        <w:rPr>
          <w:sz w:val="24"/>
          <w:szCs w:val="24"/>
          <w:lang w:val="en-GB"/>
        </w:rPr>
        <w:t xml:space="preserve"> (2018) </w:t>
      </w:r>
      <w:r w:rsidR="00BE2427" w:rsidRPr="00F37978">
        <w:rPr>
          <w:sz w:val="24"/>
          <w:szCs w:val="24"/>
          <w:lang w:val="en-GB"/>
        </w:rPr>
        <w:t xml:space="preserve">even observed that the increase in tree cover led in a decrease in the number of species inhabiting the </w:t>
      </w:r>
      <w:r w:rsidR="006F4EB8" w:rsidRPr="00F37978">
        <w:rPr>
          <w:sz w:val="24"/>
          <w:szCs w:val="24"/>
          <w:lang w:val="en-GB"/>
        </w:rPr>
        <w:t>open</w:t>
      </w:r>
      <w:r w:rsidR="00BE2427" w:rsidRPr="00F37978">
        <w:rPr>
          <w:sz w:val="24"/>
          <w:szCs w:val="24"/>
          <w:lang w:val="en-GB"/>
        </w:rPr>
        <w:t xml:space="preserve"> habitat</w:t>
      </w:r>
      <w:r w:rsidR="006F4EB8" w:rsidRPr="00F37978">
        <w:rPr>
          <w:sz w:val="24"/>
          <w:szCs w:val="24"/>
          <w:lang w:val="en-GB"/>
        </w:rPr>
        <w:t>s</w:t>
      </w:r>
      <w:r w:rsidR="00BE2427" w:rsidRPr="00F37978">
        <w:rPr>
          <w:sz w:val="24"/>
          <w:szCs w:val="24"/>
          <w:lang w:val="en-GB"/>
        </w:rPr>
        <w:t>.</w:t>
      </w:r>
    </w:p>
    <w:p w14:paraId="02383A7C" w14:textId="075184B8" w:rsidR="004F07EF" w:rsidRDefault="004F07EF" w:rsidP="00EC39C6">
      <w:pPr>
        <w:spacing w:after="0" w:line="276" w:lineRule="auto"/>
        <w:jc w:val="both"/>
        <w:rPr>
          <w:sz w:val="24"/>
          <w:szCs w:val="24"/>
          <w:lang w:val="en-GB"/>
        </w:rPr>
      </w:pPr>
      <w:r>
        <w:rPr>
          <w:sz w:val="24"/>
          <w:szCs w:val="24"/>
          <w:lang w:val="en-GB"/>
        </w:rPr>
        <w:t>In addition</w:t>
      </w:r>
      <w:r w:rsidR="0019438F">
        <w:rPr>
          <w:sz w:val="24"/>
          <w:szCs w:val="24"/>
          <w:lang w:val="en-GB"/>
        </w:rPr>
        <w:t>,</w:t>
      </w:r>
      <w:r>
        <w:rPr>
          <w:sz w:val="24"/>
          <w:szCs w:val="24"/>
          <w:lang w:val="en-GB"/>
        </w:rPr>
        <w:t xml:space="preserve"> other factor </w:t>
      </w:r>
      <w:r w:rsidR="005F2E3F" w:rsidRPr="00F37978">
        <w:rPr>
          <w:sz w:val="24"/>
          <w:szCs w:val="24"/>
          <w:lang w:val="en-GB"/>
        </w:rPr>
        <w:t>shrub cover</w:t>
      </w:r>
      <w:r w:rsidRPr="00F37978">
        <w:rPr>
          <w:sz w:val="24"/>
          <w:szCs w:val="24"/>
          <w:lang w:val="en-GB"/>
        </w:rPr>
        <w:t>,</w:t>
      </w:r>
      <w:r w:rsidR="005F2E3F" w:rsidRPr="00F37978">
        <w:rPr>
          <w:sz w:val="24"/>
          <w:szCs w:val="24"/>
          <w:lang w:val="en-GB"/>
        </w:rPr>
        <w:t xml:space="preserve"> showed a smaller but still significant effect</w:t>
      </w:r>
      <w:r w:rsidR="00F37978" w:rsidRPr="00F37978">
        <w:rPr>
          <w:sz w:val="24"/>
          <w:szCs w:val="24"/>
          <w:lang w:val="en-GB"/>
        </w:rPr>
        <w:t xml:space="preserve"> compare to tree cover</w:t>
      </w:r>
      <w:r w:rsidR="005F2E3F" w:rsidRPr="00F37978">
        <w:rPr>
          <w:sz w:val="24"/>
          <w:szCs w:val="24"/>
          <w:lang w:val="en-GB"/>
        </w:rPr>
        <w:t>.</w:t>
      </w:r>
      <w:r w:rsidR="005F7CFA" w:rsidRPr="00F37978">
        <w:rPr>
          <w:sz w:val="24"/>
          <w:szCs w:val="24"/>
          <w:lang w:val="en-GB"/>
        </w:rPr>
        <w:t xml:space="preserve"> </w:t>
      </w:r>
      <w:r w:rsidR="005F2E3F" w:rsidRPr="00F37978">
        <w:rPr>
          <w:sz w:val="24"/>
          <w:szCs w:val="24"/>
          <w:lang w:val="en-GB"/>
        </w:rPr>
        <w:t>Another significant factor proved to be the distance from the village.</w:t>
      </w:r>
      <w:r w:rsidR="005F7CFA" w:rsidRPr="00F37978">
        <w:rPr>
          <w:sz w:val="24"/>
          <w:szCs w:val="24"/>
          <w:lang w:val="en-GB"/>
        </w:rPr>
        <w:t xml:space="preserve"> </w:t>
      </w:r>
      <w:r w:rsidR="005F2E3F" w:rsidRPr="00F37978">
        <w:rPr>
          <w:sz w:val="24"/>
          <w:szCs w:val="24"/>
          <w:lang w:val="en-GB"/>
        </w:rPr>
        <w:t xml:space="preserve">The results showed that the species richness of birds declined as the distance between the </w:t>
      </w:r>
      <w:r w:rsidR="005F7CFA" w:rsidRPr="00F37978">
        <w:rPr>
          <w:sz w:val="24"/>
          <w:szCs w:val="24"/>
          <w:lang w:val="en-GB"/>
        </w:rPr>
        <w:t>plot</w:t>
      </w:r>
      <w:r w:rsidR="005F2E3F" w:rsidRPr="00F37978">
        <w:rPr>
          <w:sz w:val="24"/>
          <w:szCs w:val="24"/>
          <w:lang w:val="en-GB"/>
        </w:rPr>
        <w:t xml:space="preserve"> and the village grew.</w:t>
      </w:r>
      <w:r w:rsidR="002B7F83" w:rsidRPr="00F37978">
        <w:rPr>
          <w:sz w:val="24"/>
          <w:szCs w:val="24"/>
          <w:lang w:val="en-GB"/>
        </w:rPr>
        <w:t xml:space="preserve"> This may be related to the fact that villages serve as hot spots of bird </w:t>
      </w:r>
      <w:r w:rsidR="009D6242">
        <w:rPr>
          <w:sz w:val="24"/>
          <w:szCs w:val="24"/>
          <w:lang w:val="en-GB"/>
        </w:rPr>
        <w:t>richness</w:t>
      </w:r>
      <w:r w:rsidR="002B7F83" w:rsidRPr="00F37978">
        <w:rPr>
          <w:sz w:val="24"/>
          <w:szCs w:val="24"/>
          <w:lang w:val="en-GB"/>
        </w:rPr>
        <w:t xml:space="preserve"> in agricultural landscape.</w:t>
      </w:r>
      <w:r w:rsidR="00A91129" w:rsidRPr="00F37978">
        <w:rPr>
          <w:sz w:val="24"/>
          <w:szCs w:val="24"/>
          <w:lang w:val="en-GB"/>
        </w:rPr>
        <w:t xml:space="preserve"> </w:t>
      </w:r>
      <w:r w:rsidR="00A91129" w:rsidRPr="00A24973">
        <w:rPr>
          <w:sz w:val="24"/>
          <w:szCs w:val="24"/>
          <w:lang w:val="en-GB"/>
        </w:rPr>
        <w:t>Especially old farmsteads and homesteads provide more heterogenous habitat structure resulting in better nesting opportunities and also food sources (Hiron et al., 2013; Rosin et al., 2016).</w:t>
      </w:r>
      <w:r w:rsidR="00684463" w:rsidRPr="00A24973">
        <w:rPr>
          <w:sz w:val="24"/>
          <w:szCs w:val="24"/>
          <w:lang w:val="en-GB"/>
        </w:rPr>
        <w:t xml:space="preserve"> Villages with old homestands are consist of different features e g. </w:t>
      </w:r>
      <w:r w:rsidR="00684463" w:rsidRPr="00A24973">
        <w:rPr>
          <w:i/>
          <w:sz w:val="24"/>
          <w:szCs w:val="24"/>
          <w:lang w:val="en-GB"/>
        </w:rPr>
        <w:t xml:space="preserve">ponds, gardens, farm animals and farm residues (e.g. grain, manure) </w:t>
      </w:r>
      <w:r w:rsidR="00684463" w:rsidRPr="00A24973">
        <w:rPr>
          <w:sz w:val="24"/>
          <w:szCs w:val="24"/>
          <w:lang w:val="en-GB"/>
        </w:rPr>
        <w:t>that create mosaic environment</w:t>
      </w:r>
      <w:r w:rsidR="00A24973" w:rsidRPr="00A24973">
        <w:rPr>
          <w:sz w:val="24"/>
          <w:szCs w:val="24"/>
          <w:lang w:val="en-GB"/>
        </w:rPr>
        <w:t xml:space="preserve"> and thus t</w:t>
      </w:r>
      <w:r w:rsidR="00684463" w:rsidRPr="00A24973">
        <w:rPr>
          <w:sz w:val="24"/>
          <w:szCs w:val="24"/>
          <w:lang w:val="en-GB"/>
        </w:rPr>
        <w:t xml:space="preserve">hose areas are more heterogenous in contrast to agricultural landscape (Rosin et al., 2016). </w:t>
      </w:r>
    </w:p>
    <w:p w14:paraId="7DDCA8D2" w14:textId="4596C636" w:rsidR="00D862CA" w:rsidRPr="00FC3371" w:rsidRDefault="00480B32" w:rsidP="00E66629">
      <w:pPr>
        <w:spacing w:before="240" w:after="0" w:line="276" w:lineRule="auto"/>
        <w:jc w:val="both"/>
        <w:rPr>
          <w:b/>
          <w:i/>
          <w:sz w:val="24"/>
          <w:szCs w:val="24"/>
          <w:lang w:val="en-GB"/>
        </w:rPr>
      </w:pPr>
      <w:r w:rsidRPr="00FC3371">
        <w:rPr>
          <w:b/>
          <w:i/>
          <w:sz w:val="24"/>
          <w:szCs w:val="24"/>
          <w:lang w:val="en-GB"/>
        </w:rPr>
        <w:t>4.1</w:t>
      </w:r>
      <w:r w:rsidR="00413949" w:rsidRPr="00FC3371">
        <w:rPr>
          <w:b/>
          <w:i/>
          <w:sz w:val="24"/>
          <w:szCs w:val="24"/>
          <w:lang w:val="en-GB"/>
        </w:rPr>
        <w:t xml:space="preserve"> Habitat</w:t>
      </w:r>
      <w:r w:rsidRPr="00FC3371">
        <w:rPr>
          <w:b/>
          <w:i/>
          <w:sz w:val="24"/>
          <w:szCs w:val="24"/>
          <w:lang w:val="en-GB"/>
        </w:rPr>
        <w:t xml:space="preserve"> of bird species</w:t>
      </w:r>
    </w:p>
    <w:p w14:paraId="5029FDC7" w14:textId="1B644C2E" w:rsidR="008948F3" w:rsidRPr="00B93756" w:rsidRDefault="00AA5A86" w:rsidP="00AA5A86">
      <w:pPr>
        <w:jc w:val="both"/>
        <w:rPr>
          <w:sz w:val="24"/>
          <w:szCs w:val="24"/>
          <w:lang w:val="en-GB"/>
        </w:rPr>
      </w:pPr>
      <w:r w:rsidRPr="00123A71">
        <w:rPr>
          <w:sz w:val="24"/>
          <w:szCs w:val="24"/>
          <w:lang w:val="en-GB"/>
        </w:rPr>
        <w:t xml:space="preserve">Our findings </w:t>
      </w:r>
      <w:r>
        <w:rPr>
          <w:sz w:val="24"/>
          <w:szCs w:val="24"/>
          <w:lang w:val="en-GB"/>
        </w:rPr>
        <w:t xml:space="preserve">also </w:t>
      </w:r>
      <w:r w:rsidRPr="00123A71">
        <w:rPr>
          <w:sz w:val="24"/>
          <w:szCs w:val="24"/>
          <w:lang w:val="en-GB"/>
        </w:rPr>
        <w:t xml:space="preserve">revealed that </w:t>
      </w:r>
      <w:r w:rsidR="00415E7B">
        <w:rPr>
          <w:sz w:val="24"/>
          <w:szCs w:val="24"/>
          <w:lang w:val="en-GB"/>
        </w:rPr>
        <w:t>motor</w:t>
      </w:r>
      <w:r w:rsidRPr="00123A71">
        <w:rPr>
          <w:sz w:val="24"/>
          <w:szCs w:val="24"/>
          <w:lang w:val="en-GB"/>
        </w:rPr>
        <w:t>way distance had a significant effect on the abundance of bird species inhabiting forests and agricultural landscapes. The species</w:t>
      </w:r>
      <w:r w:rsidR="00B24A5B">
        <w:rPr>
          <w:sz w:val="24"/>
          <w:szCs w:val="24"/>
          <w:lang w:val="en-GB"/>
        </w:rPr>
        <w:t xml:space="preserve"> richness</w:t>
      </w:r>
      <w:r w:rsidRPr="00123A71">
        <w:rPr>
          <w:sz w:val="24"/>
          <w:szCs w:val="24"/>
          <w:lang w:val="en-GB"/>
        </w:rPr>
        <w:t xml:space="preserve"> of both groups of birds increased </w:t>
      </w:r>
      <w:r w:rsidR="00B77CEB">
        <w:rPr>
          <w:sz w:val="24"/>
          <w:szCs w:val="24"/>
          <w:lang w:val="en-GB"/>
        </w:rPr>
        <w:t>with distance</w:t>
      </w:r>
      <w:r w:rsidRPr="00123A71">
        <w:rPr>
          <w:sz w:val="24"/>
          <w:szCs w:val="24"/>
          <w:lang w:val="en-GB"/>
        </w:rPr>
        <w:t xml:space="preserve"> from the </w:t>
      </w:r>
      <w:r w:rsidR="00415E7B">
        <w:rPr>
          <w:sz w:val="24"/>
          <w:szCs w:val="24"/>
          <w:lang w:val="en-GB"/>
        </w:rPr>
        <w:t>motor</w:t>
      </w:r>
      <w:r w:rsidRPr="00123A71">
        <w:rPr>
          <w:sz w:val="24"/>
          <w:szCs w:val="24"/>
          <w:lang w:val="en-GB"/>
        </w:rPr>
        <w:t xml:space="preserve">way, </w:t>
      </w:r>
      <w:r w:rsidRPr="00B93756">
        <w:rPr>
          <w:sz w:val="24"/>
          <w:szCs w:val="24"/>
          <w:lang w:val="en-GB"/>
        </w:rPr>
        <w:t xml:space="preserve">with forest birds benefiting slightly more. The greater influence of </w:t>
      </w:r>
      <w:r w:rsidR="008948F3" w:rsidRPr="00B93756">
        <w:rPr>
          <w:sz w:val="24"/>
          <w:szCs w:val="24"/>
          <w:lang w:val="en-GB"/>
        </w:rPr>
        <w:t>woodland</w:t>
      </w:r>
      <w:r w:rsidRPr="00B93756">
        <w:rPr>
          <w:sz w:val="24"/>
          <w:szCs w:val="24"/>
          <w:lang w:val="en-GB"/>
        </w:rPr>
        <w:t xml:space="preserve"> bird species versus farmland bird species differs from previous research. </w:t>
      </w:r>
      <w:r w:rsidR="009C0391" w:rsidRPr="00B93756">
        <w:rPr>
          <w:sz w:val="24"/>
          <w:szCs w:val="24"/>
          <w:lang w:val="en-GB"/>
        </w:rPr>
        <w:t>This difference may be caused by the fact that we recorded more woodland species (36) than farmland species (22). In addition, woodland species were more abundant</w:t>
      </w:r>
      <w:r w:rsidR="009C0391" w:rsidRPr="00B93756">
        <w:t xml:space="preserve"> </w:t>
      </w:r>
      <w:r w:rsidR="009C0391" w:rsidRPr="00B93756">
        <w:rPr>
          <w:sz w:val="24"/>
          <w:szCs w:val="24"/>
          <w:lang w:val="en-GB"/>
        </w:rPr>
        <w:t>and frequent in the plots compare to farmland species and this could also play a role in the difference.</w:t>
      </w:r>
      <w:r w:rsidR="002424B5" w:rsidRPr="00B93756">
        <w:rPr>
          <w:sz w:val="24"/>
          <w:szCs w:val="24"/>
          <w:lang w:val="en-GB"/>
        </w:rPr>
        <w:t xml:space="preserve"> </w:t>
      </w:r>
      <w:r w:rsidRPr="00B93756">
        <w:rPr>
          <w:sz w:val="24"/>
          <w:szCs w:val="24"/>
          <w:lang w:val="en-GB"/>
        </w:rPr>
        <w:t>Forman (2000) claims that agricultural bird species are affected over a longer distance (365 m) compared to forest species (305 m).</w:t>
      </w:r>
      <w:r w:rsidR="00EC39C6" w:rsidRPr="00B93756">
        <w:rPr>
          <w:sz w:val="24"/>
          <w:szCs w:val="24"/>
          <w:lang w:val="en-GB"/>
        </w:rPr>
        <w:t xml:space="preserve"> </w:t>
      </w:r>
      <w:r w:rsidR="00A13AFF" w:rsidRPr="00B93756">
        <w:rPr>
          <w:sz w:val="24"/>
          <w:szCs w:val="24"/>
          <w:lang w:val="en-GB"/>
        </w:rPr>
        <w:t xml:space="preserve">These results were obtained from a road with traffic volume about 10 000 AADT. </w:t>
      </w:r>
      <w:r w:rsidR="008948F3" w:rsidRPr="00B93756">
        <w:rPr>
          <w:sz w:val="24"/>
          <w:szCs w:val="24"/>
          <w:lang w:val="en-GB"/>
        </w:rPr>
        <w:t xml:space="preserve">Different lengths of influence on birds are explained by the fact that noise in farmland spreads farther in comparison with woodland (Forman et al., 2002). </w:t>
      </w:r>
      <w:r w:rsidR="002424B5" w:rsidRPr="00B93756">
        <w:rPr>
          <w:sz w:val="24"/>
          <w:szCs w:val="24"/>
          <w:lang w:val="en-GB"/>
        </w:rPr>
        <w:t xml:space="preserve">The effect of the </w:t>
      </w:r>
      <w:r w:rsidR="00B91585" w:rsidRPr="00B93756">
        <w:rPr>
          <w:sz w:val="24"/>
          <w:szCs w:val="24"/>
          <w:lang w:val="en-GB"/>
        </w:rPr>
        <w:t xml:space="preserve">road </w:t>
      </w:r>
      <w:r w:rsidR="002424B5" w:rsidRPr="00B93756">
        <w:rPr>
          <w:sz w:val="24"/>
          <w:szCs w:val="24"/>
          <w:lang w:val="en-GB"/>
        </w:rPr>
        <w:t>distance over which it affects birds in its vicinity also depends on the traffic volume.</w:t>
      </w:r>
      <w:r w:rsidR="007F3083" w:rsidRPr="00B93756">
        <w:rPr>
          <w:sz w:val="24"/>
          <w:szCs w:val="24"/>
          <w:lang w:val="en-GB"/>
        </w:rPr>
        <w:t xml:space="preserve"> </w:t>
      </w:r>
      <w:r w:rsidR="00215288" w:rsidRPr="00B93756">
        <w:rPr>
          <w:sz w:val="24"/>
          <w:szCs w:val="24"/>
          <w:lang w:val="en-GB"/>
        </w:rPr>
        <w:t>Population of most farmland birds decreases with the traffic volume 5000 AADT or even less (Reijnen et al., 1996). This traffic volume caused decrease in abundance of 12 - 56 % bird species distant up to 100 m from the road.</w:t>
      </w:r>
      <w:r w:rsidR="00215288" w:rsidRPr="00B93756">
        <w:t xml:space="preserve"> </w:t>
      </w:r>
      <w:r w:rsidR="00215288" w:rsidRPr="00B93756">
        <w:rPr>
          <w:sz w:val="24"/>
          <w:szCs w:val="24"/>
          <w:lang w:val="en-GB"/>
        </w:rPr>
        <w:t>The same distance effect of traffic on bird species was found by Wiacek (2023), with the difference that the traffic volume was 7 650 AADT. Palomino &amp; Carrascal (2007) observed a greater impact of the road on birds over 300 m, but at the same traffic volume. In contrast, Forman et al. (2002) found no significant effect with similar traffic volume (3000 – 8000 AADT) for grassland birds.</w:t>
      </w:r>
      <w:r w:rsidR="00C87FDB" w:rsidRPr="00B93756">
        <w:rPr>
          <w:sz w:val="24"/>
          <w:szCs w:val="24"/>
          <w:lang w:val="en-GB"/>
        </w:rPr>
        <w:t xml:space="preserve"> Furthermore, t</w:t>
      </w:r>
      <w:r w:rsidR="008948F3" w:rsidRPr="00B93756">
        <w:rPr>
          <w:sz w:val="24"/>
          <w:szCs w:val="24"/>
          <w:lang w:val="en-GB"/>
        </w:rPr>
        <w:t xml:space="preserve">raffic volume about 30 000 AADT causes an overall decline in bird species up to 700 m in farmland. In the case of traffic volume higher then 30 000 AADT, birds avoid </w:t>
      </w:r>
      <w:r w:rsidR="00F567FB" w:rsidRPr="00B93756">
        <w:rPr>
          <w:sz w:val="24"/>
          <w:szCs w:val="24"/>
          <w:lang w:val="en-GB"/>
        </w:rPr>
        <w:t xml:space="preserve">motorway </w:t>
      </w:r>
      <w:r w:rsidR="008948F3" w:rsidRPr="00B93756">
        <w:rPr>
          <w:sz w:val="24"/>
          <w:szCs w:val="24"/>
          <w:lang w:val="en-GB"/>
        </w:rPr>
        <w:t>about 1200 m far</w:t>
      </w:r>
      <w:r w:rsidR="00C87FDB" w:rsidRPr="00B93756">
        <w:rPr>
          <w:sz w:val="24"/>
          <w:szCs w:val="24"/>
          <w:lang w:val="en-GB"/>
        </w:rPr>
        <w:t xml:space="preserve"> (Forman et al.</w:t>
      </w:r>
      <w:r w:rsidR="00A1708B" w:rsidRPr="00B93756">
        <w:rPr>
          <w:sz w:val="24"/>
          <w:szCs w:val="24"/>
          <w:lang w:val="en-GB"/>
        </w:rPr>
        <w:t>,</w:t>
      </w:r>
      <w:r w:rsidR="00C87FDB" w:rsidRPr="00B93756">
        <w:rPr>
          <w:sz w:val="24"/>
          <w:szCs w:val="24"/>
          <w:lang w:val="en-GB"/>
        </w:rPr>
        <w:t xml:space="preserve"> 2002).</w:t>
      </w:r>
      <w:r w:rsidR="008948F3" w:rsidRPr="00B93756">
        <w:rPr>
          <w:sz w:val="24"/>
          <w:szCs w:val="24"/>
          <w:lang w:val="en-GB"/>
        </w:rPr>
        <w:t xml:space="preserve"> Another study conducted by Reijnen et al. (1996) with traffic volume 50 000 AADT documented population loss of between 40 – 74 % of all breeding species within 100 m </w:t>
      </w:r>
      <w:r w:rsidR="00B91585" w:rsidRPr="00B93756">
        <w:rPr>
          <w:sz w:val="24"/>
          <w:szCs w:val="24"/>
          <w:lang w:val="en-GB"/>
        </w:rPr>
        <w:t>motor</w:t>
      </w:r>
      <w:r w:rsidR="008948F3" w:rsidRPr="00B93756">
        <w:rPr>
          <w:sz w:val="24"/>
          <w:szCs w:val="24"/>
          <w:lang w:val="en-GB"/>
        </w:rPr>
        <w:t>way distance and 12-52% within 500 m. Nevertheless, they mention some species such as lapwing (</w:t>
      </w:r>
      <w:r w:rsidR="008948F3" w:rsidRPr="00B93756">
        <w:rPr>
          <w:i/>
          <w:iCs/>
          <w:sz w:val="24"/>
          <w:szCs w:val="24"/>
          <w:lang w:val="en-GB"/>
        </w:rPr>
        <w:t>Vanellus vanellus</w:t>
      </w:r>
      <w:r w:rsidR="008948F3" w:rsidRPr="00B93756">
        <w:rPr>
          <w:sz w:val="24"/>
          <w:szCs w:val="24"/>
          <w:lang w:val="en-GB"/>
        </w:rPr>
        <w:t>), skylark (</w:t>
      </w:r>
      <w:r w:rsidR="008948F3" w:rsidRPr="00B93756">
        <w:rPr>
          <w:i/>
          <w:iCs/>
          <w:sz w:val="24"/>
          <w:szCs w:val="24"/>
          <w:lang w:val="en-GB"/>
        </w:rPr>
        <w:t>Alauda arvensis</w:t>
      </w:r>
      <w:r w:rsidR="008948F3" w:rsidRPr="00B93756">
        <w:rPr>
          <w:sz w:val="24"/>
          <w:szCs w:val="24"/>
          <w:lang w:val="en-GB"/>
        </w:rPr>
        <w:t>)</w:t>
      </w:r>
      <w:r w:rsidR="009C6481" w:rsidRPr="00B93756">
        <w:rPr>
          <w:sz w:val="24"/>
          <w:szCs w:val="24"/>
          <w:lang w:val="en-GB"/>
        </w:rPr>
        <w:t xml:space="preserve"> </w:t>
      </w:r>
      <w:r w:rsidR="008948F3" w:rsidRPr="00B93756">
        <w:rPr>
          <w:sz w:val="24"/>
          <w:szCs w:val="24"/>
          <w:lang w:val="en-GB"/>
        </w:rPr>
        <w:t>that declined in population of 14-44% within 1500 m.</w:t>
      </w:r>
      <w:r w:rsidR="00C87FDB" w:rsidRPr="00B93756">
        <w:rPr>
          <w:sz w:val="24"/>
          <w:szCs w:val="24"/>
          <w:lang w:val="en-GB"/>
        </w:rPr>
        <w:t xml:space="preserve"> </w:t>
      </w:r>
      <w:r w:rsidR="00C403DB" w:rsidRPr="00B93756">
        <w:rPr>
          <w:sz w:val="24"/>
          <w:szCs w:val="24"/>
          <w:lang w:val="en-GB"/>
        </w:rPr>
        <w:t>The most prone birds are endangered species and those who predominately occupy open habitats such as common linnet (</w:t>
      </w:r>
      <w:r w:rsidR="00C403DB" w:rsidRPr="00B93756">
        <w:rPr>
          <w:i/>
          <w:sz w:val="24"/>
          <w:szCs w:val="24"/>
          <w:lang w:val="en-GB"/>
        </w:rPr>
        <w:t>Carduelis cannabi</w:t>
      </w:r>
      <w:r w:rsidR="00C403DB" w:rsidRPr="00B93756">
        <w:rPr>
          <w:sz w:val="24"/>
          <w:szCs w:val="24"/>
          <w:lang w:val="en-GB"/>
        </w:rPr>
        <w:t>na), common quail (</w:t>
      </w:r>
      <w:r w:rsidR="00C403DB" w:rsidRPr="00B93756">
        <w:rPr>
          <w:i/>
          <w:sz w:val="24"/>
          <w:szCs w:val="24"/>
          <w:lang w:val="en-GB"/>
        </w:rPr>
        <w:t>Coturnix coturnix</w:t>
      </w:r>
      <w:r w:rsidR="00C403DB" w:rsidRPr="00B93756">
        <w:rPr>
          <w:sz w:val="24"/>
          <w:szCs w:val="24"/>
          <w:lang w:val="en-GB"/>
        </w:rPr>
        <w:t>), corn bunting (</w:t>
      </w:r>
      <w:r w:rsidR="00C403DB" w:rsidRPr="00B93756">
        <w:rPr>
          <w:i/>
          <w:sz w:val="24"/>
          <w:szCs w:val="24"/>
          <w:lang w:val="en-GB"/>
        </w:rPr>
        <w:t>Emberiza calandra</w:t>
      </w:r>
      <w:r w:rsidR="00C403DB" w:rsidRPr="00B93756">
        <w:rPr>
          <w:sz w:val="24"/>
          <w:szCs w:val="24"/>
          <w:lang w:val="en-GB"/>
        </w:rPr>
        <w:t xml:space="preserve">), stonechat </w:t>
      </w:r>
      <w:r w:rsidR="00C403DB" w:rsidRPr="00B93756">
        <w:rPr>
          <w:sz w:val="24"/>
          <w:szCs w:val="24"/>
          <w:lang w:val="en-GB"/>
        </w:rPr>
        <w:lastRenderedPageBreak/>
        <w:t>(</w:t>
      </w:r>
      <w:r w:rsidR="00C403DB" w:rsidRPr="00B93756">
        <w:rPr>
          <w:i/>
          <w:sz w:val="24"/>
          <w:szCs w:val="24"/>
          <w:lang w:val="en-GB"/>
        </w:rPr>
        <w:t>Saxicola torquata</w:t>
      </w:r>
      <w:r w:rsidR="00C403DB" w:rsidRPr="00B93756">
        <w:rPr>
          <w:sz w:val="24"/>
          <w:szCs w:val="24"/>
          <w:lang w:val="en-GB"/>
        </w:rPr>
        <w:t>), Whinchat (</w:t>
      </w:r>
      <w:r w:rsidR="00C403DB" w:rsidRPr="00B93756">
        <w:rPr>
          <w:i/>
          <w:sz w:val="24"/>
          <w:szCs w:val="24"/>
          <w:lang w:val="en-GB"/>
        </w:rPr>
        <w:t>Saxicola rubetra</w:t>
      </w:r>
      <w:r w:rsidR="00C403DB" w:rsidRPr="00B93756">
        <w:rPr>
          <w:sz w:val="24"/>
          <w:szCs w:val="24"/>
          <w:lang w:val="en-GB"/>
        </w:rPr>
        <w:t xml:space="preserve">) (Palomino &amp; Carrascal, 2007; Ascensao et al., 2022; Wiacek, 2023).   </w:t>
      </w:r>
    </w:p>
    <w:p w14:paraId="1EA9734F" w14:textId="11A86D9F" w:rsidR="00437FB9" w:rsidRPr="00B93756" w:rsidRDefault="00437FB9" w:rsidP="00AA5A86">
      <w:pPr>
        <w:jc w:val="both"/>
        <w:rPr>
          <w:sz w:val="24"/>
          <w:szCs w:val="24"/>
          <w:lang w:val="en-GB"/>
        </w:rPr>
      </w:pPr>
      <w:r w:rsidRPr="00B93756">
        <w:rPr>
          <w:sz w:val="24"/>
          <w:szCs w:val="24"/>
          <w:lang w:val="en-GB"/>
        </w:rPr>
        <w:t>Furthermore, one</w:t>
      </w:r>
      <w:r w:rsidR="00D82216" w:rsidRPr="00B93756">
        <w:rPr>
          <w:sz w:val="24"/>
          <w:szCs w:val="24"/>
          <w:lang w:val="en-GB"/>
        </w:rPr>
        <w:t xml:space="preserve"> study conducted by Brotons &amp; Herrando (2001) is little bit similar to our study. The</w:t>
      </w:r>
      <w:r w:rsidRPr="00B93756">
        <w:rPr>
          <w:sz w:val="24"/>
          <w:szCs w:val="24"/>
          <w:lang w:val="en-GB"/>
        </w:rPr>
        <w:t xml:space="preserve">y researched an impact of road traffic on bird species in Mediterranean farmland with isolated pine forest fragments with traffic volume in average 47 000 AADT. They found fewer woodland species in forest fragments located close to the </w:t>
      </w:r>
      <w:r w:rsidR="00F567FB" w:rsidRPr="00B93756">
        <w:rPr>
          <w:sz w:val="24"/>
          <w:szCs w:val="24"/>
          <w:lang w:val="en-GB"/>
        </w:rPr>
        <w:t xml:space="preserve">motorway </w:t>
      </w:r>
      <w:r w:rsidRPr="00B93756">
        <w:rPr>
          <w:sz w:val="24"/>
          <w:szCs w:val="24"/>
          <w:lang w:val="en-GB"/>
        </w:rPr>
        <w:t>with this effect extending up to 2 km (Brotons &amp; Herrando, 2001).</w:t>
      </w:r>
    </w:p>
    <w:p w14:paraId="0B18A53B" w14:textId="676290BA" w:rsidR="00AA5A86" w:rsidRDefault="00EC39C6" w:rsidP="00AA5A86">
      <w:pPr>
        <w:jc w:val="both"/>
        <w:rPr>
          <w:sz w:val="24"/>
          <w:szCs w:val="24"/>
          <w:lang w:val="en-GB"/>
        </w:rPr>
      </w:pPr>
      <w:r>
        <w:rPr>
          <w:sz w:val="24"/>
          <w:szCs w:val="24"/>
          <w:lang w:val="en-GB"/>
        </w:rPr>
        <w:t xml:space="preserve">Additionally, </w:t>
      </w:r>
      <w:r w:rsidRPr="00EC39C6">
        <w:rPr>
          <w:sz w:val="24"/>
          <w:szCs w:val="24"/>
          <w:lang w:val="en-GB"/>
        </w:rPr>
        <w:t xml:space="preserve">presence of woodland bird species was more influenced by another factor, </w:t>
      </w:r>
      <w:r w:rsidR="008C6383">
        <w:rPr>
          <w:sz w:val="24"/>
          <w:szCs w:val="24"/>
          <w:lang w:val="en-GB"/>
        </w:rPr>
        <w:t xml:space="preserve">mainly </w:t>
      </w:r>
      <w:r w:rsidRPr="00EC39C6">
        <w:rPr>
          <w:sz w:val="24"/>
          <w:szCs w:val="24"/>
          <w:lang w:val="en-GB"/>
        </w:rPr>
        <w:t>tree cover</w:t>
      </w:r>
      <w:r w:rsidR="00437FB9">
        <w:rPr>
          <w:sz w:val="24"/>
          <w:szCs w:val="24"/>
          <w:lang w:val="en-GB"/>
        </w:rPr>
        <w:t xml:space="preserve"> and they</w:t>
      </w:r>
      <w:r w:rsidR="00C350C4">
        <w:rPr>
          <w:sz w:val="24"/>
          <w:szCs w:val="24"/>
          <w:lang w:val="en-GB"/>
        </w:rPr>
        <w:t xml:space="preserve"> were strongly associated with </w:t>
      </w:r>
      <w:r w:rsidR="00B25309">
        <w:rPr>
          <w:sz w:val="24"/>
          <w:szCs w:val="24"/>
          <w:lang w:val="en-GB"/>
        </w:rPr>
        <w:t xml:space="preserve">proportion of tree cover in the </w:t>
      </w:r>
      <w:r w:rsidR="00B25309" w:rsidRPr="00B93756">
        <w:rPr>
          <w:sz w:val="24"/>
          <w:szCs w:val="24"/>
          <w:lang w:val="en-GB"/>
        </w:rPr>
        <w:t xml:space="preserve">study plot. </w:t>
      </w:r>
      <w:r w:rsidR="00437FB9" w:rsidRPr="00B93756">
        <w:rPr>
          <w:sz w:val="24"/>
          <w:szCs w:val="24"/>
          <w:lang w:val="en-GB"/>
        </w:rPr>
        <w:t xml:space="preserve">This can be due to the fact, that woodland species are </w:t>
      </w:r>
      <w:r w:rsidR="004144A5" w:rsidRPr="00B93756">
        <w:rPr>
          <w:sz w:val="24"/>
          <w:szCs w:val="24"/>
          <w:lang w:val="en-GB"/>
        </w:rPr>
        <w:t xml:space="preserve">used to live in wooded habitats and therefore their species richness were increasing. </w:t>
      </w:r>
      <w:r w:rsidR="00FC07A8" w:rsidRPr="00B93756">
        <w:rPr>
          <w:sz w:val="24"/>
          <w:szCs w:val="24"/>
          <w:lang w:val="en-GB"/>
        </w:rPr>
        <w:t>Areas consisting of deciduous tree didn’t</w:t>
      </w:r>
      <w:r w:rsidR="00FC07A8">
        <w:rPr>
          <w:sz w:val="24"/>
          <w:szCs w:val="24"/>
          <w:lang w:val="en-GB"/>
        </w:rPr>
        <w:t xml:space="preserve"> show any negative impact of the roadside (Palomino </w:t>
      </w:r>
      <w:r w:rsidR="00FC07A8" w:rsidRPr="00237DF3">
        <w:rPr>
          <w:sz w:val="24"/>
          <w:szCs w:val="24"/>
          <w:lang w:val="en-GB"/>
        </w:rPr>
        <w:t>&amp; Carrascal</w:t>
      </w:r>
      <w:r w:rsidR="00FC07A8">
        <w:rPr>
          <w:sz w:val="24"/>
          <w:szCs w:val="24"/>
          <w:lang w:val="en-GB"/>
        </w:rPr>
        <w:t xml:space="preserve">, 2007). In this case </w:t>
      </w:r>
      <w:r w:rsidR="00FC07A8" w:rsidRPr="000418FD">
        <w:rPr>
          <w:sz w:val="24"/>
          <w:szCs w:val="24"/>
          <w:lang w:val="en-GB"/>
        </w:rPr>
        <w:t>they put it in</w:t>
      </w:r>
      <w:r w:rsidR="00FC07A8">
        <w:rPr>
          <w:sz w:val="24"/>
          <w:szCs w:val="24"/>
          <w:lang w:val="en-GB"/>
        </w:rPr>
        <w:t>to</w:t>
      </w:r>
      <w:r w:rsidR="00FC07A8" w:rsidRPr="000418FD">
        <w:rPr>
          <w:sz w:val="24"/>
          <w:szCs w:val="24"/>
          <w:lang w:val="en-GB"/>
        </w:rPr>
        <w:t xml:space="preserve"> connection with</w:t>
      </w:r>
      <w:r w:rsidR="00FC07A8">
        <w:rPr>
          <w:sz w:val="24"/>
          <w:szCs w:val="24"/>
          <w:lang w:val="en-GB"/>
        </w:rPr>
        <w:t xml:space="preserve"> edge effect, </w:t>
      </w:r>
      <w:r w:rsidR="00FC07A8" w:rsidRPr="000418FD">
        <w:rPr>
          <w:sz w:val="24"/>
          <w:szCs w:val="24"/>
          <w:lang w:val="en-GB"/>
        </w:rPr>
        <w:t>by which some bird species are attracted</w:t>
      </w:r>
      <w:r w:rsidR="00FC07A8">
        <w:rPr>
          <w:sz w:val="24"/>
          <w:szCs w:val="24"/>
          <w:lang w:val="en-GB"/>
        </w:rPr>
        <w:t xml:space="preserve">. </w:t>
      </w:r>
      <w:r w:rsidR="00B53E08" w:rsidRPr="00B53E08">
        <w:rPr>
          <w:sz w:val="24"/>
          <w:szCs w:val="24"/>
          <w:lang w:val="en-GB"/>
        </w:rPr>
        <w:t xml:space="preserve">On the contrary, as </w:t>
      </w:r>
      <w:r w:rsidR="00B53E08">
        <w:rPr>
          <w:sz w:val="24"/>
          <w:szCs w:val="24"/>
          <w:lang w:val="en-GB"/>
        </w:rPr>
        <w:t xml:space="preserve">we </w:t>
      </w:r>
      <w:r w:rsidR="00B53E08" w:rsidRPr="00B53E08">
        <w:rPr>
          <w:sz w:val="24"/>
          <w:szCs w:val="24"/>
          <w:lang w:val="en-GB"/>
        </w:rPr>
        <w:t xml:space="preserve">expected, there was no effect of tree cover on </w:t>
      </w:r>
      <w:r w:rsidR="00D54174" w:rsidRPr="00D54174">
        <w:rPr>
          <w:sz w:val="24"/>
          <w:szCs w:val="24"/>
          <w:lang w:val="en-GB"/>
        </w:rPr>
        <w:t xml:space="preserve">farmland </w:t>
      </w:r>
      <w:r w:rsidR="00B53E08" w:rsidRPr="00B53E08">
        <w:rPr>
          <w:sz w:val="24"/>
          <w:szCs w:val="24"/>
          <w:lang w:val="en-GB"/>
        </w:rPr>
        <w:t>bird species</w:t>
      </w:r>
      <w:r w:rsidR="008948F3">
        <w:rPr>
          <w:sz w:val="24"/>
          <w:szCs w:val="24"/>
          <w:lang w:val="en-GB"/>
        </w:rPr>
        <w:t>.</w:t>
      </w:r>
      <w:r w:rsidR="00506AE3">
        <w:rPr>
          <w:sz w:val="24"/>
          <w:szCs w:val="24"/>
          <w:lang w:val="en-GB"/>
        </w:rPr>
        <w:t xml:space="preserve"> The higher </w:t>
      </w:r>
      <w:r w:rsidR="007D2195">
        <w:rPr>
          <w:sz w:val="24"/>
          <w:szCs w:val="24"/>
          <w:lang w:val="en-GB"/>
        </w:rPr>
        <w:t xml:space="preserve">farmland </w:t>
      </w:r>
      <w:r w:rsidR="00506AE3">
        <w:rPr>
          <w:sz w:val="24"/>
          <w:szCs w:val="24"/>
          <w:lang w:val="en-GB"/>
        </w:rPr>
        <w:t xml:space="preserve">species richness is associated </w:t>
      </w:r>
      <w:r w:rsidR="007D2195">
        <w:rPr>
          <w:sz w:val="24"/>
          <w:szCs w:val="24"/>
          <w:lang w:val="en-GB"/>
        </w:rPr>
        <w:t xml:space="preserve">also </w:t>
      </w:r>
      <w:r w:rsidR="00506AE3">
        <w:rPr>
          <w:sz w:val="24"/>
          <w:szCs w:val="24"/>
          <w:lang w:val="en-GB"/>
        </w:rPr>
        <w:t xml:space="preserve">with higher habitat diversity, resulting </w:t>
      </w:r>
      <w:r w:rsidR="007D2195">
        <w:rPr>
          <w:sz w:val="24"/>
          <w:szCs w:val="24"/>
          <w:lang w:val="en-GB"/>
        </w:rPr>
        <w:t xml:space="preserve">in mosaic different landscape land use e. g. </w:t>
      </w:r>
      <w:r w:rsidR="007D2195" w:rsidRPr="007D2195">
        <w:rPr>
          <w:sz w:val="24"/>
          <w:szCs w:val="24"/>
          <w:lang w:val="en-GB"/>
        </w:rPr>
        <w:t>ley</w:t>
      </w:r>
      <w:r w:rsidR="007D2195">
        <w:rPr>
          <w:sz w:val="24"/>
          <w:szCs w:val="24"/>
          <w:lang w:val="en-GB"/>
        </w:rPr>
        <w:t xml:space="preserve">s, </w:t>
      </w:r>
      <w:r w:rsidR="007D2195" w:rsidRPr="007D2195">
        <w:rPr>
          <w:sz w:val="24"/>
          <w:szCs w:val="24"/>
          <w:lang w:val="en-GB"/>
        </w:rPr>
        <w:t>pastures</w:t>
      </w:r>
      <w:r w:rsidR="007D2195">
        <w:rPr>
          <w:sz w:val="24"/>
          <w:szCs w:val="24"/>
          <w:lang w:val="en-GB"/>
        </w:rPr>
        <w:t xml:space="preserve"> or </w:t>
      </w:r>
      <w:r w:rsidR="007D2195" w:rsidRPr="007D2195">
        <w:rPr>
          <w:sz w:val="24"/>
          <w:szCs w:val="24"/>
          <w:lang w:val="en-GB"/>
        </w:rPr>
        <w:t>farmyards with animals</w:t>
      </w:r>
      <w:r w:rsidR="007D2195">
        <w:rPr>
          <w:sz w:val="24"/>
          <w:szCs w:val="24"/>
          <w:lang w:val="en-GB"/>
        </w:rPr>
        <w:t xml:space="preserve"> (Bosco et al., 2024). </w:t>
      </w:r>
    </w:p>
    <w:p w14:paraId="58544093" w14:textId="6FBE9FB0" w:rsidR="00F41BCA" w:rsidRPr="00DF0149" w:rsidRDefault="00E66629" w:rsidP="00DF0149">
      <w:pPr>
        <w:spacing w:after="0" w:line="276" w:lineRule="auto"/>
        <w:jc w:val="both"/>
        <w:rPr>
          <w:sz w:val="24"/>
          <w:szCs w:val="24"/>
          <w:lang w:val="en-GB"/>
        </w:rPr>
      </w:pPr>
      <w:r w:rsidRPr="00FC3371">
        <w:rPr>
          <w:b/>
          <w:i/>
          <w:sz w:val="24"/>
          <w:szCs w:val="24"/>
          <w:lang w:val="en-GB"/>
        </w:rPr>
        <w:t xml:space="preserve">4.2 Nest </w:t>
      </w:r>
      <w:r w:rsidR="008C6383">
        <w:rPr>
          <w:b/>
          <w:i/>
          <w:sz w:val="24"/>
          <w:szCs w:val="24"/>
          <w:lang w:val="en-GB"/>
        </w:rPr>
        <w:t>guilds</w:t>
      </w:r>
    </w:p>
    <w:p w14:paraId="00AC0367" w14:textId="5A7AC0AF" w:rsidR="000C449D" w:rsidRPr="00B93756" w:rsidRDefault="00FC4724" w:rsidP="000C449D">
      <w:pPr>
        <w:spacing w:after="0" w:line="276" w:lineRule="auto"/>
        <w:jc w:val="both"/>
        <w:rPr>
          <w:sz w:val="24"/>
          <w:szCs w:val="24"/>
          <w:lang w:val="en-GB"/>
        </w:rPr>
      </w:pPr>
      <w:r>
        <w:rPr>
          <w:sz w:val="24"/>
          <w:szCs w:val="24"/>
          <w:lang w:val="en-GB"/>
        </w:rPr>
        <w:t xml:space="preserve">Almost every category of birds divided by nest guild reported </w:t>
      </w:r>
      <w:r w:rsidRPr="00FC4724">
        <w:rPr>
          <w:sz w:val="24"/>
          <w:szCs w:val="24"/>
          <w:lang w:val="en-GB"/>
        </w:rPr>
        <w:t>the same slight increase</w:t>
      </w:r>
      <w:r>
        <w:rPr>
          <w:sz w:val="24"/>
          <w:szCs w:val="24"/>
          <w:lang w:val="en-GB"/>
        </w:rPr>
        <w:t xml:space="preserve"> with </w:t>
      </w:r>
      <w:r w:rsidR="00124D50">
        <w:rPr>
          <w:sz w:val="24"/>
          <w:szCs w:val="24"/>
          <w:lang w:val="en-GB"/>
        </w:rPr>
        <w:t>motor</w:t>
      </w:r>
      <w:r>
        <w:rPr>
          <w:sz w:val="24"/>
          <w:szCs w:val="24"/>
          <w:lang w:val="en-GB"/>
        </w:rPr>
        <w:t>way distance.</w:t>
      </w:r>
      <w:r w:rsidR="00BC4C27">
        <w:rPr>
          <w:sz w:val="24"/>
          <w:szCs w:val="24"/>
          <w:lang w:val="en-GB"/>
        </w:rPr>
        <w:t xml:space="preserve"> </w:t>
      </w:r>
      <w:r w:rsidR="00120C5D" w:rsidRPr="00B93756">
        <w:rPr>
          <w:sz w:val="24"/>
          <w:szCs w:val="24"/>
          <w:lang w:val="en-GB"/>
        </w:rPr>
        <w:t>Only shrub species were increasing more than the others</w:t>
      </w:r>
      <w:r w:rsidR="00A03D7C" w:rsidRPr="00B93756">
        <w:rPr>
          <w:sz w:val="24"/>
          <w:szCs w:val="24"/>
          <w:lang w:val="en-GB"/>
        </w:rPr>
        <w:t xml:space="preserve">. </w:t>
      </w:r>
      <w:r w:rsidR="00BC4C27" w:rsidRPr="00B93756">
        <w:rPr>
          <w:sz w:val="24"/>
          <w:szCs w:val="24"/>
          <w:lang w:val="en-GB"/>
        </w:rPr>
        <w:t>Sensitive and therefore negatively affected by the road traffic are ground-nesting species</w:t>
      </w:r>
      <w:r w:rsidR="004A76E6" w:rsidRPr="00B93756">
        <w:rPr>
          <w:sz w:val="24"/>
          <w:szCs w:val="24"/>
          <w:lang w:val="en-GB"/>
        </w:rPr>
        <w:t xml:space="preserve">, </w:t>
      </w:r>
      <w:r w:rsidR="000448F7" w:rsidRPr="00B93756">
        <w:rPr>
          <w:sz w:val="24"/>
          <w:szCs w:val="24"/>
          <w:lang w:val="en-GB"/>
        </w:rPr>
        <w:t>with low-frequency calls</w:t>
      </w:r>
      <w:r w:rsidR="00BC4C27" w:rsidRPr="00B93756">
        <w:rPr>
          <w:sz w:val="24"/>
          <w:szCs w:val="24"/>
          <w:lang w:val="en-GB"/>
        </w:rPr>
        <w:t xml:space="preserve">. </w:t>
      </w:r>
      <w:r w:rsidR="00F94C6F" w:rsidRPr="00B93756">
        <w:rPr>
          <w:sz w:val="24"/>
          <w:szCs w:val="24"/>
          <w:lang w:val="en-GB"/>
        </w:rPr>
        <w:t>T</w:t>
      </w:r>
      <w:r w:rsidR="002A0592" w:rsidRPr="00B93756">
        <w:rPr>
          <w:sz w:val="24"/>
          <w:szCs w:val="24"/>
          <w:lang w:val="en-GB"/>
        </w:rPr>
        <w:t>he loss of birds nesting on the ground closest to the road can have many causes, such as collisions with vehicles</w:t>
      </w:r>
      <w:r w:rsidR="001B398A" w:rsidRPr="00B93756">
        <w:rPr>
          <w:sz w:val="24"/>
          <w:szCs w:val="24"/>
          <w:lang w:val="en-GB"/>
        </w:rPr>
        <w:t xml:space="preserve"> </w:t>
      </w:r>
      <w:r w:rsidR="00862D37" w:rsidRPr="00B93756">
        <w:rPr>
          <w:sz w:val="24"/>
          <w:szCs w:val="24"/>
          <w:lang w:val="en-GB"/>
        </w:rPr>
        <w:t xml:space="preserve">or </w:t>
      </w:r>
      <w:r w:rsidR="002A0592" w:rsidRPr="00B93756">
        <w:rPr>
          <w:sz w:val="24"/>
          <w:szCs w:val="24"/>
          <w:lang w:val="en-GB"/>
        </w:rPr>
        <w:t>noise which is the most marked on the ground</w:t>
      </w:r>
      <w:r w:rsidR="00F94C6F" w:rsidRPr="00B93756">
        <w:rPr>
          <w:sz w:val="24"/>
          <w:szCs w:val="24"/>
          <w:lang w:val="en-GB"/>
        </w:rPr>
        <w:t xml:space="preserve"> </w:t>
      </w:r>
      <w:r w:rsidR="00862D37" w:rsidRPr="00B93756">
        <w:rPr>
          <w:sz w:val="24"/>
          <w:szCs w:val="24"/>
          <w:lang w:val="en-GB"/>
        </w:rPr>
        <w:t xml:space="preserve">resulting in reduction of habitat quality </w:t>
      </w:r>
      <w:r w:rsidR="00F94C6F" w:rsidRPr="00B93756">
        <w:rPr>
          <w:sz w:val="24"/>
          <w:szCs w:val="24"/>
          <w:lang w:val="en-GB"/>
        </w:rPr>
        <w:t>(</w:t>
      </w:r>
      <w:r w:rsidR="00862D37" w:rsidRPr="00B93756">
        <w:rPr>
          <w:sz w:val="24"/>
          <w:szCs w:val="24"/>
          <w:lang w:val="en-GB"/>
        </w:rPr>
        <w:t xml:space="preserve">Polak et al., 2013; </w:t>
      </w:r>
      <w:bookmarkStart w:id="18" w:name="_Hlk161575578"/>
      <w:r w:rsidR="00862D37" w:rsidRPr="00B93756">
        <w:rPr>
          <w:sz w:val="24"/>
          <w:szCs w:val="24"/>
          <w:lang w:val="en-GB"/>
        </w:rPr>
        <w:t>Ascens</w:t>
      </w:r>
      <w:r w:rsidR="00862D37" w:rsidRPr="00B93756">
        <w:rPr>
          <w:rFonts w:cstheme="minorHAnsi"/>
          <w:sz w:val="24"/>
          <w:szCs w:val="24"/>
          <w:lang w:val="en-GB"/>
        </w:rPr>
        <w:t>ã</w:t>
      </w:r>
      <w:r w:rsidR="00862D37" w:rsidRPr="00B93756">
        <w:rPr>
          <w:sz w:val="24"/>
          <w:szCs w:val="24"/>
          <w:lang w:val="en-GB"/>
        </w:rPr>
        <w:t>o et al., 2022</w:t>
      </w:r>
      <w:bookmarkEnd w:id="18"/>
      <w:r w:rsidR="00862D37" w:rsidRPr="00B93756">
        <w:rPr>
          <w:sz w:val="24"/>
          <w:szCs w:val="24"/>
          <w:lang w:val="en-GB"/>
        </w:rPr>
        <w:t>)</w:t>
      </w:r>
      <w:r w:rsidR="002A0592" w:rsidRPr="00B93756">
        <w:rPr>
          <w:sz w:val="24"/>
          <w:szCs w:val="24"/>
          <w:lang w:val="en-GB"/>
        </w:rPr>
        <w:t>.</w:t>
      </w:r>
      <w:r w:rsidR="001B398A" w:rsidRPr="00B93756">
        <w:rPr>
          <w:sz w:val="24"/>
          <w:szCs w:val="24"/>
          <w:lang w:val="en-GB"/>
        </w:rPr>
        <w:t xml:space="preserve"> </w:t>
      </w:r>
      <w:r w:rsidR="008A0F3E" w:rsidRPr="00B93756">
        <w:rPr>
          <w:sz w:val="24"/>
          <w:szCs w:val="24"/>
          <w:lang w:val="en-GB"/>
        </w:rPr>
        <w:t>Ground</w:t>
      </w:r>
      <w:r w:rsidR="000448F7" w:rsidRPr="00B93756">
        <w:rPr>
          <w:sz w:val="24"/>
          <w:szCs w:val="24"/>
          <w:lang w:val="en-GB"/>
        </w:rPr>
        <w:t xml:space="preserve"> nesters avoid the proximity of </w:t>
      </w:r>
      <w:r w:rsidR="00F567FB" w:rsidRPr="00B93756">
        <w:rPr>
          <w:sz w:val="24"/>
          <w:szCs w:val="24"/>
          <w:lang w:val="en-GB"/>
        </w:rPr>
        <w:t xml:space="preserve">motorway </w:t>
      </w:r>
      <w:r w:rsidR="000448F7" w:rsidRPr="00B93756">
        <w:rPr>
          <w:sz w:val="24"/>
          <w:szCs w:val="24"/>
          <w:lang w:val="en-GB"/>
        </w:rPr>
        <w:t>to prevent their calls being masked by the traffic noise (Polak et. al., 2013)</w:t>
      </w:r>
      <w:r w:rsidR="00211515" w:rsidRPr="00B93756">
        <w:rPr>
          <w:sz w:val="24"/>
          <w:szCs w:val="24"/>
          <w:lang w:val="en-GB"/>
        </w:rPr>
        <w:t>, e. g. yellowhammer (</w:t>
      </w:r>
      <w:r w:rsidR="00211515" w:rsidRPr="00B93756">
        <w:rPr>
          <w:i/>
          <w:iCs/>
          <w:sz w:val="24"/>
          <w:szCs w:val="24"/>
          <w:lang w:val="en-GB"/>
        </w:rPr>
        <w:t>Emberiza citrinella</w:t>
      </w:r>
      <w:r w:rsidR="00211515" w:rsidRPr="00B93756">
        <w:rPr>
          <w:sz w:val="24"/>
          <w:szCs w:val="24"/>
          <w:lang w:val="en-GB"/>
        </w:rPr>
        <w:t xml:space="preserve">) decreased song duration close to </w:t>
      </w:r>
      <w:r w:rsidR="00F567FB" w:rsidRPr="00B93756">
        <w:rPr>
          <w:sz w:val="24"/>
          <w:szCs w:val="24"/>
          <w:lang w:val="en-GB"/>
        </w:rPr>
        <w:t xml:space="preserve">motorway </w:t>
      </w:r>
      <w:r w:rsidR="00211515" w:rsidRPr="00B93756">
        <w:rPr>
          <w:sz w:val="24"/>
          <w:szCs w:val="24"/>
          <w:lang w:val="en-GB"/>
        </w:rPr>
        <w:t xml:space="preserve">in response to high traffic volume and related traffic noise in farmland. Yellowhammer also started singing later under higher traffic volume (Ritz-Radlinská et al., 2023). </w:t>
      </w:r>
      <w:r w:rsidR="009F7455" w:rsidRPr="00B93756">
        <w:rPr>
          <w:sz w:val="24"/>
          <w:szCs w:val="24"/>
          <w:lang w:val="en-GB"/>
        </w:rPr>
        <w:t>Clarke et al. (2013) observed negative effect of road traffic on nest density of stone curlew (</w:t>
      </w:r>
      <w:r w:rsidR="009F7455" w:rsidRPr="00B93756">
        <w:rPr>
          <w:i/>
          <w:sz w:val="24"/>
          <w:szCs w:val="24"/>
          <w:lang w:val="en-GB"/>
        </w:rPr>
        <w:t>Burhinidae</w:t>
      </w:r>
      <w:r w:rsidR="009F7455" w:rsidRPr="00B93756">
        <w:rPr>
          <w:sz w:val="24"/>
          <w:szCs w:val="24"/>
          <w:lang w:val="en-GB"/>
        </w:rPr>
        <w:t>) at a distance of at least 1000 m.</w:t>
      </w:r>
      <w:r w:rsidR="008051C9" w:rsidRPr="00B93756">
        <w:rPr>
          <w:sz w:val="24"/>
          <w:szCs w:val="24"/>
          <w:lang w:val="en-GB"/>
        </w:rPr>
        <w:t xml:space="preserve"> Other typical species of open farmland, nesting on the ground is the gray partridge (</w:t>
      </w:r>
      <w:r w:rsidR="008051C9" w:rsidRPr="00B93756">
        <w:rPr>
          <w:i/>
          <w:sz w:val="24"/>
          <w:szCs w:val="24"/>
          <w:lang w:val="en-GB"/>
        </w:rPr>
        <w:t>Perdix perdix</w:t>
      </w:r>
      <w:r w:rsidR="008051C9" w:rsidRPr="00B93756">
        <w:rPr>
          <w:sz w:val="24"/>
          <w:szCs w:val="24"/>
          <w:lang w:val="en-GB"/>
        </w:rPr>
        <w:t xml:space="preserve">) who avoids roads and other traffic corridors (Harmange et al., 2021). This could support our result that more ground nesters were found farther from </w:t>
      </w:r>
      <w:r w:rsidR="00F567FB" w:rsidRPr="00B93756">
        <w:rPr>
          <w:sz w:val="24"/>
          <w:szCs w:val="24"/>
          <w:lang w:val="en-GB"/>
        </w:rPr>
        <w:t>motor</w:t>
      </w:r>
      <w:r w:rsidR="008051C9" w:rsidRPr="00B93756">
        <w:rPr>
          <w:sz w:val="24"/>
          <w:szCs w:val="24"/>
          <w:lang w:val="en-GB"/>
        </w:rPr>
        <w:t xml:space="preserve">way, due to high noise levels in the vicinity of </w:t>
      </w:r>
      <w:r w:rsidR="00F567FB" w:rsidRPr="00B93756">
        <w:rPr>
          <w:sz w:val="24"/>
          <w:szCs w:val="24"/>
          <w:lang w:val="en-GB"/>
        </w:rPr>
        <w:t xml:space="preserve">motorway </w:t>
      </w:r>
      <w:r w:rsidR="008051C9" w:rsidRPr="00B93756">
        <w:rPr>
          <w:sz w:val="24"/>
          <w:szCs w:val="24"/>
          <w:lang w:val="en-GB"/>
        </w:rPr>
        <w:t xml:space="preserve">and good noise propagation. </w:t>
      </w:r>
      <w:r w:rsidR="006417F6" w:rsidRPr="00B93756">
        <w:rPr>
          <w:sz w:val="24"/>
          <w:szCs w:val="24"/>
          <w:lang w:val="en-GB"/>
        </w:rPr>
        <w:t>Most</w:t>
      </w:r>
      <w:r w:rsidR="007C0180" w:rsidRPr="00B93756">
        <w:rPr>
          <w:sz w:val="24"/>
          <w:szCs w:val="24"/>
          <w:lang w:val="en-GB"/>
        </w:rPr>
        <w:t xml:space="preserve"> </w:t>
      </w:r>
      <w:r w:rsidR="006417F6" w:rsidRPr="00B93756">
        <w:rPr>
          <w:sz w:val="24"/>
          <w:szCs w:val="24"/>
          <w:lang w:val="en-GB"/>
        </w:rPr>
        <w:t xml:space="preserve">of </w:t>
      </w:r>
      <w:r w:rsidR="007C0180" w:rsidRPr="00B93756">
        <w:rPr>
          <w:sz w:val="24"/>
          <w:szCs w:val="24"/>
          <w:lang w:val="en-GB"/>
        </w:rPr>
        <w:t>ground species recorded in our study are farmland species. Due to better noise propagation in farmland, they may be more affected by noise and forced</w:t>
      </w:r>
      <w:r w:rsidR="007C0180" w:rsidRPr="007C0180">
        <w:rPr>
          <w:sz w:val="24"/>
          <w:szCs w:val="24"/>
          <w:lang w:val="en-GB"/>
        </w:rPr>
        <w:t xml:space="preserve"> further from the </w:t>
      </w:r>
      <w:r w:rsidR="00F567FB">
        <w:rPr>
          <w:sz w:val="24"/>
          <w:szCs w:val="24"/>
          <w:lang w:val="en-GB"/>
        </w:rPr>
        <w:t>motor</w:t>
      </w:r>
      <w:r w:rsidR="00F567FB" w:rsidRPr="007C0180">
        <w:rPr>
          <w:sz w:val="24"/>
          <w:szCs w:val="24"/>
          <w:lang w:val="en-GB"/>
        </w:rPr>
        <w:t>way</w:t>
      </w:r>
      <w:r w:rsidR="007C0180" w:rsidRPr="007C0180">
        <w:rPr>
          <w:sz w:val="24"/>
          <w:szCs w:val="24"/>
          <w:lang w:val="en-GB"/>
        </w:rPr>
        <w:t>.</w:t>
      </w:r>
      <w:r w:rsidR="000C449D">
        <w:rPr>
          <w:sz w:val="24"/>
          <w:szCs w:val="24"/>
          <w:lang w:val="en-GB"/>
        </w:rPr>
        <w:t xml:space="preserve"> </w:t>
      </w:r>
      <w:r w:rsidR="00A03D7C">
        <w:rPr>
          <w:sz w:val="24"/>
          <w:szCs w:val="24"/>
          <w:lang w:val="en-GB"/>
        </w:rPr>
        <w:t>On the other hand, n</w:t>
      </w:r>
      <w:r w:rsidRPr="00526147">
        <w:rPr>
          <w:sz w:val="24"/>
          <w:szCs w:val="24"/>
          <w:lang w:val="en-GB"/>
        </w:rPr>
        <w:t xml:space="preserve">o effect </w:t>
      </w:r>
      <w:r w:rsidR="009E331F" w:rsidRPr="00526147">
        <w:rPr>
          <w:sz w:val="24"/>
          <w:szCs w:val="24"/>
          <w:lang w:val="en-GB"/>
        </w:rPr>
        <w:t>of road distance</w:t>
      </w:r>
      <w:r w:rsidRPr="00526147">
        <w:rPr>
          <w:sz w:val="24"/>
          <w:szCs w:val="24"/>
          <w:lang w:val="en-GB"/>
        </w:rPr>
        <w:t xml:space="preserve"> </w:t>
      </w:r>
      <w:r w:rsidR="00641CC1" w:rsidRPr="00526147">
        <w:rPr>
          <w:sz w:val="24"/>
          <w:szCs w:val="24"/>
          <w:lang w:val="en-GB"/>
        </w:rPr>
        <w:t xml:space="preserve">on cavity birds found out Polak et al. (2013) and Kuitunen et al. (2003) in the case of </w:t>
      </w:r>
      <w:r w:rsidRPr="00526147">
        <w:rPr>
          <w:sz w:val="24"/>
          <w:szCs w:val="24"/>
          <w:lang w:val="en-GB"/>
        </w:rPr>
        <w:t>pied flycatcher</w:t>
      </w:r>
      <w:r w:rsidR="00641CC1" w:rsidRPr="00526147">
        <w:rPr>
          <w:sz w:val="24"/>
          <w:szCs w:val="24"/>
          <w:lang w:val="en-GB"/>
        </w:rPr>
        <w:t xml:space="preserve"> </w:t>
      </w:r>
      <w:r w:rsidR="009E331F" w:rsidRPr="00526147">
        <w:rPr>
          <w:sz w:val="24"/>
          <w:szCs w:val="24"/>
          <w:lang w:val="en-GB"/>
        </w:rPr>
        <w:t xml:space="preserve">in woodland. Nevertheless, nests </w:t>
      </w:r>
      <w:r w:rsidR="00641CC1" w:rsidRPr="00526147">
        <w:rPr>
          <w:sz w:val="24"/>
          <w:szCs w:val="24"/>
          <w:lang w:val="en-GB"/>
        </w:rPr>
        <w:t xml:space="preserve">of pied flycatcher </w:t>
      </w:r>
      <w:r w:rsidR="009E331F" w:rsidRPr="00526147">
        <w:rPr>
          <w:sz w:val="24"/>
          <w:szCs w:val="24"/>
          <w:lang w:val="en-GB"/>
        </w:rPr>
        <w:t xml:space="preserve">closer to road were more unsuccessful. Study of Kuitunen´s et al. (2003) has some limitations because, they </w:t>
      </w:r>
      <w:r w:rsidR="00E0483C" w:rsidRPr="00526147">
        <w:rPr>
          <w:sz w:val="24"/>
          <w:szCs w:val="24"/>
          <w:lang w:val="en-GB"/>
        </w:rPr>
        <w:t xml:space="preserve">established nest boxes only in </w:t>
      </w:r>
      <w:r w:rsidR="00641CC1" w:rsidRPr="00526147">
        <w:rPr>
          <w:sz w:val="24"/>
          <w:szCs w:val="24"/>
          <w:lang w:val="en-GB"/>
        </w:rPr>
        <w:t xml:space="preserve">up to </w:t>
      </w:r>
      <w:r w:rsidR="00E0483C" w:rsidRPr="00526147">
        <w:rPr>
          <w:sz w:val="24"/>
          <w:szCs w:val="24"/>
          <w:lang w:val="en-GB"/>
        </w:rPr>
        <w:t>120 m far from road.</w:t>
      </w:r>
      <w:r w:rsidR="00526147" w:rsidRPr="00526147">
        <w:rPr>
          <w:sz w:val="24"/>
          <w:szCs w:val="24"/>
          <w:lang w:val="en-GB"/>
        </w:rPr>
        <w:t xml:space="preserve"> However, both of the previously mentioned studies were carried out in the woodland and in an area with much lower traffic volume compared to our study.</w:t>
      </w:r>
      <w:r w:rsidR="000C449D">
        <w:rPr>
          <w:sz w:val="24"/>
          <w:szCs w:val="24"/>
          <w:lang w:val="en-GB"/>
        </w:rPr>
        <w:t xml:space="preserve"> </w:t>
      </w:r>
      <w:r w:rsidR="000C449D" w:rsidRPr="00B93756">
        <w:rPr>
          <w:sz w:val="24"/>
          <w:szCs w:val="24"/>
          <w:lang w:val="en-GB"/>
        </w:rPr>
        <w:lastRenderedPageBreak/>
        <w:t>Noise and therefore also the proximity of the road has a negative effect on the nesting success of the cavity nester the great tit (Halfwerk et al., 2011).</w:t>
      </w:r>
    </w:p>
    <w:p w14:paraId="534BB74D" w14:textId="4D3E0481" w:rsidR="00A03D7C" w:rsidRPr="00B93756" w:rsidRDefault="00724856" w:rsidP="000C449D">
      <w:pPr>
        <w:jc w:val="both"/>
        <w:rPr>
          <w:sz w:val="24"/>
          <w:szCs w:val="24"/>
          <w:lang w:val="en-GB"/>
        </w:rPr>
      </w:pPr>
      <w:r w:rsidRPr="00B93756">
        <w:rPr>
          <w:sz w:val="24"/>
          <w:szCs w:val="24"/>
          <w:lang w:val="en-GB"/>
        </w:rPr>
        <w:t>In contrast to our results are findings of Polak et al. (2013) who found out canopy birds most abundant closer to road.</w:t>
      </w:r>
      <w:r w:rsidR="000C449D" w:rsidRPr="00B93756">
        <w:rPr>
          <w:sz w:val="24"/>
          <w:szCs w:val="24"/>
          <w:lang w:val="en-GB"/>
        </w:rPr>
        <w:t xml:space="preserve"> </w:t>
      </w:r>
      <w:r w:rsidR="005169B0" w:rsidRPr="00B93756">
        <w:rPr>
          <w:sz w:val="24"/>
          <w:szCs w:val="24"/>
          <w:lang w:val="en-GB"/>
        </w:rPr>
        <w:t>Surprisingly, w</w:t>
      </w:r>
      <w:r w:rsidR="00A03D7C" w:rsidRPr="00B93756">
        <w:rPr>
          <w:sz w:val="24"/>
          <w:szCs w:val="24"/>
          <w:lang w:val="en-GB"/>
        </w:rPr>
        <w:t>e found out the positive effect of traffic volume on shrub nesters richness which contrasted with the negative effect of this variable on canopy nesters as well as all species together.</w:t>
      </w:r>
    </w:p>
    <w:p w14:paraId="6E0343EE" w14:textId="4E0852AA" w:rsidR="00A03D7C" w:rsidRDefault="005169B0" w:rsidP="00FC3322">
      <w:pPr>
        <w:spacing w:after="0" w:line="276" w:lineRule="auto"/>
        <w:jc w:val="both"/>
        <w:rPr>
          <w:sz w:val="24"/>
          <w:szCs w:val="24"/>
          <w:lang w:val="en-GB"/>
        </w:rPr>
      </w:pPr>
      <w:r w:rsidRPr="00B93756">
        <w:rPr>
          <w:sz w:val="24"/>
          <w:szCs w:val="24"/>
          <w:lang w:val="en-GB"/>
        </w:rPr>
        <w:t>Furthermore, a</w:t>
      </w:r>
      <w:r w:rsidR="00A03D7C" w:rsidRPr="00B93756">
        <w:rPr>
          <w:sz w:val="24"/>
          <w:szCs w:val="24"/>
          <w:lang w:val="en-GB"/>
        </w:rPr>
        <w:t xml:space="preserve">ll the nest guilds showed a slight increase with higher tree cover. </w:t>
      </w:r>
      <w:r w:rsidR="00FC3322" w:rsidRPr="00B93756">
        <w:rPr>
          <w:sz w:val="24"/>
          <w:szCs w:val="24"/>
          <w:lang w:val="en-GB"/>
        </w:rPr>
        <w:t>Canopy birds benefit from the presence of mature alleys (</w:t>
      </w:r>
      <w:r w:rsidR="00A03D7C" w:rsidRPr="00B93756">
        <w:rPr>
          <w:sz w:val="24"/>
          <w:szCs w:val="24"/>
          <w:lang w:val="en-GB"/>
        </w:rPr>
        <w:t>Orlowski</w:t>
      </w:r>
      <w:r w:rsidR="00FC3322" w:rsidRPr="00B93756">
        <w:rPr>
          <w:sz w:val="24"/>
          <w:szCs w:val="24"/>
          <w:lang w:val="en-GB"/>
        </w:rPr>
        <w:t xml:space="preserve">, </w:t>
      </w:r>
      <w:r w:rsidR="00A03D7C" w:rsidRPr="00B93756">
        <w:rPr>
          <w:sz w:val="24"/>
          <w:szCs w:val="24"/>
          <w:lang w:val="en-GB"/>
        </w:rPr>
        <w:t>2008)</w:t>
      </w:r>
      <w:r w:rsidR="00FC3322" w:rsidRPr="00B93756">
        <w:rPr>
          <w:sz w:val="24"/>
          <w:szCs w:val="24"/>
          <w:lang w:val="en-GB"/>
        </w:rPr>
        <w:t>.</w:t>
      </w:r>
    </w:p>
    <w:p w14:paraId="6C975FA6" w14:textId="5C53BC63" w:rsidR="00440E3E" w:rsidRPr="00FC3371" w:rsidRDefault="00E66629" w:rsidP="00E66629">
      <w:pPr>
        <w:spacing w:before="240" w:after="0" w:line="276" w:lineRule="auto"/>
        <w:jc w:val="both"/>
        <w:rPr>
          <w:b/>
          <w:i/>
          <w:sz w:val="24"/>
          <w:szCs w:val="24"/>
          <w:lang w:val="en-GB"/>
        </w:rPr>
      </w:pPr>
      <w:r w:rsidRPr="00FC3371">
        <w:rPr>
          <w:b/>
          <w:i/>
          <w:sz w:val="24"/>
          <w:szCs w:val="24"/>
          <w:lang w:val="en-GB"/>
        </w:rPr>
        <w:t>4.</w:t>
      </w:r>
      <w:r w:rsidR="00BD0D30">
        <w:rPr>
          <w:b/>
          <w:i/>
          <w:sz w:val="24"/>
          <w:szCs w:val="24"/>
          <w:lang w:val="en-GB"/>
        </w:rPr>
        <w:t>3</w:t>
      </w:r>
      <w:r w:rsidRPr="00FC3371">
        <w:rPr>
          <w:b/>
          <w:i/>
          <w:sz w:val="24"/>
          <w:szCs w:val="24"/>
          <w:lang w:val="en-GB"/>
        </w:rPr>
        <w:t xml:space="preserve"> </w:t>
      </w:r>
      <w:r w:rsidR="008C6383">
        <w:rPr>
          <w:b/>
          <w:i/>
          <w:sz w:val="24"/>
          <w:szCs w:val="24"/>
          <w:lang w:val="en-GB"/>
        </w:rPr>
        <w:t>Food guilds</w:t>
      </w:r>
    </w:p>
    <w:p w14:paraId="1A810E48" w14:textId="51F66A3D" w:rsidR="00B10EB9" w:rsidRPr="00B93756" w:rsidRDefault="00B815F3" w:rsidP="00B400B8">
      <w:pPr>
        <w:spacing w:after="0" w:line="276" w:lineRule="auto"/>
        <w:jc w:val="both"/>
        <w:rPr>
          <w:sz w:val="24"/>
          <w:szCs w:val="24"/>
          <w:lang w:val="en-GB"/>
        </w:rPr>
      </w:pPr>
      <w:r w:rsidRPr="00FC3371">
        <w:rPr>
          <w:sz w:val="24"/>
          <w:szCs w:val="24"/>
          <w:lang w:val="en-GB"/>
        </w:rPr>
        <w:t xml:space="preserve">According to our results, </w:t>
      </w:r>
      <w:r w:rsidR="00613FFA" w:rsidRPr="00FC3371">
        <w:rPr>
          <w:sz w:val="24"/>
          <w:szCs w:val="24"/>
          <w:lang w:val="en-GB"/>
        </w:rPr>
        <w:t xml:space="preserve">number of </w:t>
      </w:r>
      <w:r w:rsidR="00583297" w:rsidRPr="00FC3371">
        <w:rPr>
          <w:sz w:val="24"/>
          <w:szCs w:val="24"/>
          <w:lang w:val="en-GB"/>
        </w:rPr>
        <w:t xml:space="preserve">insectivorous </w:t>
      </w:r>
      <w:r w:rsidRPr="00FC3371">
        <w:rPr>
          <w:sz w:val="24"/>
          <w:szCs w:val="24"/>
          <w:lang w:val="en-GB"/>
        </w:rPr>
        <w:t xml:space="preserve">bird species increased with increasing distance from </w:t>
      </w:r>
      <w:r w:rsidR="00F567FB">
        <w:rPr>
          <w:sz w:val="24"/>
          <w:szCs w:val="24"/>
          <w:lang w:val="en-GB"/>
        </w:rPr>
        <w:t>motor</w:t>
      </w:r>
      <w:r w:rsidRPr="00FC3371">
        <w:rPr>
          <w:sz w:val="24"/>
          <w:szCs w:val="24"/>
          <w:lang w:val="en-GB"/>
        </w:rPr>
        <w:t xml:space="preserve">way and </w:t>
      </w:r>
      <w:r w:rsidR="006F19BD" w:rsidRPr="00FC3371">
        <w:rPr>
          <w:sz w:val="24"/>
          <w:szCs w:val="24"/>
          <w:lang w:val="en-GB"/>
        </w:rPr>
        <w:t xml:space="preserve">also </w:t>
      </w:r>
      <w:r w:rsidRPr="00FC3371">
        <w:rPr>
          <w:sz w:val="24"/>
          <w:szCs w:val="24"/>
          <w:lang w:val="en-GB"/>
        </w:rPr>
        <w:t>were more influenced compare to granivorous</w:t>
      </w:r>
      <w:r w:rsidRPr="00B93756">
        <w:rPr>
          <w:sz w:val="24"/>
          <w:szCs w:val="24"/>
          <w:lang w:val="en-GB"/>
        </w:rPr>
        <w:t>.</w:t>
      </w:r>
      <w:r w:rsidR="00F6545C" w:rsidRPr="00B93756">
        <w:rPr>
          <w:sz w:val="24"/>
          <w:szCs w:val="24"/>
          <w:lang w:val="en-GB"/>
        </w:rPr>
        <w:t xml:space="preserve"> </w:t>
      </w:r>
      <w:r w:rsidR="00DC7DE4" w:rsidRPr="00B93756">
        <w:rPr>
          <w:sz w:val="24"/>
          <w:szCs w:val="24"/>
          <w:lang w:val="en-GB"/>
        </w:rPr>
        <w:t>I</w:t>
      </w:r>
      <w:r w:rsidR="00790EE9" w:rsidRPr="00B93756">
        <w:rPr>
          <w:sz w:val="24"/>
          <w:szCs w:val="24"/>
          <w:lang w:val="en-GB"/>
        </w:rPr>
        <w:t>t</w:t>
      </w:r>
      <w:r w:rsidR="00DC7DE4" w:rsidRPr="00B93756">
        <w:rPr>
          <w:sz w:val="24"/>
          <w:szCs w:val="24"/>
          <w:lang w:val="en-GB"/>
        </w:rPr>
        <w:t xml:space="preserve"> can be due to different number of species sorted as insectivorous (47) and granivorous (16). </w:t>
      </w:r>
      <w:r w:rsidR="001655C5" w:rsidRPr="00B93756">
        <w:rPr>
          <w:sz w:val="24"/>
          <w:szCs w:val="24"/>
          <w:lang w:val="en-GB"/>
        </w:rPr>
        <w:t>The growth of insectivorous species from a road confirm</w:t>
      </w:r>
      <w:r w:rsidR="00787C0F" w:rsidRPr="00B93756">
        <w:rPr>
          <w:sz w:val="24"/>
          <w:szCs w:val="24"/>
          <w:lang w:val="en-GB"/>
        </w:rPr>
        <w:t>s</w:t>
      </w:r>
      <w:r w:rsidR="001655C5" w:rsidRPr="00B93756">
        <w:rPr>
          <w:sz w:val="24"/>
          <w:szCs w:val="24"/>
          <w:lang w:val="en-GB"/>
        </w:rPr>
        <w:t xml:space="preserve"> Polak et al. (2013). </w:t>
      </w:r>
      <w:r w:rsidR="006D12E7" w:rsidRPr="00B93756">
        <w:rPr>
          <w:sz w:val="24"/>
          <w:szCs w:val="24"/>
          <w:lang w:val="en-GB"/>
        </w:rPr>
        <w:t>In comparison to our work, the road had a considerably lower traffic volume and the number of insectivorous species increased noticeably just within 310 m of the road.</w:t>
      </w:r>
      <w:r w:rsidR="00B10EB9" w:rsidRPr="00B93756">
        <w:rPr>
          <w:sz w:val="24"/>
          <w:szCs w:val="24"/>
          <w:lang w:val="en-GB"/>
        </w:rPr>
        <w:t xml:space="preserve"> The low </w:t>
      </w:r>
      <w:r w:rsidR="00F959C6" w:rsidRPr="00B93756">
        <w:rPr>
          <w:sz w:val="24"/>
          <w:szCs w:val="24"/>
          <w:lang w:val="en-GB"/>
        </w:rPr>
        <w:t>abundance</w:t>
      </w:r>
      <w:r w:rsidR="00B10EB9" w:rsidRPr="00B93756">
        <w:rPr>
          <w:sz w:val="24"/>
          <w:szCs w:val="24"/>
          <w:lang w:val="en-GB"/>
        </w:rPr>
        <w:t xml:space="preserve"> of insectivorous species closest to the road may be directly related to the negative impact of the road on insects in its vicinity. </w:t>
      </w:r>
      <w:r w:rsidR="00607CDD" w:rsidRPr="00B93756">
        <w:rPr>
          <w:sz w:val="24"/>
          <w:szCs w:val="24"/>
          <w:lang w:val="en-GB"/>
        </w:rPr>
        <w:t>Insects are killed</w:t>
      </w:r>
      <w:r w:rsidR="003A7692" w:rsidRPr="00B93756">
        <w:t xml:space="preserve"> </w:t>
      </w:r>
      <w:r w:rsidR="003A7692" w:rsidRPr="00B93756">
        <w:rPr>
          <w:sz w:val="24"/>
          <w:szCs w:val="24"/>
          <w:lang w:val="en-GB"/>
        </w:rPr>
        <w:t>by passing cars</w:t>
      </w:r>
      <w:r w:rsidR="00607CDD" w:rsidRPr="00B93756">
        <w:rPr>
          <w:sz w:val="24"/>
          <w:szCs w:val="24"/>
          <w:lang w:val="en-GB"/>
        </w:rPr>
        <w:t xml:space="preserve"> and this effect increases with traffic volume. At the same time, the road is a barrier, especially for small species and flightless species</w:t>
      </w:r>
      <w:r w:rsidR="00542121" w:rsidRPr="00B93756">
        <w:rPr>
          <w:sz w:val="24"/>
          <w:szCs w:val="24"/>
          <w:lang w:val="en-GB"/>
        </w:rPr>
        <w:t xml:space="preserve"> insects</w:t>
      </w:r>
      <w:r w:rsidR="00344390" w:rsidRPr="00B93756">
        <w:rPr>
          <w:sz w:val="24"/>
          <w:szCs w:val="24"/>
          <w:lang w:val="en-GB"/>
        </w:rPr>
        <w:t xml:space="preserve"> </w:t>
      </w:r>
      <w:r w:rsidR="00CA2A8C" w:rsidRPr="00B93756">
        <w:rPr>
          <w:sz w:val="24"/>
          <w:szCs w:val="24"/>
          <w:lang w:val="en-GB"/>
        </w:rPr>
        <w:t>(</w:t>
      </w:r>
      <w:r w:rsidR="00344390" w:rsidRPr="00B93756">
        <w:rPr>
          <w:sz w:val="24"/>
          <w:szCs w:val="24"/>
          <w:lang w:val="en-GB"/>
        </w:rPr>
        <w:t>Muñoz</w:t>
      </w:r>
      <w:r w:rsidR="00CA2A8C" w:rsidRPr="00B93756">
        <w:rPr>
          <w:sz w:val="24"/>
          <w:szCs w:val="24"/>
          <w:lang w:val="en-GB"/>
        </w:rPr>
        <w:t xml:space="preserve"> et al., 2015).</w:t>
      </w:r>
      <w:r w:rsidR="00F9458C" w:rsidRPr="00B93756">
        <w:rPr>
          <w:sz w:val="24"/>
          <w:szCs w:val="24"/>
          <w:lang w:val="en-GB"/>
        </w:rPr>
        <w:t xml:space="preserve"> However, our result is not consistent with </w:t>
      </w:r>
      <w:bookmarkStart w:id="19" w:name="_Hlk161928246"/>
      <w:r w:rsidR="00F9458C" w:rsidRPr="00B93756">
        <w:rPr>
          <w:sz w:val="24"/>
          <w:szCs w:val="24"/>
          <w:lang w:val="en-GB"/>
        </w:rPr>
        <w:t>Wiacek´s et al. (2015</w:t>
      </w:r>
      <w:bookmarkEnd w:id="19"/>
      <w:r w:rsidR="00F9458C" w:rsidRPr="00B93756">
        <w:rPr>
          <w:sz w:val="24"/>
          <w:szCs w:val="24"/>
          <w:lang w:val="en-GB"/>
        </w:rPr>
        <w:t>) study, which describes that insectivorous bird species prefer proximity to roads. Nevertheless, their study was conducted along road</w:t>
      </w:r>
      <w:r w:rsidR="00B45688" w:rsidRPr="00B93756">
        <w:rPr>
          <w:sz w:val="24"/>
          <w:szCs w:val="24"/>
          <w:lang w:val="en-GB"/>
        </w:rPr>
        <w:t xml:space="preserve"> in woodland</w:t>
      </w:r>
      <w:r w:rsidR="00F9458C" w:rsidRPr="00B93756">
        <w:rPr>
          <w:sz w:val="24"/>
          <w:szCs w:val="24"/>
          <w:lang w:val="en-GB"/>
        </w:rPr>
        <w:t xml:space="preserve"> with much lower traffic volume (only 8738 AADT) compared to our study</w:t>
      </w:r>
      <w:r w:rsidR="00B45688" w:rsidRPr="00B93756">
        <w:rPr>
          <w:sz w:val="24"/>
          <w:szCs w:val="24"/>
          <w:lang w:val="en-GB"/>
        </w:rPr>
        <w:t xml:space="preserve">. </w:t>
      </w:r>
      <w:r w:rsidR="00D03631" w:rsidRPr="00B93756">
        <w:rPr>
          <w:sz w:val="24"/>
          <w:szCs w:val="24"/>
          <w:lang w:val="en-GB"/>
        </w:rPr>
        <w:t xml:space="preserve">Low traffic roads </w:t>
      </w:r>
      <w:r w:rsidR="00F56D24" w:rsidRPr="00B93756">
        <w:rPr>
          <w:sz w:val="24"/>
          <w:szCs w:val="24"/>
          <w:lang w:val="en-GB"/>
        </w:rPr>
        <w:t xml:space="preserve">and unpaved roads </w:t>
      </w:r>
      <w:r w:rsidR="00D03631" w:rsidRPr="00B93756">
        <w:rPr>
          <w:sz w:val="24"/>
          <w:szCs w:val="24"/>
          <w:lang w:val="en-GB"/>
        </w:rPr>
        <w:t>can increase the heterogeneity of the environment and attract different species</w:t>
      </w:r>
      <w:r w:rsidR="00F91D00" w:rsidRPr="00B93756">
        <w:rPr>
          <w:sz w:val="24"/>
          <w:szCs w:val="24"/>
          <w:lang w:val="en-GB"/>
        </w:rPr>
        <w:t>, while at higher traffic volumes the negative effects of traffic become fully apparent</w:t>
      </w:r>
      <w:r w:rsidR="00BD05B5" w:rsidRPr="00B93756">
        <w:rPr>
          <w:sz w:val="24"/>
          <w:szCs w:val="24"/>
          <w:lang w:val="en-GB"/>
        </w:rPr>
        <w:t xml:space="preserve"> (Šálek et al., 2010</w:t>
      </w:r>
      <w:r w:rsidR="00912AAF" w:rsidRPr="00B93756">
        <w:rPr>
          <w:sz w:val="24"/>
          <w:szCs w:val="24"/>
          <w:lang w:val="en-GB"/>
        </w:rPr>
        <w:t>; Kroeger et al., 2022</w:t>
      </w:r>
      <w:r w:rsidR="00BD05B5" w:rsidRPr="00B93756">
        <w:rPr>
          <w:sz w:val="24"/>
          <w:szCs w:val="24"/>
          <w:lang w:val="en-GB"/>
        </w:rPr>
        <w:t>).</w:t>
      </w:r>
      <w:r w:rsidR="00990B9A" w:rsidRPr="00B93756">
        <w:rPr>
          <w:sz w:val="24"/>
          <w:szCs w:val="24"/>
          <w:lang w:val="en-GB"/>
        </w:rPr>
        <w:t xml:space="preserve"> In addition, the road edge effect may also contribute to species' preference for roadside habitats (Polak et al., 2013; Wiacek et al., 2015).</w:t>
      </w:r>
      <w:r w:rsidR="00F959C6" w:rsidRPr="00B93756">
        <w:rPr>
          <w:sz w:val="24"/>
          <w:szCs w:val="24"/>
          <w:lang w:val="en-GB"/>
        </w:rPr>
        <w:t xml:space="preserve"> The number of granivorous species in our study also increased with increasing distance from the </w:t>
      </w:r>
      <w:r w:rsidR="00F567FB" w:rsidRPr="00B93756">
        <w:rPr>
          <w:sz w:val="24"/>
          <w:szCs w:val="24"/>
          <w:lang w:val="en-GB"/>
        </w:rPr>
        <w:t>motorway</w:t>
      </w:r>
      <w:r w:rsidR="00F959C6" w:rsidRPr="00B93756">
        <w:rPr>
          <w:sz w:val="24"/>
          <w:szCs w:val="24"/>
          <w:lang w:val="en-GB"/>
        </w:rPr>
        <w:t xml:space="preserve">, but </w:t>
      </w:r>
      <w:r w:rsidR="00F959C6" w:rsidRPr="00F42BBA">
        <w:rPr>
          <w:sz w:val="24"/>
          <w:szCs w:val="24"/>
          <w:lang w:val="en-GB"/>
        </w:rPr>
        <w:t xml:space="preserve">considerably less than in the case of </w:t>
      </w:r>
      <w:r w:rsidR="00F959C6" w:rsidRPr="00B93756">
        <w:rPr>
          <w:sz w:val="24"/>
          <w:szCs w:val="24"/>
          <w:lang w:val="en-GB"/>
        </w:rPr>
        <w:t xml:space="preserve">insectivorous species. The same result also reached Wiacek et al. (2015) in their study. On the other hand, study conducted by Polak et al. (2013) shows that granivorous species decreased with increasing distance. However, this decrease was observed only within 300 m of the </w:t>
      </w:r>
      <w:r w:rsidR="00F567FB" w:rsidRPr="00B93756">
        <w:rPr>
          <w:sz w:val="24"/>
          <w:szCs w:val="24"/>
          <w:lang w:val="en-GB"/>
        </w:rPr>
        <w:t>motorway</w:t>
      </w:r>
      <w:r w:rsidR="00F959C6" w:rsidRPr="00B93756">
        <w:rPr>
          <w:sz w:val="24"/>
          <w:szCs w:val="24"/>
          <w:lang w:val="en-GB"/>
        </w:rPr>
        <w:t>. It´s interesting, that both studies (Polak et al., 2013; Wiacek et al., 2015) were conducted Poland in very similar habitats but provide different results.</w:t>
      </w:r>
    </w:p>
    <w:p w14:paraId="1C8BF811" w14:textId="7DC64003" w:rsidR="00F959C6" w:rsidRPr="00B93756" w:rsidRDefault="00F959C6" w:rsidP="00B400B8">
      <w:pPr>
        <w:spacing w:after="0" w:line="276" w:lineRule="auto"/>
        <w:jc w:val="both"/>
        <w:rPr>
          <w:sz w:val="24"/>
          <w:szCs w:val="24"/>
          <w:lang w:val="en-GB"/>
        </w:rPr>
      </w:pPr>
      <w:r w:rsidRPr="00B93756">
        <w:rPr>
          <w:sz w:val="24"/>
          <w:szCs w:val="24"/>
          <w:lang w:val="en-GB"/>
        </w:rPr>
        <w:t xml:space="preserve">Granivorous species were found having a significant high roadkill rate (Cook &amp; Blumstein, 2013). In general, higher abundance of some bird species closer to road and high road kill rate can be explained that road verges may attract birds due to edge effect and may play important role when they provide better availability of any resource than surrounding habitats farther (Meunier et al., 1999; Palomino &amp; Carrascal, 2007; Cook &amp; Blumstein, 2013). </w:t>
      </w:r>
    </w:p>
    <w:p w14:paraId="6FAAA08C" w14:textId="5DAF9CC6" w:rsidR="0087026A" w:rsidRDefault="00D468A7" w:rsidP="0087026A">
      <w:pPr>
        <w:jc w:val="both"/>
        <w:rPr>
          <w:sz w:val="24"/>
          <w:szCs w:val="24"/>
          <w:lang w:val="en-GB"/>
        </w:rPr>
      </w:pPr>
      <w:r w:rsidRPr="00B93756">
        <w:rPr>
          <w:sz w:val="24"/>
          <w:szCs w:val="24"/>
          <w:lang w:val="en-GB"/>
        </w:rPr>
        <w:t>Additionally, insectivorous species were also affected by tree and shrub cover, with their species richness increasing with higher cover of both vegetation types. Furthermore, in</w:t>
      </w:r>
      <w:r w:rsidR="0087026A" w:rsidRPr="00B93756">
        <w:rPr>
          <w:sz w:val="24"/>
          <w:szCs w:val="24"/>
          <w:lang w:val="en-GB"/>
        </w:rPr>
        <w:t xml:space="preserve"> our</w:t>
      </w:r>
      <w:r w:rsidR="0087026A" w:rsidRPr="0077177F">
        <w:rPr>
          <w:sz w:val="24"/>
          <w:szCs w:val="24"/>
          <w:highlight w:val="yellow"/>
          <w:lang w:val="en-GB"/>
        </w:rPr>
        <w:t xml:space="preserve"> </w:t>
      </w:r>
      <w:r w:rsidR="0087026A" w:rsidRPr="00B93756">
        <w:rPr>
          <w:sz w:val="24"/>
          <w:szCs w:val="24"/>
          <w:lang w:val="en-GB"/>
        </w:rPr>
        <w:lastRenderedPageBreak/>
        <w:t xml:space="preserve">study, both food </w:t>
      </w:r>
      <w:r w:rsidR="00FB4080" w:rsidRPr="00B93756">
        <w:rPr>
          <w:sz w:val="24"/>
          <w:szCs w:val="24"/>
          <w:lang w:val="en-GB"/>
        </w:rPr>
        <w:t>guilds</w:t>
      </w:r>
      <w:r w:rsidR="0087026A" w:rsidRPr="00B93756">
        <w:rPr>
          <w:sz w:val="24"/>
          <w:szCs w:val="24"/>
          <w:lang w:val="en-GB"/>
        </w:rPr>
        <w:t xml:space="preserve"> were additionally influenced by altitude. Bird species slightly decreased while the altitude increased.</w:t>
      </w:r>
      <w:r w:rsidR="0087026A">
        <w:rPr>
          <w:sz w:val="24"/>
          <w:szCs w:val="24"/>
          <w:lang w:val="en-GB"/>
        </w:rPr>
        <w:t xml:space="preserve"> </w:t>
      </w:r>
    </w:p>
    <w:p w14:paraId="0ABD796D" w14:textId="41AEA5DE" w:rsidR="00453738" w:rsidRDefault="00FC3371" w:rsidP="00BA2C81">
      <w:pPr>
        <w:jc w:val="both"/>
        <w:rPr>
          <w:sz w:val="24"/>
          <w:szCs w:val="24"/>
          <w:lang w:val="en-GB"/>
        </w:rPr>
      </w:pPr>
      <w:r w:rsidRPr="00FC3371">
        <w:rPr>
          <w:sz w:val="24"/>
          <w:szCs w:val="24"/>
          <w:lang w:val="en-GB"/>
        </w:rPr>
        <w:t xml:space="preserve">In our paper we </w:t>
      </w:r>
      <w:r w:rsidR="006F3ECB" w:rsidRPr="00FC3371">
        <w:rPr>
          <w:sz w:val="24"/>
          <w:szCs w:val="24"/>
          <w:lang w:val="en-GB"/>
        </w:rPr>
        <w:t xml:space="preserve">did not evaluate </w:t>
      </w:r>
      <w:r w:rsidRPr="00FC3371">
        <w:rPr>
          <w:sz w:val="24"/>
          <w:szCs w:val="24"/>
          <w:lang w:val="en-GB"/>
        </w:rPr>
        <w:t>omnivorous bird species due to the low representation of</w:t>
      </w:r>
      <w:r w:rsidR="001976EC">
        <w:rPr>
          <w:sz w:val="24"/>
          <w:szCs w:val="24"/>
          <w:lang w:val="en-GB"/>
        </w:rPr>
        <w:t xml:space="preserve"> </w:t>
      </w:r>
      <w:r w:rsidR="006F3ECB" w:rsidRPr="00FC3371">
        <w:rPr>
          <w:sz w:val="24"/>
          <w:szCs w:val="24"/>
          <w:lang w:val="en-GB"/>
        </w:rPr>
        <w:t>this group. Nevertheless, Kroeger et al. (2022) found omnivorous birds surviving better in roadside habitats compare to birds with specialised feeding requirements (i.e. insectivores and granivores). Omnivorous birds are less food specialised and they can advantage from the presence of roads (Kroeger et al., 2022).</w:t>
      </w:r>
      <w:r w:rsidR="0087026A">
        <w:rPr>
          <w:sz w:val="24"/>
          <w:szCs w:val="24"/>
          <w:lang w:val="en-GB"/>
        </w:rPr>
        <w:t xml:space="preserve"> </w:t>
      </w:r>
      <w:r w:rsidR="0087026A" w:rsidRPr="00B93756">
        <w:rPr>
          <w:sz w:val="24"/>
          <w:szCs w:val="24"/>
          <w:lang w:val="en-GB"/>
        </w:rPr>
        <w:t xml:space="preserve">Their more extensive foraging </w:t>
      </w:r>
      <w:r w:rsidR="003A1C8E" w:rsidRPr="00B93756">
        <w:rPr>
          <w:sz w:val="24"/>
          <w:szCs w:val="24"/>
          <w:lang w:val="en-GB"/>
        </w:rPr>
        <w:t>specialization</w:t>
      </w:r>
      <w:r w:rsidR="0087026A" w:rsidRPr="00B93756">
        <w:rPr>
          <w:sz w:val="24"/>
          <w:szCs w:val="24"/>
          <w:lang w:val="en-GB"/>
        </w:rPr>
        <w:t xml:space="preserve"> may result in a notably higher frequency of vehicle collisions (Cook &amp; Blumstein, 2013).</w:t>
      </w:r>
      <w:r w:rsidR="001976EC" w:rsidRPr="00B93756">
        <w:rPr>
          <w:sz w:val="24"/>
          <w:szCs w:val="24"/>
          <w:lang w:val="en-GB"/>
        </w:rPr>
        <w:t xml:space="preserve"> </w:t>
      </w:r>
      <w:r w:rsidR="00DC7DE4" w:rsidRPr="00B93756">
        <w:rPr>
          <w:sz w:val="24"/>
          <w:szCs w:val="24"/>
          <w:lang w:val="en-GB"/>
        </w:rPr>
        <w:t>Carnivores are another group that we did not evaluate due to their low presence in number of species.</w:t>
      </w:r>
      <w:r w:rsidR="006022B1">
        <w:rPr>
          <w:sz w:val="24"/>
          <w:szCs w:val="24"/>
          <w:lang w:val="en-GB"/>
        </w:rPr>
        <w:t xml:space="preserve"> </w:t>
      </w:r>
      <w:r w:rsidR="00CC4A31" w:rsidRPr="00CC4A31">
        <w:rPr>
          <w:sz w:val="24"/>
          <w:szCs w:val="24"/>
          <w:lang w:val="en-GB"/>
        </w:rPr>
        <w:t xml:space="preserve">Nevertheless, </w:t>
      </w:r>
      <w:r w:rsidR="00260753" w:rsidRPr="00CC4A31">
        <w:rPr>
          <w:sz w:val="24"/>
          <w:szCs w:val="24"/>
          <w:lang w:val="en-GB"/>
        </w:rPr>
        <w:t>Kroeger</w:t>
      </w:r>
      <w:r w:rsidR="00260753" w:rsidRPr="00260753">
        <w:rPr>
          <w:sz w:val="24"/>
          <w:szCs w:val="24"/>
          <w:lang w:val="en-GB"/>
        </w:rPr>
        <w:t xml:space="preserve"> et al. (2022</w:t>
      </w:r>
      <w:r w:rsidR="00CC4A31">
        <w:rPr>
          <w:sz w:val="24"/>
          <w:szCs w:val="24"/>
          <w:lang w:val="en-GB"/>
        </w:rPr>
        <w:t>)</w:t>
      </w:r>
      <w:r w:rsidR="00260753">
        <w:rPr>
          <w:sz w:val="24"/>
          <w:szCs w:val="24"/>
          <w:lang w:val="en-GB"/>
        </w:rPr>
        <w:t xml:space="preserve"> found no </w:t>
      </w:r>
      <w:r w:rsidR="00260753" w:rsidRPr="00260753">
        <w:rPr>
          <w:sz w:val="24"/>
          <w:szCs w:val="24"/>
          <w:lang w:val="en-GB"/>
        </w:rPr>
        <w:t>positive effect on carnivores</w:t>
      </w:r>
      <w:r w:rsidR="00DC7DE4">
        <w:rPr>
          <w:sz w:val="24"/>
          <w:szCs w:val="24"/>
          <w:lang w:val="en-GB"/>
        </w:rPr>
        <w:t xml:space="preserve">. </w:t>
      </w:r>
      <w:r w:rsidR="00675E65" w:rsidRPr="00FC3371">
        <w:rPr>
          <w:sz w:val="24"/>
          <w:szCs w:val="24"/>
          <w:lang w:val="en-GB"/>
        </w:rPr>
        <w:t>Rytwinski &amp;</w:t>
      </w:r>
      <w:r w:rsidR="00E66629" w:rsidRPr="00FC3371">
        <w:rPr>
          <w:sz w:val="24"/>
          <w:szCs w:val="24"/>
          <w:lang w:val="en-GB"/>
        </w:rPr>
        <w:t xml:space="preserve"> </w:t>
      </w:r>
      <w:r w:rsidR="00675E65" w:rsidRPr="00FC3371">
        <w:rPr>
          <w:sz w:val="24"/>
          <w:szCs w:val="24"/>
          <w:lang w:val="en-GB"/>
        </w:rPr>
        <w:t>Fahrig (2013)</w:t>
      </w:r>
      <w:r w:rsidR="001F794C" w:rsidRPr="00FC3371">
        <w:rPr>
          <w:sz w:val="24"/>
          <w:szCs w:val="24"/>
          <w:lang w:val="en-GB"/>
        </w:rPr>
        <w:t xml:space="preserve"> </w:t>
      </w:r>
      <w:r w:rsidR="00BE292F" w:rsidRPr="00FC3371">
        <w:rPr>
          <w:sz w:val="24"/>
          <w:szCs w:val="24"/>
          <w:lang w:val="en-GB"/>
        </w:rPr>
        <w:t xml:space="preserve">reached a </w:t>
      </w:r>
      <w:r w:rsidR="00E66629" w:rsidRPr="00FC3371">
        <w:rPr>
          <w:sz w:val="24"/>
          <w:szCs w:val="24"/>
          <w:lang w:val="en-GB"/>
        </w:rPr>
        <w:t>similar result</w:t>
      </w:r>
      <w:r w:rsidR="00BE292F" w:rsidRPr="00FC3371">
        <w:rPr>
          <w:sz w:val="24"/>
          <w:szCs w:val="24"/>
          <w:lang w:val="en-GB"/>
        </w:rPr>
        <w:t xml:space="preserve"> c</w:t>
      </w:r>
      <w:r w:rsidR="00BE292F" w:rsidRPr="00BE292F">
        <w:rPr>
          <w:sz w:val="24"/>
          <w:szCs w:val="24"/>
          <w:lang w:val="en-GB"/>
        </w:rPr>
        <w:t>oncerning carnivorous</w:t>
      </w:r>
      <w:r w:rsidR="00BE292F">
        <w:rPr>
          <w:sz w:val="24"/>
          <w:szCs w:val="24"/>
          <w:lang w:val="en-GB"/>
        </w:rPr>
        <w:t xml:space="preserve"> bird</w:t>
      </w:r>
      <w:r w:rsidR="00BE292F" w:rsidRPr="00BE292F">
        <w:rPr>
          <w:sz w:val="24"/>
          <w:szCs w:val="24"/>
          <w:lang w:val="en-GB"/>
        </w:rPr>
        <w:t xml:space="preserve"> species</w:t>
      </w:r>
      <w:r w:rsidR="00BE292F">
        <w:rPr>
          <w:sz w:val="24"/>
          <w:szCs w:val="24"/>
          <w:lang w:val="en-GB"/>
        </w:rPr>
        <w:t xml:space="preserve">. They </w:t>
      </w:r>
      <w:r w:rsidR="00BE292F" w:rsidRPr="00BE292F">
        <w:rPr>
          <w:sz w:val="24"/>
          <w:szCs w:val="24"/>
          <w:lang w:val="en-GB"/>
        </w:rPr>
        <w:t>specifically</w:t>
      </w:r>
      <w:r w:rsidR="00BE292F">
        <w:rPr>
          <w:sz w:val="24"/>
          <w:szCs w:val="24"/>
          <w:lang w:val="en-GB"/>
        </w:rPr>
        <w:t xml:space="preserve"> </w:t>
      </w:r>
      <w:r w:rsidR="001F794C" w:rsidRPr="00BC0D38">
        <w:rPr>
          <w:sz w:val="24"/>
          <w:szCs w:val="24"/>
          <w:lang w:val="en-GB"/>
        </w:rPr>
        <w:t xml:space="preserve">mention vultures as a species who </w:t>
      </w:r>
      <w:r w:rsidR="00027E88" w:rsidRPr="00BC0D38">
        <w:rPr>
          <w:sz w:val="24"/>
          <w:szCs w:val="24"/>
          <w:lang w:val="en-GB"/>
        </w:rPr>
        <w:t xml:space="preserve">doesn´t increase with increasing </w:t>
      </w:r>
      <w:r w:rsidR="00CC4A31" w:rsidRPr="00BC0D38">
        <w:rPr>
          <w:sz w:val="24"/>
          <w:szCs w:val="24"/>
          <w:lang w:val="en-GB"/>
        </w:rPr>
        <w:t>traffic volume.</w:t>
      </w:r>
      <w:r w:rsidR="00096911" w:rsidRPr="00BC0D38">
        <w:rPr>
          <w:sz w:val="24"/>
          <w:szCs w:val="24"/>
          <w:lang w:val="en-GB"/>
        </w:rPr>
        <w:t xml:space="preserve"> </w:t>
      </w:r>
      <w:r w:rsidR="00DC7DE4" w:rsidRPr="00BC0D38">
        <w:rPr>
          <w:rFonts w:ascii="Calibri" w:eastAsia="Calibri" w:hAnsi="Calibri" w:cs="Calibri"/>
          <w:sz w:val="24"/>
          <w:szCs w:val="24"/>
          <w:lang w:val="en-GB"/>
        </w:rPr>
        <w:t>In</w:t>
      </w:r>
      <w:r w:rsidR="00096911" w:rsidRPr="00BC0D38">
        <w:rPr>
          <w:rFonts w:ascii="Calibri" w:eastAsia="Calibri" w:hAnsi="Calibri" w:cs="Calibri"/>
          <w:sz w:val="24"/>
          <w:szCs w:val="24"/>
          <w:lang w:val="en-GB"/>
        </w:rPr>
        <w:t xml:space="preserve"> </w:t>
      </w:r>
      <w:r w:rsidR="00DC7DE4" w:rsidRPr="00BC0D38">
        <w:rPr>
          <w:rFonts w:ascii="Calibri" w:eastAsia="Calibri" w:hAnsi="Calibri" w:cs="Calibri"/>
          <w:sz w:val="24"/>
          <w:szCs w:val="24"/>
          <w:lang w:val="en-GB"/>
        </w:rPr>
        <w:t>contrary,</w:t>
      </w:r>
      <w:r w:rsidR="083C7571" w:rsidRPr="00BC0D38">
        <w:rPr>
          <w:rFonts w:ascii="Calibri" w:eastAsia="Calibri" w:hAnsi="Calibri" w:cs="Calibri"/>
          <w:sz w:val="24"/>
          <w:szCs w:val="24"/>
          <w:lang w:val="en-GB"/>
        </w:rPr>
        <w:t xml:space="preserve"> </w:t>
      </w:r>
      <w:r w:rsidR="00096911" w:rsidRPr="00BC0D38">
        <w:rPr>
          <w:rFonts w:ascii="Calibri" w:eastAsia="Calibri" w:hAnsi="Calibri" w:cs="Calibri"/>
          <w:sz w:val="24"/>
          <w:szCs w:val="24"/>
          <w:lang w:val="en-GB"/>
        </w:rPr>
        <w:t>positive effect of roads on carnivor</w:t>
      </w:r>
      <w:r w:rsidR="00506AE3" w:rsidRPr="00BC0D38">
        <w:rPr>
          <w:rFonts w:ascii="Calibri" w:eastAsia="Calibri" w:hAnsi="Calibri" w:cs="Calibri"/>
          <w:sz w:val="24"/>
          <w:szCs w:val="24"/>
          <w:lang w:val="en-GB"/>
        </w:rPr>
        <w:t>ous</w:t>
      </w:r>
      <w:r w:rsidR="00096911" w:rsidRPr="00BC0D38">
        <w:rPr>
          <w:rFonts w:ascii="Calibri" w:eastAsia="Calibri" w:hAnsi="Calibri" w:cs="Calibri"/>
          <w:sz w:val="24"/>
          <w:szCs w:val="24"/>
          <w:lang w:val="en-GB"/>
        </w:rPr>
        <w:t xml:space="preserve"> species was </w:t>
      </w:r>
      <w:r w:rsidR="083C7571" w:rsidRPr="00BC0D38">
        <w:rPr>
          <w:rFonts w:ascii="Calibri" w:eastAsia="Calibri" w:hAnsi="Calibri" w:cs="Calibri"/>
          <w:sz w:val="24"/>
          <w:szCs w:val="24"/>
          <w:lang w:val="en-GB"/>
        </w:rPr>
        <w:t xml:space="preserve">reached by Meunier et al. </w:t>
      </w:r>
      <w:r w:rsidR="083C7571" w:rsidRPr="00BC0D38">
        <w:rPr>
          <w:sz w:val="24"/>
          <w:szCs w:val="24"/>
          <w:lang w:val="en-GB"/>
        </w:rPr>
        <w:t>(2000)</w:t>
      </w:r>
      <w:r w:rsidR="00451037" w:rsidRPr="00BC0D38">
        <w:rPr>
          <w:sz w:val="24"/>
          <w:szCs w:val="24"/>
          <w:lang w:val="en-GB"/>
        </w:rPr>
        <w:t xml:space="preserve"> and Morelli et al. (2015).</w:t>
      </w:r>
      <w:r w:rsidR="083C7571" w:rsidRPr="00BC0D38">
        <w:rPr>
          <w:sz w:val="24"/>
          <w:szCs w:val="24"/>
          <w:lang w:val="en-GB"/>
        </w:rPr>
        <w:t xml:space="preserve"> </w:t>
      </w:r>
      <w:r w:rsidR="00451037" w:rsidRPr="00BC0D38">
        <w:rPr>
          <w:sz w:val="24"/>
          <w:szCs w:val="24"/>
          <w:lang w:val="en-GB"/>
        </w:rPr>
        <w:t>Meunier et al. (2000)</w:t>
      </w:r>
      <w:r w:rsidR="083C7571" w:rsidRPr="00BC0D38">
        <w:rPr>
          <w:sz w:val="24"/>
          <w:szCs w:val="24"/>
          <w:lang w:val="en-GB"/>
        </w:rPr>
        <w:t xml:space="preserve"> found out raptors e. g. buzzards (</w:t>
      </w:r>
      <w:r w:rsidR="083C7571" w:rsidRPr="00BC0D38">
        <w:rPr>
          <w:i/>
          <w:sz w:val="24"/>
          <w:szCs w:val="24"/>
          <w:lang w:val="en-GB"/>
        </w:rPr>
        <w:t>Buteo buteo</w:t>
      </w:r>
      <w:r w:rsidR="083C7571" w:rsidRPr="00BC0D38">
        <w:rPr>
          <w:sz w:val="24"/>
          <w:szCs w:val="24"/>
          <w:lang w:val="en-GB"/>
        </w:rPr>
        <w:t>), kestrels</w:t>
      </w:r>
      <w:r w:rsidR="083C7571" w:rsidRPr="00096911">
        <w:rPr>
          <w:sz w:val="24"/>
          <w:szCs w:val="24"/>
          <w:lang w:val="en-GB"/>
        </w:rPr>
        <w:t xml:space="preserve"> (</w:t>
      </w:r>
      <w:r w:rsidR="083C7571" w:rsidRPr="00096911">
        <w:rPr>
          <w:i/>
          <w:sz w:val="24"/>
          <w:szCs w:val="24"/>
          <w:lang w:val="en-GB"/>
        </w:rPr>
        <w:t>Falco tinnunculus</w:t>
      </w:r>
      <w:r w:rsidR="083C7571" w:rsidRPr="00096911">
        <w:rPr>
          <w:sz w:val="24"/>
          <w:szCs w:val="24"/>
          <w:lang w:val="en-GB"/>
        </w:rPr>
        <w:t>) and black kites (</w:t>
      </w:r>
      <w:r w:rsidR="083C7571" w:rsidRPr="00096911">
        <w:rPr>
          <w:i/>
          <w:sz w:val="24"/>
          <w:szCs w:val="24"/>
          <w:lang w:val="en-GB"/>
        </w:rPr>
        <w:t>Milvus migrans</w:t>
      </w:r>
      <w:r w:rsidR="083C7571" w:rsidRPr="00096911">
        <w:rPr>
          <w:sz w:val="24"/>
          <w:szCs w:val="24"/>
          <w:lang w:val="en-GB"/>
        </w:rPr>
        <w:t xml:space="preserve">) significantly more abundant in </w:t>
      </w:r>
      <w:r w:rsidR="00F567FB">
        <w:rPr>
          <w:sz w:val="24"/>
          <w:szCs w:val="24"/>
          <w:lang w:val="en-GB"/>
        </w:rPr>
        <w:t>road</w:t>
      </w:r>
      <w:r w:rsidR="00F567FB" w:rsidRPr="00096911">
        <w:rPr>
          <w:sz w:val="24"/>
          <w:szCs w:val="24"/>
          <w:lang w:val="en-GB"/>
        </w:rPr>
        <w:t xml:space="preserve"> </w:t>
      </w:r>
      <w:r w:rsidR="083C7571" w:rsidRPr="00096911">
        <w:rPr>
          <w:sz w:val="24"/>
          <w:szCs w:val="24"/>
          <w:lang w:val="en-GB"/>
        </w:rPr>
        <w:t>verges than in open agricultural landscape. This relation was found throughout the winter, due to hunting and perching sites of raptors (Meunier et al., 2000).</w:t>
      </w:r>
      <w:r w:rsidR="083C7571" w:rsidRPr="00BA2C81">
        <w:rPr>
          <w:sz w:val="24"/>
          <w:szCs w:val="24"/>
          <w:lang w:val="en-GB"/>
        </w:rPr>
        <w:t xml:space="preserve"> </w:t>
      </w:r>
    </w:p>
    <w:p w14:paraId="08B7E6AC" w14:textId="61F85D91" w:rsidR="00DB330F" w:rsidRPr="00DB330F" w:rsidRDefault="00DB330F" w:rsidP="00DB330F">
      <w:pPr>
        <w:spacing w:before="240" w:after="0" w:line="276" w:lineRule="auto"/>
        <w:jc w:val="both"/>
        <w:rPr>
          <w:b/>
          <w:i/>
          <w:sz w:val="24"/>
          <w:szCs w:val="24"/>
          <w:lang w:val="en-GB"/>
        </w:rPr>
      </w:pPr>
      <w:r w:rsidRPr="00DB330F">
        <w:rPr>
          <w:b/>
          <w:i/>
          <w:sz w:val="24"/>
          <w:szCs w:val="24"/>
          <w:lang w:val="en-GB"/>
        </w:rPr>
        <w:t>4.</w:t>
      </w:r>
      <w:r w:rsidR="00C7595D">
        <w:rPr>
          <w:b/>
          <w:i/>
          <w:sz w:val="24"/>
          <w:szCs w:val="24"/>
          <w:lang w:val="en-GB"/>
        </w:rPr>
        <w:t>4</w:t>
      </w:r>
      <w:r w:rsidRPr="00DB330F">
        <w:rPr>
          <w:b/>
          <w:i/>
          <w:sz w:val="24"/>
          <w:szCs w:val="24"/>
          <w:lang w:val="en-GB"/>
        </w:rPr>
        <w:t xml:space="preserve"> </w:t>
      </w:r>
      <w:r w:rsidR="00CA670F">
        <w:rPr>
          <w:b/>
          <w:i/>
          <w:sz w:val="24"/>
          <w:szCs w:val="24"/>
          <w:lang w:val="en-GB"/>
        </w:rPr>
        <w:t>M</w:t>
      </w:r>
      <w:r w:rsidR="00CA670F" w:rsidRPr="00CA670F">
        <w:rPr>
          <w:b/>
          <w:i/>
          <w:sz w:val="24"/>
          <w:szCs w:val="24"/>
          <w:lang w:val="en-GB"/>
        </w:rPr>
        <w:t>anagement measures and recommendations</w:t>
      </w:r>
    </w:p>
    <w:p w14:paraId="4B26F2F6" w14:textId="462F47FB" w:rsidR="003D063C" w:rsidRPr="005217D3" w:rsidRDefault="00145CC7" w:rsidP="003D063C">
      <w:pPr>
        <w:spacing w:after="0" w:line="276" w:lineRule="auto"/>
        <w:jc w:val="both"/>
        <w:rPr>
          <w:sz w:val="24"/>
          <w:szCs w:val="24"/>
          <w:lang w:val="en-GB"/>
        </w:rPr>
      </w:pPr>
      <w:r w:rsidRPr="005217D3">
        <w:rPr>
          <w:sz w:val="24"/>
          <w:szCs w:val="24"/>
          <w:lang w:val="en-GB"/>
        </w:rPr>
        <w:t>Our findings</w:t>
      </w:r>
      <w:r w:rsidR="00DB330F" w:rsidRPr="005217D3">
        <w:rPr>
          <w:sz w:val="24"/>
          <w:szCs w:val="24"/>
          <w:lang w:val="en-GB"/>
        </w:rPr>
        <w:t xml:space="preserve"> and previous studies</w:t>
      </w:r>
      <w:r w:rsidRPr="005217D3">
        <w:rPr>
          <w:sz w:val="24"/>
          <w:szCs w:val="24"/>
          <w:lang w:val="en-GB"/>
        </w:rPr>
        <w:t xml:space="preserve"> lead us to suggest </w:t>
      </w:r>
      <w:r w:rsidR="003D063C" w:rsidRPr="005217D3">
        <w:rPr>
          <w:sz w:val="24"/>
          <w:szCs w:val="24"/>
          <w:lang w:val="en-GB"/>
        </w:rPr>
        <w:t xml:space="preserve">appropriate measures to support bird species in the landscape along </w:t>
      </w:r>
      <w:r w:rsidR="00506AE3" w:rsidRPr="005217D3">
        <w:rPr>
          <w:sz w:val="24"/>
          <w:szCs w:val="24"/>
          <w:lang w:val="en-GB"/>
        </w:rPr>
        <w:t xml:space="preserve">motorways </w:t>
      </w:r>
      <w:r w:rsidR="003D063C" w:rsidRPr="005217D3">
        <w:rPr>
          <w:sz w:val="24"/>
          <w:szCs w:val="24"/>
          <w:lang w:val="en-GB"/>
        </w:rPr>
        <w:t>and to mitigate their negative impact.</w:t>
      </w:r>
      <w:r w:rsidR="0016187C" w:rsidRPr="005217D3">
        <w:rPr>
          <w:sz w:val="24"/>
          <w:szCs w:val="24"/>
          <w:lang w:val="en-GB"/>
        </w:rPr>
        <w:t xml:space="preserve"> </w:t>
      </w:r>
      <w:r w:rsidR="003D063C" w:rsidRPr="005217D3">
        <w:rPr>
          <w:sz w:val="24"/>
          <w:szCs w:val="24"/>
          <w:lang w:val="en-GB"/>
        </w:rPr>
        <w:t xml:space="preserve">The purpose is to enhance the heterogenous habitats in uniform farmland for farmland bird species in relation to the high traffic volume </w:t>
      </w:r>
      <w:r w:rsidR="00506AE3" w:rsidRPr="005217D3">
        <w:rPr>
          <w:sz w:val="24"/>
          <w:szCs w:val="24"/>
          <w:lang w:val="en-GB"/>
        </w:rPr>
        <w:t xml:space="preserve">motorways </w:t>
      </w:r>
      <w:r w:rsidR="003D063C" w:rsidRPr="005217D3">
        <w:rPr>
          <w:sz w:val="24"/>
          <w:szCs w:val="24"/>
          <w:lang w:val="en-GB"/>
        </w:rPr>
        <w:t xml:space="preserve">that cross the area and provide them better food and nest opportunities in contrast to roadside habitats. Therefore, we suggest planting measures along </w:t>
      </w:r>
      <w:r w:rsidR="00506AE3" w:rsidRPr="005217D3">
        <w:rPr>
          <w:sz w:val="24"/>
          <w:szCs w:val="24"/>
          <w:lang w:val="en-GB"/>
        </w:rPr>
        <w:t>motorways</w:t>
      </w:r>
      <w:r w:rsidR="00506AE3" w:rsidRPr="005217D3">
        <w:t xml:space="preserve"> </w:t>
      </w:r>
      <w:r w:rsidR="003D063C" w:rsidRPr="005217D3">
        <w:rPr>
          <w:sz w:val="24"/>
          <w:szCs w:val="24"/>
          <w:lang w:val="en-GB"/>
        </w:rPr>
        <w:t>at least at a distance of about 500 m from them and also depending on traffic volume</w:t>
      </w:r>
      <w:r w:rsidR="003D063C" w:rsidRPr="005217D3">
        <w:t xml:space="preserve"> </w:t>
      </w:r>
      <w:r w:rsidR="003D063C" w:rsidRPr="005217D3">
        <w:rPr>
          <w:sz w:val="24"/>
          <w:szCs w:val="24"/>
          <w:lang w:val="en-GB"/>
        </w:rPr>
        <w:t xml:space="preserve">of the </w:t>
      </w:r>
      <w:r w:rsidR="00506AE3" w:rsidRPr="005217D3">
        <w:rPr>
          <w:sz w:val="24"/>
          <w:szCs w:val="24"/>
          <w:lang w:val="en-GB"/>
        </w:rPr>
        <w:t xml:space="preserve">motorway </w:t>
      </w:r>
      <w:r w:rsidR="003D063C" w:rsidRPr="005217D3">
        <w:rPr>
          <w:sz w:val="24"/>
          <w:szCs w:val="24"/>
          <w:lang w:val="en-GB"/>
        </w:rPr>
        <w:t xml:space="preserve">in support of farmland species. </w:t>
      </w:r>
      <w:r w:rsidR="0046773B" w:rsidRPr="005217D3">
        <w:rPr>
          <w:sz w:val="24"/>
          <w:szCs w:val="24"/>
          <w:lang w:val="en-GB"/>
        </w:rPr>
        <w:t xml:space="preserve">Measurements are often applied on the edges of agricultural land, which is very often in close proximity to roads with varying traffic volume. </w:t>
      </w:r>
      <w:r w:rsidR="003D063C" w:rsidRPr="005217D3">
        <w:rPr>
          <w:sz w:val="24"/>
          <w:szCs w:val="24"/>
          <w:lang w:val="en-GB"/>
        </w:rPr>
        <w:t>Establishing the appropriate distance is crucial to preventing vegetation from serving as an ecological trap for birds in the context of traffic</w:t>
      </w:r>
      <w:r w:rsidR="0016187C" w:rsidRPr="005217D3">
        <w:rPr>
          <w:sz w:val="24"/>
          <w:szCs w:val="24"/>
          <w:lang w:val="en-GB"/>
        </w:rPr>
        <w:t xml:space="preserve"> as they attract birds to their vicinity and birds are at a higher risk of collisions with vehicles.</w:t>
      </w:r>
      <w:r w:rsidR="003D063C" w:rsidRPr="005217D3">
        <w:rPr>
          <w:sz w:val="24"/>
          <w:szCs w:val="24"/>
          <w:lang w:val="en-GB"/>
        </w:rPr>
        <w:t xml:space="preserve"> Measures such as fallow land, flower strips and scattered tree and shrub are specifically targeted on farmland bird species who nest on the ground and thus they are sensitive to </w:t>
      </w:r>
      <w:r w:rsidR="00506AE3" w:rsidRPr="005217D3">
        <w:rPr>
          <w:sz w:val="24"/>
          <w:szCs w:val="24"/>
          <w:lang w:val="en-GB"/>
        </w:rPr>
        <w:t xml:space="preserve">motorway </w:t>
      </w:r>
      <w:r w:rsidR="003D063C" w:rsidRPr="005217D3">
        <w:rPr>
          <w:sz w:val="24"/>
          <w:szCs w:val="24"/>
          <w:lang w:val="en-GB"/>
        </w:rPr>
        <w:t>traffic.</w:t>
      </w:r>
    </w:p>
    <w:p w14:paraId="741041B7" w14:textId="6BEBBFBA" w:rsidR="009E1FED" w:rsidRPr="005217D3" w:rsidRDefault="0016187C" w:rsidP="009E1FED">
      <w:pPr>
        <w:spacing w:after="0" w:line="276" w:lineRule="auto"/>
        <w:jc w:val="both"/>
        <w:rPr>
          <w:sz w:val="24"/>
          <w:szCs w:val="24"/>
          <w:lang w:val="en-GB"/>
        </w:rPr>
      </w:pPr>
      <w:r w:rsidRPr="005217D3">
        <w:rPr>
          <w:sz w:val="24"/>
          <w:szCs w:val="24"/>
          <w:lang w:val="en-GB"/>
        </w:rPr>
        <w:t xml:space="preserve">In addition, </w:t>
      </w:r>
      <w:r w:rsidR="009E1FED" w:rsidRPr="005217D3">
        <w:rPr>
          <w:sz w:val="24"/>
          <w:szCs w:val="24"/>
          <w:lang w:val="en-GB"/>
        </w:rPr>
        <w:t xml:space="preserve">we also propose to increase planting trees within 100 m from the </w:t>
      </w:r>
      <w:r w:rsidR="00506AE3" w:rsidRPr="005217D3">
        <w:rPr>
          <w:sz w:val="24"/>
          <w:szCs w:val="24"/>
          <w:lang w:val="en-GB"/>
        </w:rPr>
        <w:t xml:space="preserve">motorway </w:t>
      </w:r>
      <w:r w:rsidR="009E1FED" w:rsidRPr="005217D3">
        <w:rPr>
          <w:sz w:val="24"/>
          <w:szCs w:val="24"/>
          <w:lang w:val="en-GB"/>
        </w:rPr>
        <w:t>in order to support</w:t>
      </w:r>
      <w:r w:rsidR="00617638" w:rsidRPr="005217D3">
        <w:rPr>
          <w:sz w:val="24"/>
          <w:szCs w:val="24"/>
          <w:lang w:val="en-GB"/>
        </w:rPr>
        <w:t xml:space="preserve"> woodland species which are predominantly</w:t>
      </w:r>
      <w:r w:rsidR="009E1FED" w:rsidRPr="005217D3">
        <w:rPr>
          <w:sz w:val="24"/>
          <w:szCs w:val="24"/>
          <w:lang w:val="en-GB"/>
        </w:rPr>
        <w:t xml:space="preserve"> canopy and cavity </w:t>
      </w:r>
      <w:r w:rsidR="0006328D" w:rsidRPr="005217D3">
        <w:rPr>
          <w:sz w:val="24"/>
          <w:szCs w:val="24"/>
          <w:lang w:val="en-GB"/>
        </w:rPr>
        <w:t>species</w:t>
      </w:r>
      <w:r w:rsidR="00617638" w:rsidRPr="005217D3">
        <w:rPr>
          <w:sz w:val="24"/>
          <w:szCs w:val="24"/>
          <w:lang w:val="en-GB"/>
        </w:rPr>
        <w:t xml:space="preserve">, </w:t>
      </w:r>
      <w:r w:rsidR="009E1FED" w:rsidRPr="005217D3">
        <w:rPr>
          <w:sz w:val="24"/>
          <w:szCs w:val="24"/>
          <w:lang w:val="en-GB"/>
        </w:rPr>
        <w:t>thus they are the least road affected species and to mitigate the negative effects of the traffic on the surrounding area.</w:t>
      </w:r>
      <w:r w:rsidR="0006328D" w:rsidRPr="005217D3">
        <w:rPr>
          <w:sz w:val="24"/>
          <w:szCs w:val="24"/>
          <w:lang w:val="en-GB"/>
        </w:rPr>
        <w:t xml:space="preserve"> </w:t>
      </w:r>
      <w:r w:rsidR="009E1FED" w:rsidRPr="005217D3">
        <w:rPr>
          <w:sz w:val="24"/>
          <w:szCs w:val="24"/>
          <w:lang w:val="en-GB"/>
        </w:rPr>
        <w:t xml:space="preserve">Roadside vegetation can serve as carbon sinks, reduce light and noise pollution (Milton et al., 2015), so that the presence of scattered tree and shrub vegetation reduces noise pollution in the vicinity of the </w:t>
      </w:r>
      <w:r w:rsidR="00506AE3" w:rsidRPr="005217D3">
        <w:rPr>
          <w:sz w:val="24"/>
          <w:szCs w:val="24"/>
          <w:lang w:val="en-GB"/>
        </w:rPr>
        <w:t xml:space="preserve">motorway </w:t>
      </w:r>
      <w:r w:rsidR="009E1FED" w:rsidRPr="005217D3">
        <w:rPr>
          <w:sz w:val="24"/>
          <w:szCs w:val="24"/>
          <w:lang w:val="en-GB"/>
        </w:rPr>
        <w:t xml:space="preserve">as well as reduces the spread of light pollution, dust and other pollutants, thus minimising the negative impacts of </w:t>
      </w:r>
      <w:r w:rsidR="00506AE3" w:rsidRPr="005217D3">
        <w:rPr>
          <w:sz w:val="24"/>
          <w:szCs w:val="24"/>
          <w:lang w:val="en-GB"/>
        </w:rPr>
        <w:t xml:space="preserve">motorway </w:t>
      </w:r>
      <w:r w:rsidR="009E1FED" w:rsidRPr="005217D3">
        <w:rPr>
          <w:sz w:val="24"/>
          <w:szCs w:val="24"/>
          <w:lang w:val="en-GB"/>
        </w:rPr>
        <w:t xml:space="preserve">traffic on the surrounding landscape. </w:t>
      </w:r>
    </w:p>
    <w:p w14:paraId="1608BFCC" w14:textId="77777777" w:rsidR="00515BE8" w:rsidRPr="005217D3" w:rsidRDefault="00BE719C" w:rsidP="00E90721">
      <w:pPr>
        <w:spacing w:after="0" w:line="276" w:lineRule="auto"/>
        <w:jc w:val="both"/>
        <w:rPr>
          <w:sz w:val="24"/>
          <w:szCs w:val="24"/>
          <w:lang w:val="en-GB"/>
        </w:rPr>
      </w:pPr>
      <w:r w:rsidRPr="005217D3">
        <w:rPr>
          <w:sz w:val="24"/>
          <w:szCs w:val="24"/>
          <w:lang w:val="en-GB"/>
        </w:rPr>
        <w:t>Specific measures are foreseen in e.g. Nature restoration law and The European Green Deal, that aim to improve biodiversity in agricultural landscape by enhancing certain biodiversity-</w:t>
      </w:r>
      <w:r w:rsidRPr="005217D3">
        <w:rPr>
          <w:sz w:val="24"/>
          <w:szCs w:val="24"/>
          <w:lang w:val="en-GB"/>
        </w:rPr>
        <w:lastRenderedPageBreak/>
        <w:t>rich landscape features such as hedgerows, flower strips,</w:t>
      </w:r>
      <w:r w:rsidR="00801D69" w:rsidRPr="005217D3">
        <w:rPr>
          <w:sz w:val="24"/>
          <w:szCs w:val="24"/>
          <w:lang w:val="en-GB"/>
        </w:rPr>
        <w:t xml:space="preserve"> fallow</w:t>
      </w:r>
      <w:r w:rsidR="00F01E4B" w:rsidRPr="005217D3">
        <w:rPr>
          <w:sz w:val="24"/>
          <w:szCs w:val="24"/>
          <w:lang w:val="en-GB"/>
        </w:rPr>
        <w:t xml:space="preserve"> land,</w:t>
      </w:r>
      <w:r w:rsidRPr="005217D3">
        <w:rPr>
          <w:sz w:val="24"/>
          <w:szCs w:val="24"/>
          <w:lang w:val="en-GB"/>
        </w:rPr>
        <w:t xml:space="preserve"> pockets of trees. The same measures also cover EU Biodiversity Strategy for 2030. These measures immediately result in more pollinators and thus consequently positively affect abundance of bird species in agricultural landscape (European Commission, Directorate-General for Environment, 2021; European Commission, Directorate-General for Environment, (2022). </w:t>
      </w:r>
    </w:p>
    <w:p w14:paraId="7D56CB79" w14:textId="44257DC6" w:rsidR="00E90721" w:rsidRDefault="00BE719C" w:rsidP="00E90721">
      <w:pPr>
        <w:spacing w:after="0" w:line="276" w:lineRule="auto"/>
        <w:jc w:val="both"/>
        <w:rPr>
          <w:sz w:val="24"/>
          <w:szCs w:val="24"/>
          <w:lang w:val="en-GB"/>
        </w:rPr>
      </w:pPr>
      <w:r w:rsidRPr="005217D3">
        <w:rPr>
          <w:sz w:val="24"/>
          <w:szCs w:val="24"/>
          <w:lang w:val="en-GB"/>
        </w:rPr>
        <w:t>Within the framework of our study, we would advise against implementing the subsequent measures in the vicinity of a road network with high traffic volume, at least 500 m far from it.</w:t>
      </w:r>
      <w:r w:rsidR="00E90721">
        <w:rPr>
          <w:sz w:val="24"/>
          <w:szCs w:val="24"/>
          <w:lang w:val="en-GB"/>
        </w:rPr>
        <w:t xml:space="preserve"> </w:t>
      </w:r>
    </w:p>
    <w:p w14:paraId="75FFC145" w14:textId="70479603" w:rsidR="00BE719C" w:rsidRDefault="00BE719C" w:rsidP="00145CC7">
      <w:pPr>
        <w:spacing w:after="0" w:line="276" w:lineRule="auto"/>
        <w:jc w:val="both"/>
        <w:rPr>
          <w:sz w:val="24"/>
          <w:szCs w:val="24"/>
          <w:lang w:val="en-GB"/>
        </w:rPr>
      </w:pPr>
    </w:p>
    <w:p w14:paraId="3BC7D95D" w14:textId="0CA1250D" w:rsidR="004F27F6" w:rsidRPr="0019249E" w:rsidRDefault="0019249E" w:rsidP="00663BC3">
      <w:pPr>
        <w:rPr>
          <w:b/>
          <w:bCs/>
          <w:sz w:val="28"/>
          <w:szCs w:val="28"/>
          <w:lang w:val="en-GB"/>
        </w:rPr>
      </w:pPr>
      <w:r>
        <w:rPr>
          <w:b/>
          <w:bCs/>
          <w:sz w:val="28"/>
          <w:szCs w:val="28"/>
          <w:lang w:val="en-GB"/>
        </w:rPr>
        <w:t xml:space="preserve">5 </w:t>
      </w:r>
      <w:r w:rsidRPr="0019249E">
        <w:rPr>
          <w:b/>
          <w:bCs/>
          <w:sz w:val="28"/>
          <w:szCs w:val="28"/>
          <w:lang w:val="en-GB"/>
        </w:rPr>
        <w:t>Conclusion</w:t>
      </w:r>
    </w:p>
    <w:p w14:paraId="0317DA46" w14:textId="17B59BD2" w:rsidR="00DB3A7C" w:rsidRDefault="00DB3A7C" w:rsidP="001D715C">
      <w:pPr>
        <w:spacing w:after="0" w:line="276" w:lineRule="auto"/>
        <w:jc w:val="both"/>
        <w:rPr>
          <w:sz w:val="24"/>
          <w:szCs w:val="24"/>
          <w:lang w:val="en-GB"/>
        </w:rPr>
      </w:pPr>
      <w:r w:rsidRPr="005217D3">
        <w:rPr>
          <w:sz w:val="24"/>
          <w:szCs w:val="24"/>
          <w:lang w:val="en-GB"/>
        </w:rPr>
        <w:t>Birds inhabiting agricultural landscape are highly endangered and their numbers are steadily declining. This is due to the intensification of agriculture and associated changes in the landscape such as the consolidation of fields and the loss of landscape features.</w:t>
      </w:r>
      <w:r w:rsidR="0091458B" w:rsidRPr="005217D3">
        <w:rPr>
          <w:sz w:val="24"/>
          <w:szCs w:val="24"/>
          <w:lang w:val="en-GB"/>
        </w:rPr>
        <w:t xml:space="preserve"> </w:t>
      </w:r>
      <w:r w:rsidR="00506AE3" w:rsidRPr="005217D3">
        <w:rPr>
          <w:sz w:val="24"/>
          <w:szCs w:val="24"/>
          <w:lang w:val="en-GB"/>
        </w:rPr>
        <w:t xml:space="preserve">Motorways </w:t>
      </w:r>
      <w:r w:rsidR="0091458B" w:rsidRPr="005217D3">
        <w:rPr>
          <w:sz w:val="24"/>
          <w:szCs w:val="24"/>
          <w:lang w:val="en-GB"/>
        </w:rPr>
        <w:t>might be a factor in this unfavourable pattern.</w:t>
      </w:r>
      <w:r w:rsidR="008741F9" w:rsidRPr="005217D3">
        <w:rPr>
          <w:sz w:val="24"/>
          <w:szCs w:val="24"/>
          <w:lang w:val="en-GB"/>
        </w:rPr>
        <w:t xml:space="preserve"> According to our results, we found negative effect of </w:t>
      </w:r>
      <w:r w:rsidR="00506AE3" w:rsidRPr="005217D3">
        <w:rPr>
          <w:sz w:val="24"/>
          <w:szCs w:val="24"/>
          <w:lang w:val="en-GB"/>
        </w:rPr>
        <w:t xml:space="preserve">motorways </w:t>
      </w:r>
      <w:r w:rsidR="008741F9" w:rsidRPr="005217D3">
        <w:rPr>
          <w:sz w:val="24"/>
          <w:szCs w:val="24"/>
          <w:lang w:val="en-GB"/>
        </w:rPr>
        <w:t>on bird species richness in farmland with scattered tree and shrub vegetation. This is the first study which examine how traffic affects bird</w:t>
      </w:r>
      <w:r w:rsidR="00F71947" w:rsidRPr="005217D3">
        <w:rPr>
          <w:sz w:val="24"/>
          <w:szCs w:val="24"/>
          <w:lang w:val="en-GB"/>
        </w:rPr>
        <w:t xml:space="preserve"> species richness</w:t>
      </w:r>
      <w:r w:rsidR="008741F9" w:rsidRPr="005217D3">
        <w:rPr>
          <w:sz w:val="24"/>
          <w:szCs w:val="24"/>
          <w:lang w:val="en-GB"/>
        </w:rPr>
        <w:t xml:space="preserve"> in this type of habitat.</w:t>
      </w:r>
      <w:r w:rsidR="00F71947" w:rsidRPr="005217D3">
        <w:rPr>
          <w:sz w:val="24"/>
          <w:szCs w:val="24"/>
          <w:lang w:val="en-GB"/>
        </w:rPr>
        <w:t xml:space="preserve"> Overall b</w:t>
      </w:r>
      <w:r w:rsidR="008741F9" w:rsidRPr="005217D3">
        <w:rPr>
          <w:sz w:val="24"/>
          <w:szCs w:val="24"/>
          <w:lang w:val="en-GB"/>
        </w:rPr>
        <w:t xml:space="preserve">ird species richness increased with increasing distance from </w:t>
      </w:r>
      <w:r w:rsidR="00506AE3" w:rsidRPr="005217D3">
        <w:rPr>
          <w:sz w:val="24"/>
          <w:szCs w:val="24"/>
          <w:lang w:val="en-GB"/>
        </w:rPr>
        <w:t xml:space="preserve">motorway </w:t>
      </w:r>
      <w:r w:rsidR="008741F9" w:rsidRPr="005217D3">
        <w:rPr>
          <w:sz w:val="24"/>
          <w:szCs w:val="24"/>
          <w:lang w:val="en-GB"/>
        </w:rPr>
        <w:t xml:space="preserve">and decreased with traffic volume. </w:t>
      </w:r>
      <w:r w:rsidR="00F71947" w:rsidRPr="005217D3">
        <w:rPr>
          <w:sz w:val="24"/>
          <w:szCs w:val="24"/>
          <w:lang w:val="en-GB"/>
        </w:rPr>
        <w:t xml:space="preserve">We also sorted bird species according to their habitat, nest and food preferences, and we found the negative effect of </w:t>
      </w:r>
      <w:r w:rsidR="00506AE3" w:rsidRPr="005217D3">
        <w:rPr>
          <w:sz w:val="24"/>
          <w:szCs w:val="24"/>
          <w:lang w:val="en-GB"/>
        </w:rPr>
        <w:t xml:space="preserve">motorway </w:t>
      </w:r>
      <w:r w:rsidR="00F71947" w:rsidRPr="005217D3">
        <w:rPr>
          <w:sz w:val="24"/>
          <w:szCs w:val="24"/>
          <w:lang w:val="en-GB"/>
        </w:rPr>
        <w:t>distance on woodland and farmland species richness. The same negative effect was detected for insectivorous and granivorous species</w:t>
      </w:r>
      <w:r w:rsidR="00C403DB" w:rsidRPr="005217D3">
        <w:rPr>
          <w:sz w:val="24"/>
          <w:szCs w:val="24"/>
          <w:lang w:val="en-GB"/>
        </w:rPr>
        <w:t xml:space="preserve"> richness. Species richness sorted by </w:t>
      </w:r>
      <w:r w:rsidR="00F71947" w:rsidRPr="005217D3">
        <w:rPr>
          <w:sz w:val="24"/>
          <w:szCs w:val="24"/>
          <w:lang w:val="en-GB"/>
        </w:rPr>
        <w:t xml:space="preserve">nest guilds </w:t>
      </w:r>
      <w:r w:rsidR="00C403DB" w:rsidRPr="005217D3">
        <w:rPr>
          <w:sz w:val="24"/>
          <w:szCs w:val="24"/>
          <w:lang w:val="en-GB"/>
        </w:rPr>
        <w:t xml:space="preserve">also showed a negative effect of </w:t>
      </w:r>
      <w:r w:rsidR="00506AE3" w:rsidRPr="005217D3">
        <w:rPr>
          <w:sz w:val="24"/>
          <w:szCs w:val="24"/>
          <w:lang w:val="en-GB"/>
        </w:rPr>
        <w:t xml:space="preserve">motorway </w:t>
      </w:r>
      <w:r w:rsidR="00C403DB" w:rsidRPr="005217D3">
        <w:rPr>
          <w:sz w:val="24"/>
          <w:szCs w:val="24"/>
          <w:lang w:val="en-GB"/>
        </w:rPr>
        <w:t>distance, nevertheless the impact was much weaker.</w:t>
      </w:r>
    </w:p>
    <w:p w14:paraId="6B69B396" w14:textId="77777777" w:rsidR="00DB3A7C" w:rsidRDefault="00DB3A7C" w:rsidP="001D715C">
      <w:pPr>
        <w:spacing w:after="0" w:line="276" w:lineRule="auto"/>
        <w:jc w:val="both"/>
        <w:rPr>
          <w:sz w:val="24"/>
          <w:szCs w:val="24"/>
          <w:lang w:val="en-GB"/>
        </w:rPr>
      </w:pPr>
    </w:p>
    <w:p w14:paraId="31FE1003" w14:textId="0CB75EC3" w:rsidR="00F52969" w:rsidRPr="00F52969" w:rsidRDefault="00F52969" w:rsidP="00F52969">
      <w:pPr>
        <w:spacing w:after="0" w:line="360" w:lineRule="auto"/>
        <w:jc w:val="both"/>
        <w:rPr>
          <w:b/>
          <w:sz w:val="24"/>
          <w:szCs w:val="24"/>
          <w:lang w:val="en-GB"/>
        </w:rPr>
      </w:pPr>
      <w:r w:rsidRPr="00F52969">
        <w:rPr>
          <w:b/>
          <w:sz w:val="24"/>
          <w:szCs w:val="24"/>
          <w:lang w:val="en-GB"/>
        </w:rPr>
        <w:t>Acknowledgments</w:t>
      </w:r>
    </w:p>
    <w:p w14:paraId="31A530B7" w14:textId="26178F32" w:rsidR="00AB7DC9" w:rsidRDefault="00EC2CB3" w:rsidP="00B40A86">
      <w:pPr>
        <w:spacing w:after="0" w:line="276" w:lineRule="auto"/>
        <w:jc w:val="both"/>
        <w:rPr>
          <w:sz w:val="24"/>
          <w:szCs w:val="24"/>
          <w:lang w:val="en-GB"/>
        </w:rPr>
        <w:sectPr w:rsidR="00AB7DC9" w:rsidSect="004979AB">
          <w:pgSz w:w="11906" w:h="16838"/>
          <w:pgMar w:top="1417" w:right="1417" w:bottom="1417" w:left="1417" w:header="708" w:footer="708" w:gutter="0"/>
          <w:lnNumType w:countBy="1" w:restart="continuous"/>
          <w:cols w:space="708"/>
          <w:docGrid w:linePitch="360"/>
        </w:sectPr>
      </w:pPr>
      <w:r>
        <w:rPr>
          <w:sz w:val="24"/>
          <w:szCs w:val="24"/>
          <w:lang w:val="en-GB"/>
        </w:rPr>
        <w:t xml:space="preserve">We would like to thank </w:t>
      </w:r>
      <w:r w:rsidRPr="00AB7DC9">
        <w:rPr>
          <w:sz w:val="24"/>
          <w:szCs w:val="24"/>
          <w:lang w:val="en-GB"/>
        </w:rPr>
        <w:t>Musilová</w:t>
      </w:r>
      <w:r w:rsidR="00B40A86">
        <w:rPr>
          <w:sz w:val="24"/>
          <w:szCs w:val="24"/>
          <w:lang w:val="en-GB"/>
        </w:rPr>
        <w:t xml:space="preserve"> E</w:t>
      </w:r>
      <w:r w:rsidR="00012E02">
        <w:rPr>
          <w:sz w:val="24"/>
          <w:szCs w:val="24"/>
          <w:lang w:val="en-GB"/>
        </w:rPr>
        <w:t>liška</w:t>
      </w:r>
      <w:r w:rsidRPr="00AB7DC9">
        <w:rPr>
          <w:sz w:val="24"/>
          <w:szCs w:val="24"/>
          <w:lang w:val="en-GB"/>
        </w:rPr>
        <w:t>, Šťastný</w:t>
      </w:r>
      <w:r w:rsidR="00731CA3" w:rsidRPr="00AB7DC9">
        <w:rPr>
          <w:sz w:val="24"/>
          <w:szCs w:val="24"/>
          <w:lang w:val="en-GB"/>
        </w:rPr>
        <w:t xml:space="preserve"> </w:t>
      </w:r>
      <w:r w:rsidR="00B40A86" w:rsidRPr="00AB7DC9">
        <w:rPr>
          <w:sz w:val="24"/>
          <w:szCs w:val="24"/>
          <w:lang w:val="en-GB"/>
        </w:rPr>
        <w:t>P</w:t>
      </w:r>
      <w:r w:rsidR="00012E02">
        <w:rPr>
          <w:sz w:val="24"/>
          <w:szCs w:val="24"/>
          <w:lang w:val="en-GB"/>
        </w:rPr>
        <w:t>etr</w:t>
      </w:r>
      <w:r w:rsidR="00B40A86">
        <w:rPr>
          <w:sz w:val="24"/>
          <w:szCs w:val="24"/>
          <w:lang w:val="en-GB"/>
        </w:rPr>
        <w:t xml:space="preserve"> </w:t>
      </w:r>
      <w:r w:rsidR="00731CA3" w:rsidRPr="00AB7DC9">
        <w:rPr>
          <w:sz w:val="24"/>
          <w:szCs w:val="24"/>
          <w:lang w:val="en-GB"/>
        </w:rPr>
        <w:t xml:space="preserve">and </w:t>
      </w:r>
      <w:r w:rsidRPr="00AB7DC9">
        <w:rPr>
          <w:sz w:val="24"/>
          <w:szCs w:val="24"/>
          <w:lang w:val="en-GB"/>
        </w:rPr>
        <w:t>Maršálková</w:t>
      </w:r>
      <w:r w:rsidR="00B40A86">
        <w:rPr>
          <w:sz w:val="24"/>
          <w:szCs w:val="24"/>
          <w:lang w:val="en-GB"/>
        </w:rPr>
        <w:t xml:space="preserve"> </w:t>
      </w:r>
      <w:r w:rsidR="00B40A86" w:rsidRPr="00AB7DC9">
        <w:rPr>
          <w:sz w:val="24"/>
          <w:szCs w:val="24"/>
          <w:lang w:val="en-GB"/>
        </w:rPr>
        <w:t>K</w:t>
      </w:r>
      <w:r w:rsidR="00012E02">
        <w:rPr>
          <w:sz w:val="24"/>
          <w:szCs w:val="24"/>
          <w:lang w:val="en-GB"/>
        </w:rPr>
        <w:t>ateřina</w:t>
      </w:r>
      <w:r w:rsidR="00731CA3" w:rsidRPr="00AB7DC9">
        <w:rPr>
          <w:sz w:val="24"/>
          <w:szCs w:val="24"/>
          <w:lang w:val="en-GB"/>
        </w:rPr>
        <w:t xml:space="preserve"> </w:t>
      </w:r>
      <w:r w:rsidR="00AB7DC9" w:rsidRPr="00AB7DC9">
        <w:rPr>
          <w:sz w:val="24"/>
          <w:szCs w:val="24"/>
          <w:lang w:val="en-GB"/>
        </w:rPr>
        <w:t>for their help with</w:t>
      </w:r>
      <w:r w:rsidR="00731CA3" w:rsidRPr="00AB7DC9">
        <w:rPr>
          <w:sz w:val="24"/>
          <w:szCs w:val="24"/>
          <w:lang w:val="en-GB"/>
        </w:rPr>
        <w:t xml:space="preserve"> collecting data.</w:t>
      </w:r>
      <w:r w:rsidR="00AB7DC9" w:rsidRPr="00AB7DC9">
        <w:rPr>
          <w:sz w:val="24"/>
          <w:szCs w:val="24"/>
          <w:lang w:val="en-GB"/>
        </w:rPr>
        <w:t xml:space="preserve"> This</w:t>
      </w:r>
      <w:r w:rsidR="00AB7DC9" w:rsidRPr="00F52969">
        <w:rPr>
          <w:sz w:val="24"/>
          <w:szCs w:val="24"/>
          <w:lang w:val="en-GB"/>
        </w:rPr>
        <w:t xml:space="preserve"> study was funded by the Faculty of Environmental Sciences, Czech University of Life Sciences, Prague </w:t>
      </w:r>
      <w:r w:rsidR="00AB7DC9" w:rsidRPr="00C02A0D">
        <w:rPr>
          <w:sz w:val="24"/>
          <w:szCs w:val="24"/>
          <w:lang w:val="en-GB"/>
        </w:rPr>
        <w:t>(Grant No. 2022B0015</w:t>
      </w:r>
      <w:r w:rsidR="00AB7DC9" w:rsidRPr="00F52969">
        <w:rPr>
          <w:sz w:val="24"/>
          <w:szCs w:val="24"/>
          <w:lang w:val="en-GB"/>
        </w:rPr>
        <w:t>).</w:t>
      </w:r>
    </w:p>
    <w:p w14:paraId="2F60C7A2" w14:textId="4E44B496" w:rsidR="6DB966FC" w:rsidRDefault="6DB966FC" w:rsidP="2F1F1DE3">
      <w:pPr>
        <w:rPr>
          <w:b/>
          <w:bCs/>
          <w:sz w:val="28"/>
          <w:szCs w:val="28"/>
          <w:lang w:val="en-GB"/>
        </w:rPr>
      </w:pPr>
      <w:r w:rsidRPr="2F1F1DE3">
        <w:rPr>
          <w:b/>
          <w:bCs/>
          <w:sz w:val="28"/>
          <w:szCs w:val="28"/>
          <w:lang w:val="en-GB"/>
        </w:rPr>
        <w:lastRenderedPageBreak/>
        <w:t>References</w:t>
      </w:r>
    </w:p>
    <w:p w14:paraId="47F22418" w14:textId="0CB1C673" w:rsidR="00335CEA" w:rsidRPr="00B90D65" w:rsidRDefault="00335CEA" w:rsidP="00DA7F42">
      <w:pPr>
        <w:jc w:val="both"/>
        <w:rPr>
          <w:sz w:val="24"/>
          <w:szCs w:val="24"/>
          <w:lang w:val="pt-PT"/>
        </w:rPr>
      </w:pPr>
      <w:r w:rsidRPr="00335CEA">
        <w:rPr>
          <w:sz w:val="24"/>
          <w:szCs w:val="24"/>
          <w:lang w:val="en-GB"/>
        </w:rPr>
        <w:t>Arévalo</w:t>
      </w:r>
      <w:r w:rsidR="002160D8">
        <w:rPr>
          <w:sz w:val="24"/>
          <w:szCs w:val="24"/>
          <w:lang w:val="en-GB"/>
        </w:rPr>
        <w:t>,</w:t>
      </w:r>
      <w:r w:rsidRPr="00335CEA">
        <w:rPr>
          <w:sz w:val="24"/>
          <w:szCs w:val="24"/>
          <w:lang w:val="en-GB"/>
        </w:rPr>
        <w:t xml:space="preserve"> J. E., &amp; Newhard</w:t>
      </w:r>
      <w:r w:rsidR="00AF787F">
        <w:rPr>
          <w:sz w:val="24"/>
          <w:szCs w:val="24"/>
          <w:lang w:val="en-GB"/>
        </w:rPr>
        <w:t>,</w:t>
      </w:r>
      <w:r w:rsidRPr="00335CEA">
        <w:rPr>
          <w:sz w:val="24"/>
          <w:szCs w:val="24"/>
          <w:lang w:val="en-GB"/>
        </w:rPr>
        <w:t xml:space="preserve"> K. </w:t>
      </w:r>
      <w:r w:rsidR="00190D05">
        <w:rPr>
          <w:sz w:val="24"/>
          <w:szCs w:val="24"/>
          <w:lang w:val="en-GB"/>
        </w:rPr>
        <w:t>(</w:t>
      </w:r>
      <w:r w:rsidRPr="00335CEA">
        <w:rPr>
          <w:sz w:val="24"/>
          <w:szCs w:val="24"/>
          <w:lang w:val="en-GB"/>
        </w:rPr>
        <w:t>2011</w:t>
      </w:r>
      <w:r w:rsidR="00190D05">
        <w:rPr>
          <w:sz w:val="24"/>
          <w:szCs w:val="24"/>
          <w:lang w:val="en-GB"/>
        </w:rPr>
        <w:t>).</w:t>
      </w:r>
      <w:r w:rsidRPr="00335CEA">
        <w:rPr>
          <w:sz w:val="24"/>
          <w:szCs w:val="24"/>
          <w:lang w:val="en-GB"/>
        </w:rPr>
        <w:t xml:space="preserve"> Traffic noise affects forest bird species in a protected tropical forest. </w:t>
      </w:r>
      <w:r w:rsidRPr="00B90D65">
        <w:rPr>
          <w:i/>
          <w:iCs/>
          <w:sz w:val="24"/>
          <w:szCs w:val="24"/>
          <w:lang w:val="pt-PT"/>
        </w:rPr>
        <w:t xml:space="preserve">Revista de Biologia </w:t>
      </w:r>
      <w:r w:rsidRPr="00BC0D38">
        <w:rPr>
          <w:i/>
          <w:iCs/>
          <w:sz w:val="24"/>
          <w:szCs w:val="24"/>
          <w:lang w:val="pt-PT"/>
        </w:rPr>
        <w:t>Tropical</w:t>
      </w:r>
      <w:r w:rsidRPr="00BC0D38">
        <w:rPr>
          <w:sz w:val="24"/>
          <w:szCs w:val="24"/>
          <w:lang w:val="pt-PT"/>
        </w:rPr>
        <w:t>, 59 (2),</w:t>
      </w:r>
      <w:r w:rsidRPr="00B90D65">
        <w:rPr>
          <w:sz w:val="24"/>
          <w:szCs w:val="24"/>
          <w:lang w:val="pt-PT"/>
        </w:rPr>
        <w:t xml:space="preserve"> 969-980.</w:t>
      </w:r>
    </w:p>
    <w:p w14:paraId="1B16E50C" w14:textId="3CAE26D6" w:rsidR="00C133C5" w:rsidRPr="00335CEA" w:rsidRDefault="00BC4C27" w:rsidP="00DA7F42">
      <w:pPr>
        <w:jc w:val="both"/>
        <w:rPr>
          <w:sz w:val="24"/>
          <w:szCs w:val="24"/>
          <w:lang w:val="en-GB"/>
        </w:rPr>
      </w:pPr>
      <w:r w:rsidRPr="00B90D65">
        <w:rPr>
          <w:sz w:val="24"/>
          <w:szCs w:val="24"/>
          <w:lang w:val="pt-PT"/>
        </w:rPr>
        <w:t>Ascensão</w:t>
      </w:r>
      <w:r w:rsidR="00C133C5" w:rsidRPr="00B90D65">
        <w:rPr>
          <w:sz w:val="24"/>
          <w:szCs w:val="24"/>
          <w:lang w:val="pt-PT"/>
        </w:rPr>
        <w:t xml:space="preserve">, F., D'Amico, M., Revilla, E., &amp; Pereira, H. M. (2022). </w:t>
      </w:r>
      <w:r w:rsidR="00C133C5" w:rsidRPr="00C133C5">
        <w:rPr>
          <w:sz w:val="24"/>
          <w:szCs w:val="24"/>
          <w:lang w:val="en-GB"/>
        </w:rPr>
        <w:t xml:space="preserve">Road encroachment mediates species occupancy, trait filtering and dissimilarity of passerine communities. </w:t>
      </w:r>
      <w:r w:rsidR="00C133C5" w:rsidRPr="00C133C5">
        <w:rPr>
          <w:i/>
          <w:sz w:val="24"/>
          <w:szCs w:val="24"/>
          <w:lang w:val="en-GB"/>
        </w:rPr>
        <w:t>Biological Conservation</w:t>
      </w:r>
      <w:r w:rsidR="00C133C5" w:rsidRPr="00C133C5">
        <w:rPr>
          <w:sz w:val="24"/>
          <w:szCs w:val="24"/>
          <w:lang w:val="en-GB"/>
        </w:rPr>
        <w:t>, 270, 109590.</w:t>
      </w:r>
    </w:p>
    <w:p w14:paraId="276A241A" w14:textId="3EA16819" w:rsidR="00DA7F42" w:rsidRDefault="00DA7F42" w:rsidP="00DA7F42">
      <w:pPr>
        <w:jc w:val="both"/>
        <w:rPr>
          <w:sz w:val="24"/>
          <w:szCs w:val="24"/>
          <w:lang w:val="en-GB"/>
        </w:rPr>
      </w:pPr>
      <w:r w:rsidRPr="005217D3">
        <w:rPr>
          <w:sz w:val="24"/>
          <w:szCs w:val="24"/>
          <w:lang w:val="en-GB"/>
        </w:rPr>
        <w:t xml:space="preserve">Benítez-López, A., Alkemade, R., &amp; Verweij A. P. (2010). The impacts of roads and other infrastructure on mammal and bird populations: A meta-analysis. </w:t>
      </w:r>
      <w:r w:rsidRPr="005217D3">
        <w:rPr>
          <w:i/>
          <w:sz w:val="24"/>
          <w:szCs w:val="24"/>
          <w:lang w:val="en-GB"/>
        </w:rPr>
        <w:t>Biological Conservation</w:t>
      </w:r>
      <w:r w:rsidRPr="005217D3">
        <w:rPr>
          <w:sz w:val="24"/>
          <w:szCs w:val="24"/>
          <w:lang w:val="en-GB"/>
        </w:rPr>
        <w:t>, 143, 1307–1316.</w:t>
      </w:r>
      <w:r w:rsidRPr="005217D3">
        <w:t xml:space="preserve"> </w:t>
      </w:r>
      <w:r w:rsidRPr="005217D3">
        <w:rPr>
          <w:sz w:val="24"/>
          <w:szCs w:val="24"/>
          <w:lang w:val="en-GB"/>
        </w:rPr>
        <w:t>https</w:t>
      </w:r>
      <w:r w:rsidRPr="00DA7F42">
        <w:rPr>
          <w:sz w:val="24"/>
          <w:szCs w:val="24"/>
          <w:lang w:val="en-GB"/>
        </w:rPr>
        <w:t>://doi.org/10.1016/j.biocon.2010.02.009</w:t>
      </w:r>
    </w:p>
    <w:p w14:paraId="2B024715" w14:textId="2080B871" w:rsidR="00C15871" w:rsidRDefault="008C7D62" w:rsidP="00DA7F42">
      <w:pPr>
        <w:jc w:val="both"/>
        <w:rPr>
          <w:sz w:val="24"/>
          <w:szCs w:val="24"/>
          <w:lang w:val="en-GB"/>
        </w:rPr>
      </w:pPr>
      <w:r w:rsidRPr="008C7D62">
        <w:rPr>
          <w:sz w:val="24"/>
          <w:szCs w:val="24"/>
          <w:lang w:val="en-GB"/>
        </w:rPr>
        <w:t>Bibby</w:t>
      </w:r>
      <w:r w:rsidR="00AF787F">
        <w:rPr>
          <w:sz w:val="24"/>
          <w:szCs w:val="24"/>
          <w:lang w:val="en-GB"/>
        </w:rPr>
        <w:t>,</w:t>
      </w:r>
      <w:r w:rsidRPr="008C7D62">
        <w:rPr>
          <w:sz w:val="24"/>
          <w:szCs w:val="24"/>
          <w:lang w:val="en-GB"/>
        </w:rPr>
        <w:t xml:space="preserve"> C.</w:t>
      </w:r>
      <w:r>
        <w:rPr>
          <w:sz w:val="24"/>
          <w:szCs w:val="24"/>
          <w:lang w:val="en-GB"/>
        </w:rPr>
        <w:t xml:space="preserve"> </w:t>
      </w:r>
      <w:r w:rsidRPr="008C7D62">
        <w:rPr>
          <w:sz w:val="24"/>
          <w:szCs w:val="24"/>
          <w:lang w:val="en-GB"/>
        </w:rPr>
        <w:t>J., Burgess N.</w:t>
      </w:r>
      <w:r>
        <w:rPr>
          <w:sz w:val="24"/>
          <w:szCs w:val="24"/>
          <w:lang w:val="en-GB"/>
        </w:rPr>
        <w:t xml:space="preserve"> </w:t>
      </w:r>
      <w:r w:rsidRPr="008C7D62">
        <w:rPr>
          <w:sz w:val="24"/>
          <w:szCs w:val="24"/>
          <w:lang w:val="en-GB"/>
        </w:rPr>
        <w:t>D.</w:t>
      </w:r>
      <w:r w:rsidR="00AF787F">
        <w:rPr>
          <w:sz w:val="24"/>
          <w:szCs w:val="24"/>
          <w:lang w:val="en-GB"/>
        </w:rPr>
        <w:t>,</w:t>
      </w:r>
      <w:r w:rsidRPr="008C7D62">
        <w:rPr>
          <w:sz w:val="24"/>
          <w:szCs w:val="24"/>
          <w:lang w:val="en-GB"/>
        </w:rPr>
        <w:t xml:space="preserve"> &amp; Hill</w:t>
      </w:r>
      <w:r w:rsidR="00AF787F">
        <w:rPr>
          <w:sz w:val="24"/>
          <w:szCs w:val="24"/>
          <w:lang w:val="en-GB"/>
        </w:rPr>
        <w:t>,</w:t>
      </w:r>
      <w:r w:rsidRPr="008C7D62">
        <w:rPr>
          <w:sz w:val="24"/>
          <w:szCs w:val="24"/>
          <w:lang w:val="en-GB"/>
        </w:rPr>
        <w:t xml:space="preserve"> D.</w:t>
      </w:r>
      <w:r>
        <w:rPr>
          <w:sz w:val="24"/>
          <w:szCs w:val="24"/>
          <w:lang w:val="en-GB"/>
        </w:rPr>
        <w:t xml:space="preserve"> </w:t>
      </w:r>
      <w:r w:rsidRPr="008C7D62">
        <w:rPr>
          <w:sz w:val="24"/>
          <w:szCs w:val="24"/>
          <w:lang w:val="en-GB"/>
        </w:rPr>
        <w:t xml:space="preserve">A. </w:t>
      </w:r>
      <w:r w:rsidR="00AF787F">
        <w:rPr>
          <w:sz w:val="24"/>
          <w:szCs w:val="24"/>
          <w:lang w:val="en-GB"/>
        </w:rPr>
        <w:t>(</w:t>
      </w:r>
      <w:r w:rsidRPr="008C7D62">
        <w:rPr>
          <w:sz w:val="24"/>
          <w:szCs w:val="24"/>
          <w:lang w:val="en-GB"/>
        </w:rPr>
        <w:t>1992</w:t>
      </w:r>
      <w:r w:rsidR="00AF787F">
        <w:rPr>
          <w:sz w:val="24"/>
          <w:szCs w:val="24"/>
          <w:lang w:val="en-GB"/>
        </w:rPr>
        <w:t>).</w:t>
      </w:r>
      <w:r w:rsidRPr="008C7D62">
        <w:rPr>
          <w:sz w:val="24"/>
          <w:szCs w:val="24"/>
          <w:lang w:val="en-GB"/>
        </w:rPr>
        <w:t xml:space="preserve"> Bird census techniques. </w:t>
      </w:r>
      <w:r w:rsidRPr="008C7D62">
        <w:rPr>
          <w:i/>
          <w:iCs/>
          <w:sz w:val="24"/>
          <w:szCs w:val="24"/>
          <w:lang w:val="en-GB"/>
        </w:rPr>
        <w:t>Academic Press</w:t>
      </w:r>
      <w:r w:rsidRPr="008C7D62">
        <w:rPr>
          <w:sz w:val="24"/>
          <w:szCs w:val="24"/>
          <w:lang w:val="en-GB"/>
        </w:rPr>
        <w:t>, London</w:t>
      </w:r>
      <w:r w:rsidR="006A099D">
        <w:rPr>
          <w:sz w:val="24"/>
          <w:szCs w:val="24"/>
          <w:lang w:val="en-GB"/>
        </w:rPr>
        <w:t>,</w:t>
      </w:r>
      <w:r w:rsidRPr="008C7D62">
        <w:rPr>
          <w:sz w:val="24"/>
          <w:szCs w:val="24"/>
          <w:lang w:val="en-GB"/>
        </w:rPr>
        <w:t xml:space="preserve"> ISBN 0120958317.</w:t>
      </w:r>
    </w:p>
    <w:p w14:paraId="76488328" w14:textId="7384F0D7" w:rsidR="00CD6448" w:rsidRPr="00923B8F" w:rsidRDefault="00CD6448" w:rsidP="00CD6448">
      <w:pPr>
        <w:jc w:val="both"/>
        <w:rPr>
          <w:sz w:val="24"/>
          <w:szCs w:val="24"/>
          <w:lang w:val="en-GB"/>
        </w:rPr>
      </w:pPr>
      <w:r w:rsidRPr="00923B8F">
        <w:rPr>
          <w:sz w:val="24"/>
          <w:szCs w:val="24"/>
          <w:lang w:val="en-GB"/>
        </w:rPr>
        <w:t xml:space="preserve">Bíl, M., R. Andrášik, T. Svoboda, </w:t>
      </w:r>
      <w:r w:rsidR="00E22DC7" w:rsidRPr="00B55C22">
        <w:rPr>
          <w:sz w:val="24"/>
          <w:szCs w:val="24"/>
          <w:lang w:val="en-GB"/>
        </w:rPr>
        <w:t>&amp;</w:t>
      </w:r>
      <w:r w:rsidRPr="00923B8F">
        <w:rPr>
          <w:sz w:val="24"/>
          <w:szCs w:val="24"/>
          <w:lang w:val="en-GB"/>
        </w:rPr>
        <w:t xml:space="preserve"> J. Sedoník. (2016). The KDE+ software: a tool 390. for effective identification and ranking of animal-vehicle collision hotspots along networks. </w:t>
      </w:r>
      <w:r w:rsidRPr="00923B8F">
        <w:rPr>
          <w:i/>
          <w:sz w:val="24"/>
          <w:szCs w:val="24"/>
          <w:lang w:val="en-GB"/>
        </w:rPr>
        <w:t>Landscape Ecology</w:t>
      </w:r>
      <w:r w:rsidRPr="00923B8F">
        <w:rPr>
          <w:sz w:val="24"/>
          <w:szCs w:val="24"/>
          <w:lang w:val="en-GB"/>
        </w:rPr>
        <w:t>, 31(2), 231-237.</w:t>
      </w:r>
    </w:p>
    <w:p w14:paraId="2BB8DA2A" w14:textId="77777777" w:rsidR="002D62CD" w:rsidRDefault="00CD6448" w:rsidP="00DA7F42">
      <w:pPr>
        <w:jc w:val="both"/>
        <w:rPr>
          <w:sz w:val="24"/>
          <w:szCs w:val="24"/>
          <w:lang w:val="en-GB"/>
        </w:rPr>
      </w:pPr>
      <w:r w:rsidRPr="00923B8F">
        <w:rPr>
          <w:sz w:val="24"/>
          <w:szCs w:val="24"/>
          <w:lang w:val="en-GB"/>
        </w:rPr>
        <w:t xml:space="preserve">Bíl, M., Andrášik, R., Duľa, M., &amp; Sedoník, J. (2019). On reliable identification of factors influencing wildlife-vehicle collisions along roads. </w:t>
      </w:r>
      <w:r w:rsidRPr="00923B8F">
        <w:rPr>
          <w:i/>
          <w:sz w:val="24"/>
          <w:szCs w:val="24"/>
          <w:lang w:val="en-GB"/>
        </w:rPr>
        <w:t>Journal of environmental management</w:t>
      </w:r>
      <w:r w:rsidRPr="00923B8F">
        <w:rPr>
          <w:sz w:val="24"/>
          <w:szCs w:val="24"/>
          <w:lang w:val="en-GB"/>
        </w:rPr>
        <w:t>, 237, 297-304.</w:t>
      </w:r>
      <w:r w:rsidR="002D62CD">
        <w:rPr>
          <w:sz w:val="24"/>
          <w:szCs w:val="24"/>
          <w:lang w:val="en-GB"/>
        </w:rPr>
        <w:t xml:space="preserve"> </w:t>
      </w:r>
    </w:p>
    <w:p w14:paraId="11054084" w14:textId="004F2673" w:rsidR="00CD6448" w:rsidRPr="00923B8F" w:rsidRDefault="00CD6448" w:rsidP="00DA7F42">
      <w:pPr>
        <w:jc w:val="both"/>
        <w:rPr>
          <w:sz w:val="24"/>
          <w:szCs w:val="24"/>
          <w:lang w:val="en-GB"/>
        </w:rPr>
      </w:pPr>
      <w:r w:rsidRPr="00923B8F">
        <w:rPr>
          <w:sz w:val="24"/>
          <w:szCs w:val="24"/>
          <w:lang w:val="en-GB"/>
        </w:rPr>
        <w:t>Bíl, M., Kušta, T., Andrášik, R., Cícha, V., Brodská, H., Ježek, M.,</w:t>
      </w:r>
      <w:r w:rsidR="00E22DC7" w:rsidRPr="00E22DC7">
        <w:rPr>
          <w:sz w:val="24"/>
          <w:szCs w:val="24"/>
          <w:lang w:val="en-GB"/>
        </w:rPr>
        <w:t xml:space="preserve"> </w:t>
      </w:r>
      <w:r w:rsidR="00E22DC7" w:rsidRPr="00B55C22">
        <w:rPr>
          <w:sz w:val="24"/>
          <w:szCs w:val="24"/>
          <w:lang w:val="en-GB"/>
        </w:rPr>
        <w:t>&amp;</w:t>
      </w:r>
      <w:r w:rsidRPr="00923B8F">
        <w:rPr>
          <w:sz w:val="24"/>
          <w:szCs w:val="24"/>
          <w:lang w:val="en-GB"/>
        </w:rPr>
        <w:t xml:space="preserve"> Keken, Z. (2020). No clear effect of odour repellents on roe deer behaviour in the vicinity of roads. </w:t>
      </w:r>
      <w:r w:rsidRPr="00923B8F">
        <w:rPr>
          <w:i/>
          <w:sz w:val="24"/>
          <w:szCs w:val="24"/>
          <w:lang w:val="en-GB"/>
        </w:rPr>
        <w:t>Wildlife Biology 2020</w:t>
      </w:r>
      <w:r w:rsidRPr="00923B8F">
        <w:rPr>
          <w:sz w:val="24"/>
          <w:szCs w:val="24"/>
          <w:lang w:val="en-GB"/>
        </w:rPr>
        <w:t xml:space="preserve"> (4), wlb.00744.</w:t>
      </w:r>
    </w:p>
    <w:p w14:paraId="3AC1E800" w14:textId="054F0F96" w:rsidR="00D658B7" w:rsidRDefault="00D658B7" w:rsidP="00DA7F42">
      <w:pPr>
        <w:jc w:val="both"/>
        <w:rPr>
          <w:sz w:val="24"/>
          <w:szCs w:val="24"/>
          <w:lang w:val="en-GB"/>
        </w:rPr>
      </w:pPr>
      <w:r w:rsidRPr="00D658B7">
        <w:rPr>
          <w:sz w:val="24"/>
          <w:szCs w:val="24"/>
          <w:lang w:val="en-GB"/>
        </w:rPr>
        <w:t xml:space="preserve">Besnard, F., Defrance, J., Bérengier, M., Dutilleux, G., Junker, F., </w:t>
      </w:r>
      <w:r w:rsidR="003950B5" w:rsidRPr="003950B5">
        <w:rPr>
          <w:sz w:val="24"/>
          <w:szCs w:val="24"/>
          <w:lang w:val="en-GB"/>
        </w:rPr>
        <w:t>Gauvreau</w:t>
      </w:r>
      <w:r w:rsidR="003950B5">
        <w:rPr>
          <w:sz w:val="24"/>
          <w:szCs w:val="24"/>
          <w:lang w:val="en-GB"/>
        </w:rPr>
        <w:t>,</w:t>
      </w:r>
      <w:r w:rsidR="003950B5" w:rsidRPr="00D658B7">
        <w:rPr>
          <w:sz w:val="24"/>
          <w:szCs w:val="24"/>
          <w:lang w:val="en-GB"/>
        </w:rPr>
        <w:t xml:space="preserve"> </w:t>
      </w:r>
      <w:r w:rsidR="003950B5">
        <w:rPr>
          <w:sz w:val="24"/>
          <w:szCs w:val="24"/>
          <w:lang w:val="en-GB"/>
        </w:rPr>
        <w:t xml:space="preserve">B., </w:t>
      </w:r>
      <w:r w:rsidRPr="00D658B7">
        <w:rPr>
          <w:sz w:val="24"/>
          <w:szCs w:val="24"/>
          <w:lang w:val="en-GB"/>
        </w:rPr>
        <w:t>Ecotiere, D.,</w:t>
      </w:r>
      <w:r w:rsidR="003950B5">
        <w:rPr>
          <w:sz w:val="24"/>
          <w:szCs w:val="24"/>
          <w:lang w:val="en-GB"/>
        </w:rPr>
        <w:t xml:space="preserve"> </w:t>
      </w:r>
      <w:r w:rsidR="003950B5" w:rsidRPr="003950B5">
        <w:rPr>
          <w:sz w:val="24"/>
          <w:szCs w:val="24"/>
          <w:lang w:val="en-GB"/>
        </w:rPr>
        <w:t>van Maercke</w:t>
      </w:r>
      <w:r w:rsidR="003950B5">
        <w:rPr>
          <w:sz w:val="24"/>
          <w:szCs w:val="24"/>
          <w:lang w:val="en-GB"/>
        </w:rPr>
        <w:t xml:space="preserve">, D., </w:t>
      </w:r>
      <w:r w:rsidR="003950B5" w:rsidRPr="003950B5">
        <w:rPr>
          <w:sz w:val="24"/>
          <w:szCs w:val="24"/>
          <w:lang w:val="en-GB"/>
        </w:rPr>
        <w:t>Abbaléa</w:t>
      </w:r>
      <w:r w:rsidR="003950B5">
        <w:rPr>
          <w:sz w:val="24"/>
          <w:szCs w:val="24"/>
          <w:lang w:val="en-GB"/>
        </w:rPr>
        <w:t xml:space="preserve">, F., </w:t>
      </w:r>
      <w:r w:rsidR="003950B5" w:rsidRPr="003950B5">
        <w:rPr>
          <w:sz w:val="24"/>
          <w:szCs w:val="24"/>
          <w:lang w:val="en-GB"/>
        </w:rPr>
        <w:t>Baulac</w:t>
      </w:r>
      <w:r w:rsidR="003950B5">
        <w:rPr>
          <w:sz w:val="24"/>
          <w:szCs w:val="24"/>
          <w:lang w:val="en-GB"/>
        </w:rPr>
        <w:t xml:space="preserve">, M., </w:t>
      </w:r>
      <w:r w:rsidR="003950B5" w:rsidRPr="003950B5">
        <w:rPr>
          <w:sz w:val="24"/>
          <w:szCs w:val="24"/>
          <w:lang w:val="en-GB"/>
        </w:rPr>
        <w:t>Bonhomme</w:t>
      </w:r>
      <w:r w:rsidR="003950B5">
        <w:rPr>
          <w:sz w:val="24"/>
          <w:szCs w:val="24"/>
          <w:lang w:val="en-GB"/>
        </w:rPr>
        <w:t xml:space="preserve">, B., </w:t>
      </w:r>
      <w:r w:rsidR="003950B5" w:rsidRPr="003950B5">
        <w:rPr>
          <w:sz w:val="24"/>
          <w:szCs w:val="24"/>
          <w:lang w:val="en-GB"/>
        </w:rPr>
        <w:t>Lefèvre</w:t>
      </w:r>
      <w:r w:rsidR="003950B5">
        <w:rPr>
          <w:sz w:val="24"/>
          <w:szCs w:val="24"/>
          <w:lang w:val="en-GB"/>
        </w:rPr>
        <w:t xml:space="preserve">, H., </w:t>
      </w:r>
      <w:r w:rsidR="003950B5" w:rsidRPr="003950B5">
        <w:rPr>
          <w:sz w:val="24"/>
          <w:szCs w:val="24"/>
          <w:lang w:val="en-GB"/>
        </w:rPr>
        <w:t>Steimer</w:t>
      </w:r>
      <w:r w:rsidR="003950B5">
        <w:rPr>
          <w:sz w:val="24"/>
          <w:szCs w:val="24"/>
          <w:lang w:val="en-GB"/>
        </w:rPr>
        <w:t xml:space="preserve">, V., </w:t>
      </w:r>
      <w:r w:rsidRPr="00D658B7">
        <w:rPr>
          <w:sz w:val="24"/>
          <w:szCs w:val="24"/>
          <w:lang w:val="en-GB"/>
        </w:rPr>
        <w:t>Zouboff, V.</w:t>
      </w:r>
      <w:r w:rsidR="003950B5">
        <w:rPr>
          <w:sz w:val="24"/>
          <w:szCs w:val="24"/>
          <w:lang w:val="en-GB"/>
        </w:rPr>
        <w:t xml:space="preserve">, </w:t>
      </w:r>
      <w:r w:rsidR="003950B5" w:rsidRPr="00D658B7">
        <w:rPr>
          <w:sz w:val="24"/>
          <w:szCs w:val="24"/>
          <w:lang w:val="en-GB"/>
        </w:rPr>
        <w:t>&amp;</w:t>
      </w:r>
      <w:r w:rsidR="003950B5">
        <w:rPr>
          <w:sz w:val="24"/>
          <w:szCs w:val="24"/>
          <w:lang w:val="en-GB"/>
        </w:rPr>
        <w:t> </w:t>
      </w:r>
      <w:r w:rsidR="003950B5" w:rsidRPr="003950B5">
        <w:rPr>
          <w:sz w:val="24"/>
          <w:szCs w:val="24"/>
          <w:lang w:val="en-GB"/>
        </w:rPr>
        <w:t>Le</w:t>
      </w:r>
      <w:r w:rsidR="003950B5">
        <w:rPr>
          <w:sz w:val="24"/>
          <w:szCs w:val="24"/>
          <w:lang w:val="en-GB"/>
        </w:rPr>
        <w:t> </w:t>
      </w:r>
      <w:r w:rsidR="003950B5" w:rsidRPr="003950B5">
        <w:rPr>
          <w:sz w:val="24"/>
          <w:szCs w:val="24"/>
          <w:lang w:val="en-GB"/>
        </w:rPr>
        <w:t>Duc</w:t>
      </w:r>
      <w:r w:rsidR="003950B5" w:rsidRPr="00D658B7">
        <w:rPr>
          <w:sz w:val="24"/>
          <w:szCs w:val="24"/>
          <w:lang w:val="en-GB"/>
        </w:rPr>
        <w:t xml:space="preserve"> </w:t>
      </w:r>
      <w:r w:rsidR="003950B5">
        <w:rPr>
          <w:sz w:val="24"/>
          <w:szCs w:val="24"/>
          <w:lang w:val="en-GB"/>
        </w:rPr>
        <w:t xml:space="preserve">E. </w:t>
      </w:r>
      <w:r w:rsidRPr="00D658B7">
        <w:rPr>
          <w:sz w:val="24"/>
          <w:szCs w:val="24"/>
          <w:lang w:val="en-GB"/>
        </w:rPr>
        <w:t xml:space="preserve">(2009). Road noise prediction-2-Noise propagation computation method including meteorological effects (NMPB 2008). </w:t>
      </w:r>
      <w:r w:rsidRPr="00D658B7">
        <w:rPr>
          <w:i/>
          <w:sz w:val="24"/>
          <w:szCs w:val="24"/>
          <w:lang w:val="en-GB"/>
        </w:rPr>
        <w:t>SETRA</w:t>
      </w:r>
      <w:r w:rsidRPr="00D658B7">
        <w:rPr>
          <w:sz w:val="24"/>
          <w:szCs w:val="24"/>
          <w:lang w:val="en-GB"/>
        </w:rPr>
        <w:t xml:space="preserve">, september. </w:t>
      </w:r>
    </w:p>
    <w:p w14:paraId="45159235" w14:textId="3C983BED" w:rsidR="007D2195" w:rsidRDefault="007D2195" w:rsidP="00DA7F42">
      <w:pPr>
        <w:jc w:val="both"/>
        <w:rPr>
          <w:sz w:val="24"/>
          <w:szCs w:val="24"/>
          <w:lang w:val="en-GB"/>
        </w:rPr>
      </w:pPr>
      <w:r w:rsidRPr="007D2195">
        <w:rPr>
          <w:sz w:val="24"/>
          <w:szCs w:val="24"/>
          <w:lang w:val="en-GB"/>
        </w:rPr>
        <w:t>Bosco, L., Lehikoinen, A., Piha, M., Seimola, T., Tiainen, J., &amp; Ekroos, J. (2024). Relative effects of arable land-use, farming system and agri-environment schemes on landscape-scale farmland bird assemblages. Landscape Ecology, 39(6), 1-18.</w:t>
      </w:r>
    </w:p>
    <w:p w14:paraId="2B4402CF" w14:textId="7BA52AC8" w:rsidR="00563AE2" w:rsidRDefault="00563AE2" w:rsidP="00DA7F42">
      <w:pPr>
        <w:jc w:val="both"/>
        <w:rPr>
          <w:sz w:val="24"/>
          <w:szCs w:val="24"/>
          <w:lang w:val="en-GB"/>
        </w:rPr>
      </w:pPr>
      <w:r w:rsidRPr="00563AE2">
        <w:rPr>
          <w:sz w:val="24"/>
          <w:szCs w:val="24"/>
          <w:lang w:val="en-GB"/>
        </w:rPr>
        <w:t>Bowler</w:t>
      </w:r>
      <w:r>
        <w:rPr>
          <w:sz w:val="24"/>
          <w:szCs w:val="24"/>
          <w:lang w:val="en-GB"/>
        </w:rPr>
        <w:t>,</w:t>
      </w:r>
      <w:r w:rsidRPr="00563AE2">
        <w:rPr>
          <w:sz w:val="24"/>
          <w:szCs w:val="24"/>
          <w:lang w:val="en-GB"/>
        </w:rPr>
        <w:t xml:space="preserve"> D. E., Heldbjerg</w:t>
      </w:r>
      <w:r>
        <w:rPr>
          <w:sz w:val="24"/>
          <w:szCs w:val="24"/>
          <w:lang w:val="en-GB"/>
        </w:rPr>
        <w:t>,</w:t>
      </w:r>
      <w:r w:rsidRPr="00563AE2">
        <w:rPr>
          <w:sz w:val="24"/>
          <w:szCs w:val="24"/>
          <w:lang w:val="en-GB"/>
        </w:rPr>
        <w:t xml:space="preserve"> H., Fox</w:t>
      </w:r>
      <w:r>
        <w:rPr>
          <w:sz w:val="24"/>
          <w:szCs w:val="24"/>
          <w:lang w:val="en-GB"/>
        </w:rPr>
        <w:t>,</w:t>
      </w:r>
      <w:r w:rsidRPr="00563AE2">
        <w:rPr>
          <w:sz w:val="24"/>
          <w:szCs w:val="24"/>
          <w:lang w:val="en-GB"/>
        </w:rPr>
        <w:t xml:space="preserve"> A. D., De Jong M.</w:t>
      </w:r>
      <w:r>
        <w:rPr>
          <w:sz w:val="24"/>
          <w:szCs w:val="24"/>
          <w:lang w:val="en-GB"/>
        </w:rPr>
        <w:t>,</w:t>
      </w:r>
      <w:r w:rsidRPr="00563AE2">
        <w:rPr>
          <w:sz w:val="24"/>
          <w:szCs w:val="24"/>
          <w:lang w:val="en-GB"/>
        </w:rPr>
        <w:t xml:space="preserve"> &amp; Böhning-Gaese</w:t>
      </w:r>
      <w:r>
        <w:rPr>
          <w:sz w:val="24"/>
          <w:szCs w:val="24"/>
          <w:lang w:val="en-GB"/>
        </w:rPr>
        <w:t>,</w:t>
      </w:r>
      <w:r w:rsidRPr="00563AE2">
        <w:rPr>
          <w:sz w:val="24"/>
          <w:szCs w:val="24"/>
          <w:lang w:val="en-GB"/>
        </w:rPr>
        <w:t xml:space="preserve"> K. </w:t>
      </w:r>
      <w:r>
        <w:rPr>
          <w:sz w:val="24"/>
          <w:szCs w:val="24"/>
          <w:lang w:val="en-GB"/>
        </w:rPr>
        <w:t>(</w:t>
      </w:r>
      <w:r w:rsidRPr="00563AE2">
        <w:rPr>
          <w:sz w:val="24"/>
          <w:szCs w:val="24"/>
          <w:lang w:val="en-GB"/>
        </w:rPr>
        <w:t>2019</w:t>
      </w:r>
      <w:r>
        <w:rPr>
          <w:sz w:val="24"/>
          <w:szCs w:val="24"/>
          <w:lang w:val="en-GB"/>
        </w:rPr>
        <w:t>).</w:t>
      </w:r>
      <w:r w:rsidRPr="00563AE2">
        <w:rPr>
          <w:sz w:val="24"/>
          <w:szCs w:val="24"/>
          <w:lang w:val="en-GB"/>
        </w:rPr>
        <w:t xml:space="preserve"> Long-term declines of European insectivorous bird populations and potential causes</w:t>
      </w:r>
      <w:r>
        <w:rPr>
          <w:sz w:val="24"/>
          <w:szCs w:val="24"/>
          <w:lang w:val="en-GB"/>
        </w:rPr>
        <w:t>.</w:t>
      </w:r>
      <w:r w:rsidRPr="00563AE2">
        <w:rPr>
          <w:sz w:val="24"/>
          <w:szCs w:val="24"/>
          <w:lang w:val="en-GB"/>
        </w:rPr>
        <w:t xml:space="preserve"> </w:t>
      </w:r>
      <w:r w:rsidRPr="00563AE2">
        <w:rPr>
          <w:i/>
          <w:sz w:val="24"/>
          <w:szCs w:val="24"/>
          <w:lang w:val="en-GB"/>
        </w:rPr>
        <w:t>Conservation Biology</w:t>
      </w:r>
      <w:r w:rsidRPr="00563AE2">
        <w:rPr>
          <w:sz w:val="24"/>
          <w:szCs w:val="24"/>
          <w:lang w:val="en-GB"/>
        </w:rPr>
        <w:t>, 33(5), 1120–1130</w:t>
      </w:r>
      <w:r w:rsidR="00DA7F42">
        <w:rPr>
          <w:sz w:val="24"/>
          <w:szCs w:val="24"/>
          <w:lang w:val="en-GB"/>
        </w:rPr>
        <w:t>.</w:t>
      </w:r>
      <w:r w:rsidRPr="00563AE2">
        <w:rPr>
          <w:sz w:val="24"/>
          <w:szCs w:val="24"/>
          <w:lang w:val="en-GB"/>
        </w:rPr>
        <w:t xml:space="preserve"> doi: 10.1111/cobi.13307</w:t>
      </w:r>
    </w:p>
    <w:p w14:paraId="4D8FC7FA" w14:textId="78BB125D" w:rsidR="00DE1D26" w:rsidRDefault="00DE1D26" w:rsidP="00DA7F42">
      <w:pPr>
        <w:jc w:val="both"/>
        <w:rPr>
          <w:sz w:val="24"/>
          <w:szCs w:val="24"/>
          <w:highlight w:val="cyan"/>
          <w:lang w:val="en-GB"/>
        </w:rPr>
      </w:pPr>
      <w:r w:rsidRPr="00DE1D26">
        <w:rPr>
          <w:sz w:val="24"/>
          <w:szCs w:val="24"/>
          <w:lang w:val="en-GB"/>
        </w:rPr>
        <w:t>Brotons</w:t>
      </w:r>
      <w:r w:rsidR="00F8395F">
        <w:rPr>
          <w:sz w:val="24"/>
          <w:szCs w:val="24"/>
          <w:lang w:val="en-GB"/>
        </w:rPr>
        <w:t>,</w:t>
      </w:r>
      <w:r w:rsidRPr="00DE1D26">
        <w:rPr>
          <w:sz w:val="24"/>
          <w:szCs w:val="24"/>
          <w:lang w:val="en-GB"/>
        </w:rPr>
        <w:t xml:space="preserve"> L.</w:t>
      </w:r>
      <w:r w:rsidR="00F8395F">
        <w:rPr>
          <w:sz w:val="24"/>
          <w:szCs w:val="24"/>
          <w:lang w:val="en-GB"/>
        </w:rPr>
        <w:t>,</w:t>
      </w:r>
      <w:r w:rsidRPr="00DE1D26">
        <w:rPr>
          <w:sz w:val="24"/>
          <w:szCs w:val="24"/>
          <w:lang w:val="en-GB"/>
        </w:rPr>
        <w:t xml:space="preserve"> &amp; Herrando S. </w:t>
      </w:r>
      <w:r w:rsidR="00A24605">
        <w:rPr>
          <w:sz w:val="24"/>
          <w:szCs w:val="24"/>
          <w:lang w:val="en-GB"/>
        </w:rPr>
        <w:t>(</w:t>
      </w:r>
      <w:r w:rsidRPr="00DE1D26">
        <w:rPr>
          <w:sz w:val="24"/>
          <w:szCs w:val="24"/>
          <w:lang w:val="en-GB"/>
        </w:rPr>
        <w:t>2001</w:t>
      </w:r>
      <w:r w:rsidR="00A24605">
        <w:rPr>
          <w:sz w:val="24"/>
          <w:szCs w:val="24"/>
          <w:lang w:val="en-GB"/>
        </w:rPr>
        <w:t>).</w:t>
      </w:r>
      <w:r w:rsidRPr="00DE1D26">
        <w:rPr>
          <w:sz w:val="24"/>
          <w:szCs w:val="24"/>
          <w:lang w:val="en-GB"/>
        </w:rPr>
        <w:t xml:space="preserve"> Reduced bird occurrence in pine forest fragments associated with road proximity in a Mediterranean agricultural area. </w:t>
      </w:r>
      <w:r w:rsidRPr="006A099D">
        <w:rPr>
          <w:i/>
          <w:iCs/>
          <w:sz w:val="24"/>
          <w:szCs w:val="24"/>
          <w:lang w:val="en-GB"/>
        </w:rPr>
        <w:t xml:space="preserve">Landscape and Urban </w:t>
      </w:r>
      <w:r w:rsidRPr="00BC0D38">
        <w:rPr>
          <w:i/>
          <w:iCs/>
          <w:sz w:val="24"/>
          <w:szCs w:val="24"/>
          <w:lang w:val="en-GB"/>
        </w:rPr>
        <w:t>Planning</w:t>
      </w:r>
      <w:r w:rsidRPr="00BC0D38">
        <w:rPr>
          <w:sz w:val="24"/>
          <w:szCs w:val="24"/>
          <w:lang w:val="en-GB"/>
        </w:rPr>
        <w:t>, 57 (2), 77-89</w:t>
      </w:r>
      <w:r w:rsidR="00BA0977" w:rsidRPr="00BC0D38">
        <w:rPr>
          <w:sz w:val="24"/>
          <w:szCs w:val="24"/>
          <w:lang w:val="en-GB"/>
        </w:rPr>
        <w:t>.</w:t>
      </w:r>
      <w:r w:rsidRPr="00BC0D38">
        <w:rPr>
          <w:sz w:val="24"/>
          <w:szCs w:val="24"/>
          <w:lang w:val="en-GB"/>
        </w:rPr>
        <w:t xml:space="preserve"> doi:10.1016/S0169-2046(01)00191-8</w:t>
      </w:r>
    </w:p>
    <w:p w14:paraId="4C6375EC" w14:textId="4CE984DF" w:rsidR="0031442A" w:rsidRDefault="0031442A" w:rsidP="00DA7F42">
      <w:pPr>
        <w:jc w:val="both"/>
        <w:rPr>
          <w:sz w:val="24"/>
          <w:szCs w:val="24"/>
          <w:lang w:val="en-GB"/>
        </w:rPr>
      </w:pPr>
      <w:r w:rsidRPr="0031442A">
        <w:rPr>
          <w:sz w:val="24"/>
          <w:szCs w:val="24"/>
          <w:lang w:val="en-GB"/>
        </w:rPr>
        <w:t>Brumm</w:t>
      </w:r>
      <w:r>
        <w:rPr>
          <w:sz w:val="24"/>
          <w:szCs w:val="24"/>
          <w:lang w:val="en-GB"/>
        </w:rPr>
        <w:t>,</w:t>
      </w:r>
      <w:r w:rsidRPr="0031442A">
        <w:rPr>
          <w:sz w:val="24"/>
          <w:szCs w:val="24"/>
          <w:lang w:val="en-GB"/>
        </w:rPr>
        <w:t xml:space="preserve"> H</w:t>
      </w:r>
      <w:r>
        <w:rPr>
          <w:sz w:val="24"/>
          <w:szCs w:val="24"/>
          <w:lang w:val="en-GB"/>
        </w:rPr>
        <w:t>.</w:t>
      </w:r>
      <w:r w:rsidRPr="0031442A">
        <w:rPr>
          <w:sz w:val="24"/>
          <w:szCs w:val="24"/>
          <w:lang w:val="en-GB"/>
        </w:rPr>
        <w:t xml:space="preserve"> </w:t>
      </w:r>
      <w:r>
        <w:rPr>
          <w:sz w:val="24"/>
          <w:szCs w:val="24"/>
          <w:lang w:val="en-GB"/>
        </w:rPr>
        <w:t>(</w:t>
      </w:r>
      <w:r w:rsidRPr="0031442A">
        <w:rPr>
          <w:sz w:val="24"/>
          <w:szCs w:val="24"/>
          <w:lang w:val="en-GB"/>
        </w:rPr>
        <w:t>2004</w:t>
      </w:r>
      <w:r>
        <w:rPr>
          <w:sz w:val="24"/>
          <w:szCs w:val="24"/>
          <w:lang w:val="en-GB"/>
        </w:rPr>
        <w:t>).</w:t>
      </w:r>
      <w:r w:rsidRPr="0031442A">
        <w:rPr>
          <w:sz w:val="24"/>
          <w:szCs w:val="24"/>
          <w:lang w:val="en-GB"/>
        </w:rPr>
        <w:t xml:space="preserve"> The impact of environmental noise on song amplitude in a territorial bird. </w:t>
      </w:r>
      <w:r w:rsidRPr="0031442A">
        <w:rPr>
          <w:i/>
          <w:sz w:val="24"/>
          <w:szCs w:val="24"/>
          <w:lang w:val="en-GB"/>
        </w:rPr>
        <w:t>Journal of Animal Ecology</w:t>
      </w:r>
      <w:r w:rsidRPr="0031442A">
        <w:rPr>
          <w:sz w:val="24"/>
          <w:szCs w:val="24"/>
          <w:lang w:val="en-GB"/>
        </w:rPr>
        <w:t>, 73, 434-440.</w:t>
      </w:r>
    </w:p>
    <w:p w14:paraId="359B2AB1" w14:textId="3E50D5E9" w:rsidR="00EB24C2" w:rsidRDefault="00EB24C2" w:rsidP="00DA7F42">
      <w:pPr>
        <w:jc w:val="both"/>
        <w:rPr>
          <w:sz w:val="24"/>
          <w:szCs w:val="24"/>
          <w:lang w:val="en-GB"/>
        </w:rPr>
      </w:pPr>
      <w:r w:rsidRPr="008D7229">
        <w:rPr>
          <w:sz w:val="24"/>
          <w:szCs w:val="24"/>
          <w:lang w:val="en-GB"/>
        </w:rPr>
        <w:t xml:space="preserve">Burns, F., Eaton, M. A., Barlow, K. E., Beckmann, B. C., Brereton, T., Brooks, D. R., </w:t>
      </w:r>
      <w:r w:rsidR="008D7229" w:rsidRPr="008D7229">
        <w:rPr>
          <w:sz w:val="24"/>
          <w:szCs w:val="24"/>
          <w:lang w:val="en-GB"/>
        </w:rPr>
        <w:t xml:space="preserve">Brown, </w:t>
      </w:r>
      <w:r w:rsidR="00C27F02" w:rsidRPr="008D7229">
        <w:rPr>
          <w:sz w:val="24"/>
          <w:szCs w:val="24"/>
          <w:lang w:val="en-GB"/>
        </w:rPr>
        <w:t>P</w:t>
      </w:r>
      <w:r w:rsidR="008D7229" w:rsidRPr="008D7229">
        <w:rPr>
          <w:sz w:val="24"/>
          <w:szCs w:val="24"/>
          <w:lang w:val="en-GB"/>
        </w:rPr>
        <w:t>.</w:t>
      </w:r>
      <w:r w:rsidR="00C27F02" w:rsidRPr="008D7229">
        <w:rPr>
          <w:sz w:val="24"/>
          <w:szCs w:val="24"/>
          <w:lang w:val="en-GB"/>
        </w:rPr>
        <w:t xml:space="preserve"> M. J.,</w:t>
      </w:r>
      <w:r w:rsidR="008D7229" w:rsidRPr="008D7229">
        <w:rPr>
          <w:sz w:val="24"/>
          <w:szCs w:val="24"/>
          <w:lang w:val="en-GB"/>
        </w:rPr>
        <w:t xml:space="preserve"> </w:t>
      </w:r>
      <w:r w:rsidR="00C27F02" w:rsidRPr="008D7229">
        <w:rPr>
          <w:sz w:val="24"/>
          <w:szCs w:val="24"/>
          <w:lang w:val="en-GB"/>
        </w:rPr>
        <w:t>Fulaij</w:t>
      </w:r>
      <w:r w:rsidR="008D7229" w:rsidRPr="008D7229">
        <w:rPr>
          <w:sz w:val="24"/>
          <w:szCs w:val="24"/>
          <w:lang w:val="en-GB"/>
        </w:rPr>
        <w:t>, Al N.</w:t>
      </w:r>
      <w:r w:rsidR="00C27F02" w:rsidRPr="008D7229">
        <w:rPr>
          <w:sz w:val="24"/>
          <w:szCs w:val="24"/>
          <w:lang w:val="en-GB"/>
        </w:rPr>
        <w:t>, Gent,</w:t>
      </w:r>
      <w:r w:rsidR="008D7229" w:rsidRPr="008D7229">
        <w:rPr>
          <w:sz w:val="24"/>
          <w:szCs w:val="24"/>
          <w:lang w:val="en-GB"/>
        </w:rPr>
        <w:t xml:space="preserve"> T., </w:t>
      </w:r>
      <w:r w:rsidR="00C27F02" w:rsidRPr="008D7229">
        <w:rPr>
          <w:sz w:val="24"/>
          <w:szCs w:val="24"/>
          <w:lang w:val="en-GB"/>
        </w:rPr>
        <w:t>Henderson,</w:t>
      </w:r>
      <w:r w:rsidR="008D7229" w:rsidRPr="008D7229">
        <w:rPr>
          <w:sz w:val="24"/>
          <w:szCs w:val="24"/>
          <w:lang w:val="en-GB"/>
        </w:rPr>
        <w:t xml:space="preserve"> I., </w:t>
      </w:r>
      <w:r w:rsidR="00C27F02" w:rsidRPr="008D7229">
        <w:rPr>
          <w:sz w:val="24"/>
          <w:szCs w:val="24"/>
          <w:lang w:val="en-GB"/>
        </w:rPr>
        <w:t>Noble,</w:t>
      </w:r>
      <w:r w:rsidR="008D7229" w:rsidRPr="008D7229">
        <w:rPr>
          <w:sz w:val="24"/>
          <w:szCs w:val="24"/>
          <w:lang w:val="en-GB"/>
        </w:rPr>
        <w:t xml:space="preserve"> D. G., </w:t>
      </w:r>
      <w:r w:rsidR="00C27F02" w:rsidRPr="008D7229">
        <w:rPr>
          <w:sz w:val="24"/>
          <w:szCs w:val="24"/>
          <w:lang w:val="en-GB"/>
        </w:rPr>
        <w:t>Parsons,</w:t>
      </w:r>
      <w:r w:rsidR="008D7229" w:rsidRPr="008D7229">
        <w:rPr>
          <w:sz w:val="24"/>
          <w:szCs w:val="24"/>
          <w:lang w:val="en-GB"/>
        </w:rPr>
        <w:t xml:space="preserve"> M., </w:t>
      </w:r>
      <w:r w:rsidR="00C27F02" w:rsidRPr="008D7229">
        <w:rPr>
          <w:sz w:val="24"/>
          <w:szCs w:val="24"/>
          <w:lang w:val="en-GB"/>
        </w:rPr>
        <w:t>Powney,</w:t>
      </w:r>
      <w:r w:rsidR="008D7229" w:rsidRPr="008D7229">
        <w:rPr>
          <w:sz w:val="24"/>
          <w:szCs w:val="24"/>
          <w:lang w:val="en-GB"/>
        </w:rPr>
        <w:t xml:space="preserve"> G. D., Roy H. E., </w:t>
      </w:r>
      <w:r w:rsidR="008D7229" w:rsidRPr="008D7229">
        <w:rPr>
          <w:sz w:val="24"/>
          <w:szCs w:val="24"/>
          <w:lang w:val="en-GB"/>
        </w:rPr>
        <w:lastRenderedPageBreak/>
        <w:t xml:space="preserve">Stroh, P., </w:t>
      </w:r>
      <w:r w:rsidR="00C27F02" w:rsidRPr="008D7229">
        <w:rPr>
          <w:sz w:val="24"/>
          <w:szCs w:val="24"/>
          <w:lang w:val="en-GB"/>
        </w:rPr>
        <w:t>Walker,</w:t>
      </w:r>
      <w:r w:rsidR="008D7229" w:rsidRPr="008D7229">
        <w:rPr>
          <w:sz w:val="24"/>
          <w:szCs w:val="24"/>
          <w:lang w:val="en-GB"/>
        </w:rPr>
        <w:t xml:space="preserve"> K., </w:t>
      </w:r>
      <w:r w:rsidR="00C27F02" w:rsidRPr="008D7229">
        <w:rPr>
          <w:sz w:val="24"/>
          <w:szCs w:val="24"/>
          <w:lang w:val="en-GB"/>
        </w:rPr>
        <w:t>Wilkinson,</w:t>
      </w:r>
      <w:r w:rsidR="008D7229" w:rsidRPr="008D7229">
        <w:rPr>
          <w:sz w:val="24"/>
          <w:szCs w:val="24"/>
          <w:lang w:val="en-GB"/>
        </w:rPr>
        <w:t xml:space="preserve"> J. W., </w:t>
      </w:r>
      <w:r w:rsidR="00C27F02" w:rsidRPr="008D7229">
        <w:rPr>
          <w:sz w:val="24"/>
          <w:szCs w:val="24"/>
          <w:lang w:val="en-GB"/>
        </w:rPr>
        <w:t>Wotton,</w:t>
      </w:r>
      <w:r w:rsidR="008D7229" w:rsidRPr="008D7229">
        <w:rPr>
          <w:sz w:val="24"/>
          <w:szCs w:val="24"/>
          <w:lang w:val="en-GB"/>
        </w:rPr>
        <w:t xml:space="preserve"> S. R., </w:t>
      </w:r>
      <w:r w:rsidRPr="008D7229">
        <w:rPr>
          <w:sz w:val="24"/>
          <w:szCs w:val="24"/>
          <w:lang w:val="en-GB"/>
        </w:rPr>
        <w:t xml:space="preserve">&amp; Gregory, R. D. (2016). Agricultural management and climatic change are the major drivers of biodiversity change in the UK. </w:t>
      </w:r>
      <w:r w:rsidRPr="008D7229">
        <w:rPr>
          <w:i/>
          <w:sz w:val="24"/>
          <w:szCs w:val="24"/>
          <w:lang w:val="en-GB"/>
        </w:rPr>
        <w:t>PL</w:t>
      </w:r>
      <w:r w:rsidR="008D7229" w:rsidRPr="008D7229">
        <w:rPr>
          <w:i/>
          <w:sz w:val="24"/>
          <w:szCs w:val="24"/>
          <w:lang w:val="en-GB"/>
        </w:rPr>
        <w:t>O</w:t>
      </w:r>
      <w:r w:rsidRPr="008D7229">
        <w:rPr>
          <w:i/>
          <w:sz w:val="24"/>
          <w:szCs w:val="24"/>
          <w:lang w:val="en-GB"/>
        </w:rPr>
        <w:t>S ONE</w:t>
      </w:r>
      <w:r w:rsidRPr="008D7229">
        <w:rPr>
          <w:sz w:val="24"/>
          <w:szCs w:val="24"/>
          <w:lang w:val="en-GB"/>
        </w:rPr>
        <w:t xml:space="preserve">, 11, </w:t>
      </w:r>
      <w:r w:rsidR="008D7229">
        <w:rPr>
          <w:sz w:val="24"/>
          <w:szCs w:val="24"/>
          <w:lang w:val="en-GB"/>
        </w:rPr>
        <w:t>(3)</w:t>
      </w:r>
      <w:r w:rsidRPr="008D7229">
        <w:rPr>
          <w:sz w:val="24"/>
          <w:szCs w:val="24"/>
          <w:lang w:val="en-GB"/>
        </w:rPr>
        <w:t>. https://doi.org/10.1371/journ al.pone.0151595</w:t>
      </w:r>
    </w:p>
    <w:p w14:paraId="5223F00F" w14:textId="7E1D4FF9" w:rsidR="007D6775" w:rsidRDefault="007D6775" w:rsidP="00DA7F42">
      <w:pPr>
        <w:jc w:val="both"/>
        <w:rPr>
          <w:sz w:val="24"/>
          <w:szCs w:val="24"/>
          <w:lang w:val="en-GB"/>
        </w:rPr>
      </w:pPr>
      <w:r w:rsidRPr="007D6775">
        <w:rPr>
          <w:sz w:val="24"/>
          <w:szCs w:val="24"/>
          <w:lang w:val="en-GB"/>
        </w:rPr>
        <w:t xml:space="preserve">Clarke, R. T., Liley, D., Sharp, J. M., &amp; Green, R. E. (2013). Building development and roads: implications for the distribution of stone curlews across the Brecks. </w:t>
      </w:r>
      <w:r w:rsidRPr="00D961C0">
        <w:rPr>
          <w:i/>
          <w:sz w:val="24"/>
          <w:szCs w:val="24"/>
          <w:lang w:val="en-GB"/>
        </w:rPr>
        <w:t>PLoS One</w:t>
      </w:r>
      <w:r w:rsidRPr="007D6775">
        <w:rPr>
          <w:sz w:val="24"/>
          <w:szCs w:val="24"/>
          <w:lang w:val="en-GB"/>
        </w:rPr>
        <w:t>, 8</w:t>
      </w:r>
      <w:r w:rsidR="00D961C0">
        <w:rPr>
          <w:sz w:val="24"/>
          <w:szCs w:val="24"/>
          <w:lang w:val="en-GB"/>
        </w:rPr>
        <w:t xml:space="preserve"> </w:t>
      </w:r>
      <w:r w:rsidRPr="007D6775">
        <w:rPr>
          <w:sz w:val="24"/>
          <w:szCs w:val="24"/>
          <w:lang w:val="en-GB"/>
        </w:rPr>
        <w:t>(8), e72984.</w:t>
      </w:r>
    </w:p>
    <w:p w14:paraId="3E2B2C87" w14:textId="65DC5E8B" w:rsidR="0039783B" w:rsidRDefault="0039783B" w:rsidP="00DA7F42">
      <w:pPr>
        <w:jc w:val="both"/>
        <w:rPr>
          <w:sz w:val="24"/>
          <w:szCs w:val="24"/>
          <w:lang w:val="en-GB"/>
        </w:rPr>
      </w:pPr>
      <w:r w:rsidRPr="0039783B">
        <w:rPr>
          <w:sz w:val="24"/>
          <w:szCs w:val="24"/>
          <w:lang w:val="en-GB"/>
        </w:rPr>
        <w:t xml:space="preserve">Coffin, A. W. (2007). From roadkill to road ecology: a review of the ecological effects of roads. </w:t>
      </w:r>
      <w:r w:rsidRPr="0039783B">
        <w:rPr>
          <w:i/>
          <w:sz w:val="24"/>
          <w:szCs w:val="24"/>
          <w:lang w:val="en-GB"/>
        </w:rPr>
        <w:t>Journal of transport Geography</w:t>
      </w:r>
      <w:r w:rsidRPr="0039783B">
        <w:rPr>
          <w:sz w:val="24"/>
          <w:szCs w:val="24"/>
          <w:lang w:val="en-GB"/>
        </w:rPr>
        <w:t>, 15</w:t>
      </w:r>
      <w:r>
        <w:rPr>
          <w:sz w:val="24"/>
          <w:szCs w:val="24"/>
          <w:lang w:val="en-GB"/>
        </w:rPr>
        <w:t xml:space="preserve"> </w:t>
      </w:r>
      <w:r w:rsidRPr="0039783B">
        <w:rPr>
          <w:sz w:val="24"/>
          <w:szCs w:val="24"/>
          <w:lang w:val="en-GB"/>
        </w:rPr>
        <w:t>(5), 396-406.</w:t>
      </w:r>
    </w:p>
    <w:p w14:paraId="567A278C" w14:textId="45A1697A" w:rsidR="002F2CCE" w:rsidRPr="00BC0D38" w:rsidRDefault="00F003A5" w:rsidP="00DA7F42">
      <w:pPr>
        <w:jc w:val="both"/>
        <w:rPr>
          <w:sz w:val="24"/>
          <w:szCs w:val="24"/>
          <w:lang w:val="en-GB"/>
        </w:rPr>
      </w:pPr>
      <w:r w:rsidRPr="00F003A5">
        <w:rPr>
          <w:sz w:val="24"/>
          <w:szCs w:val="24"/>
          <w:lang w:val="en-GB"/>
        </w:rPr>
        <w:t>Cooke</w:t>
      </w:r>
      <w:r w:rsidR="00BA0977">
        <w:rPr>
          <w:sz w:val="24"/>
          <w:szCs w:val="24"/>
          <w:lang w:val="en-GB"/>
        </w:rPr>
        <w:t>,</w:t>
      </w:r>
      <w:r w:rsidRPr="00F003A5">
        <w:rPr>
          <w:sz w:val="24"/>
          <w:szCs w:val="24"/>
          <w:lang w:val="en-GB"/>
        </w:rPr>
        <w:t xml:space="preserve"> S. C., Balmford</w:t>
      </w:r>
      <w:r w:rsidR="00BA0977">
        <w:rPr>
          <w:sz w:val="24"/>
          <w:szCs w:val="24"/>
          <w:lang w:val="en-GB"/>
        </w:rPr>
        <w:t>,</w:t>
      </w:r>
      <w:r w:rsidRPr="00F003A5">
        <w:rPr>
          <w:sz w:val="24"/>
          <w:szCs w:val="24"/>
          <w:lang w:val="en-GB"/>
        </w:rPr>
        <w:t xml:space="preserve"> A., Johnston</w:t>
      </w:r>
      <w:r w:rsidR="00BA0977">
        <w:rPr>
          <w:sz w:val="24"/>
          <w:szCs w:val="24"/>
          <w:lang w:val="en-GB"/>
        </w:rPr>
        <w:t>,</w:t>
      </w:r>
      <w:r w:rsidRPr="00F003A5">
        <w:rPr>
          <w:sz w:val="24"/>
          <w:szCs w:val="24"/>
          <w:lang w:val="en-GB"/>
        </w:rPr>
        <w:t xml:space="preserve"> A., Massimino</w:t>
      </w:r>
      <w:r w:rsidR="00BA0977" w:rsidRPr="00BC0D38">
        <w:rPr>
          <w:sz w:val="24"/>
          <w:szCs w:val="24"/>
          <w:lang w:val="en-GB"/>
        </w:rPr>
        <w:t>,</w:t>
      </w:r>
      <w:r w:rsidRPr="00BC0D38">
        <w:rPr>
          <w:sz w:val="24"/>
          <w:szCs w:val="24"/>
          <w:lang w:val="en-GB"/>
        </w:rPr>
        <w:t xml:space="preserve"> D., Newson</w:t>
      </w:r>
      <w:r w:rsidR="00BA0977" w:rsidRPr="00BC0D38">
        <w:rPr>
          <w:sz w:val="24"/>
          <w:szCs w:val="24"/>
          <w:lang w:val="en-GB"/>
        </w:rPr>
        <w:t>,</w:t>
      </w:r>
      <w:r w:rsidRPr="00BC0D38">
        <w:rPr>
          <w:sz w:val="24"/>
          <w:szCs w:val="24"/>
          <w:lang w:val="en-GB"/>
        </w:rPr>
        <w:t xml:space="preserve"> S. E.</w:t>
      </w:r>
      <w:r w:rsidR="00BA0977" w:rsidRPr="00BC0D38">
        <w:rPr>
          <w:sz w:val="24"/>
          <w:szCs w:val="24"/>
          <w:lang w:val="en-GB"/>
        </w:rPr>
        <w:t>,</w:t>
      </w:r>
      <w:r w:rsidRPr="00BC0D38">
        <w:rPr>
          <w:sz w:val="24"/>
          <w:szCs w:val="24"/>
          <w:lang w:val="en-GB"/>
        </w:rPr>
        <w:t xml:space="preserve"> &amp; Donald</w:t>
      </w:r>
      <w:r w:rsidR="00563AE2" w:rsidRPr="00BC0D38">
        <w:rPr>
          <w:sz w:val="24"/>
          <w:szCs w:val="24"/>
          <w:lang w:val="en-GB"/>
        </w:rPr>
        <w:t xml:space="preserve">, </w:t>
      </w:r>
      <w:r w:rsidRPr="00BC0D38">
        <w:rPr>
          <w:sz w:val="24"/>
          <w:szCs w:val="24"/>
          <w:lang w:val="en-GB"/>
        </w:rPr>
        <w:t xml:space="preserve">P. F. </w:t>
      </w:r>
      <w:r w:rsidR="00B00717" w:rsidRPr="00BC0D38">
        <w:rPr>
          <w:sz w:val="24"/>
          <w:szCs w:val="24"/>
          <w:lang w:val="en-GB"/>
        </w:rPr>
        <w:t>(</w:t>
      </w:r>
      <w:r w:rsidRPr="00BC0D38">
        <w:rPr>
          <w:sz w:val="24"/>
          <w:szCs w:val="24"/>
          <w:lang w:val="en-GB"/>
        </w:rPr>
        <w:t>2020</w:t>
      </w:r>
      <w:r w:rsidR="009D670A" w:rsidRPr="00BC0D38">
        <w:rPr>
          <w:sz w:val="24"/>
          <w:szCs w:val="24"/>
          <w:lang w:val="en-GB"/>
        </w:rPr>
        <w:t xml:space="preserve"> a</w:t>
      </w:r>
      <w:r w:rsidR="00B00717" w:rsidRPr="00BC0D38">
        <w:rPr>
          <w:sz w:val="24"/>
          <w:szCs w:val="24"/>
          <w:lang w:val="en-GB"/>
        </w:rPr>
        <w:t>).</w:t>
      </w:r>
      <w:r w:rsidRPr="00BC0D38">
        <w:rPr>
          <w:sz w:val="24"/>
          <w:szCs w:val="24"/>
          <w:lang w:val="en-GB"/>
        </w:rPr>
        <w:t xml:space="preserve"> Road exposure and the detectability of birds in field surveys. </w:t>
      </w:r>
      <w:r w:rsidRPr="00BC0D38">
        <w:rPr>
          <w:i/>
          <w:iCs/>
          <w:sz w:val="24"/>
          <w:szCs w:val="24"/>
          <w:lang w:val="en-GB"/>
        </w:rPr>
        <w:t>Ibis</w:t>
      </w:r>
      <w:r w:rsidRPr="00BC0D38">
        <w:rPr>
          <w:sz w:val="24"/>
          <w:szCs w:val="24"/>
          <w:lang w:val="en-GB"/>
        </w:rPr>
        <w:t>, 162</w:t>
      </w:r>
      <w:r w:rsidR="00B00717" w:rsidRPr="00BC0D38">
        <w:rPr>
          <w:sz w:val="24"/>
          <w:szCs w:val="24"/>
          <w:lang w:val="en-GB"/>
        </w:rPr>
        <w:t xml:space="preserve"> </w:t>
      </w:r>
      <w:r w:rsidRPr="00BC0D38">
        <w:rPr>
          <w:sz w:val="24"/>
          <w:szCs w:val="24"/>
          <w:lang w:val="en-GB"/>
        </w:rPr>
        <w:t>(3), 885-901.</w:t>
      </w:r>
    </w:p>
    <w:p w14:paraId="0B6923F0" w14:textId="53F23E0F" w:rsidR="009D670A" w:rsidRPr="00BC0D38" w:rsidRDefault="009D670A" w:rsidP="00DA7F42">
      <w:pPr>
        <w:jc w:val="both"/>
        <w:rPr>
          <w:iCs/>
          <w:sz w:val="24"/>
          <w:szCs w:val="24"/>
          <w:lang w:val="en-GB"/>
        </w:rPr>
      </w:pPr>
      <w:r w:rsidRPr="00BC0D38">
        <w:rPr>
          <w:sz w:val="24"/>
          <w:szCs w:val="24"/>
          <w:lang w:val="en-GB"/>
        </w:rPr>
        <w:t xml:space="preserve">Cooke, S. C., Balmford, A., Johnston, A., Newson, S. E., &amp; Donald P. F. (2020 b). Variation in abundances of common bird species associated with roads. </w:t>
      </w:r>
      <w:r w:rsidRPr="00BC0D38">
        <w:rPr>
          <w:i/>
          <w:iCs/>
          <w:sz w:val="24"/>
          <w:szCs w:val="24"/>
          <w:lang w:val="en-GB"/>
        </w:rPr>
        <w:t>Journal of Applied Ecology</w:t>
      </w:r>
      <w:r w:rsidRPr="00BC0D38">
        <w:rPr>
          <w:iCs/>
          <w:sz w:val="24"/>
          <w:szCs w:val="24"/>
          <w:lang w:val="en-GB"/>
        </w:rPr>
        <w:t xml:space="preserve">, 57, 1271–1282, </w:t>
      </w:r>
      <w:r w:rsidR="00A93E4F" w:rsidRPr="00BC0D38">
        <w:rPr>
          <w:iCs/>
          <w:sz w:val="24"/>
          <w:szCs w:val="24"/>
          <w:lang w:val="en-GB"/>
        </w:rPr>
        <w:t>doi: 10.1111/1365-2664.13614</w:t>
      </w:r>
    </w:p>
    <w:p w14:paraId="0F43A4FC" w14:textId="2E06E3D6" w:rsidR="00DD5090" w:rsidRDefault="00DD5090" w:rsidP="00DA7F42">
      <w:pPr>
        <w:jc w:val="both"/>
        <w:rPr>
          <w:sz w:val="24"/>
          <w:szCs w:val="24"/>
          <w:lang w:val="en-GB"/>
        </w:rPr>
      </w:pPr>
      <w:r w:rsidRPr="00BC0D38">
        <w:rPr>
          <w:sz w:val="24"/>
          <w:szCs w:val="24"/>
          <w:lang w:val="en-GB"/>
        </w:rPr>
        <w:t xml:space="preserve">Cooke, S. C., Balmford, A., Donald, P. F., Newson, S. E., &amp; Johnston, A. (2020 c). Roads as a contributor to landscape-scale variation in bird communities. </w:t>
      </w:r>
      <w:r w:rsidRPr="00BC0D38">
        <w:rPr>
          <w:i/>
          <w:sz w:val="24"/>
          <w:szCs w:val="24"/>
          <w:lang w:val="en-GB"/>
        </w:rPr>
        <w:t>Nature</w:t>
      </w:r>
      <w:r w:rsidRPr="00DD5090">
        <w:rPr>
          <w:i/>
          <w:sz w:val="24"/>
          <w:szCs w:val="24"/>
          <w:lang w:val="en-GB"/>
        </w:rPr>
        <w:t xml:space="preserve"> communications</w:t>
      </w:r>
      <w:r w:rsidRPr="00DD5090">
        <w:rPr>
          <w:sz w:val="24"/>
          <w:szCs w:val="24"/>
          <w:lang w:val="en-GB"/>
        </w:rPr>
        <w:t>, 11(1), 3125.</w:t>
      </w:r>
    </w:p>
    <w:p w14:paraId="18BF1049" w14:textId="77777777" w:rsidR="0087026A" w:rsidRDefault="0087026A" w:rsidP="0087026A">
      <w:pPr>
        <w:jc w:val="both"/>
        <w:rPr>
          <w:sz w:val="24"/>
          <w:szCs w:val="24"/>
          <w:lang w:val="en-GB"/>
        </w:rPr>
      </w:pPr>
      <w:r w:rsidRPr="00BC0D38">
        <w:rPr>
          <w:sz w:val="24"/>
          <w:szCs w:val="24"/>
          <w:lang w:val="en-GB"/>
        </w:rPr>
        <w:t xml:space="preserve">Cook, T. C., &amp; Blumstein, D. T. (2013). The omnivore’s dilemma: Diet explains variation in vulnerability to vehicle collision mortality. </w:t>
      </w:r>
      <w:r w:rsidRPr="00BC0D38">
        <w:rPr>
          <w:i/>
          <w:sz w:val="24"/>
          <w:szCs w:val="24"/>
          <w:lang w:val="en-GB"/>
        </w:rPr>
        <w:t>Biological Conservation</w:t>
      </w:r>
      <w:r w:rsidRPr="00BC0D38">
        <w:rPr>
          <w:sz w:val="24"/>
          <w:szCs w:val="24"/>
          <w:lang w:val="en-GB"/>
        </w:rPr>
        <w:t>, 167, 310-315.</w:t>
      </w:r>
      <w:r>
        <w:rPr>
          <w:sz w:val="24"/>
          <w:szCs w:val="24"/>
          <w:lang w:val="en-GB"/>
        </w:rPr>
        <w:t xml:space="preserve"> </w:t>
      </w:r>
    </w:p>
    <w:p w14:paraId="709A734F" w14:textId="64B3E06A" w:rsidR="006053C9" w:rsidRDefault="006053C9" w:rsidP="00DA7F42">
      <w:pPr>
        <w:jc w:val="both"/>
        <w:rPr>
          <w:sz w:val="24"/>
          <w:szCs w:val="24"/>
          <w:lang w:val="en-GB"/>
        </w:rPr>
      </w:pPr>
      <w:r w:rsidRPr="006053C9">
        <w:rPr>
          <w:sz w:val="24"/>
          <w:szCs w:val="24"/>
          <w:lang w:val="en-GB"/>
        </w:rPr>
        <w:t xml:space="preserve">De Jong, J., </w:t>
      </w:r>
      <w:r>
        <w:rPr>
          <w:sz w:val="24"/>
          <w:szCs w:val="24"/>
          <w:lang w:val="en-GB"/>
        </w:rPr>
        <w:t>V</w:t>
      </w:r>
      <w:r w:rsidRPr="006053C9">
        <w:rPr>
          <w:sz w:val="24"/>
          <w:szCs w:val="24"/>
          <w:lang w:val="en-GB"/>
        </w:rPr>
        <w:t>an den Burg</w:t>
      </w:r>
      <w:r>
        <w:rPr>
          <w:sz w:val="24"/>
          <w:szCs w:val="24"/>
          <w:lang w:val="en-GB"/>
        </w:rPr>
        <w:t xml:space="preserve">, </w:t>
      </w:r>
      <w:r w:rsidRPr="006053C9">
        <w:rPr>
          <w:sz w:val="24"/>
          <w:szCs w:val="24"/>
          <w:lang w:val="en-GB"/>
        </w:rPr>
        <w:t xml:space="preserve">A., </w:t>
      </w:r>
      <w:r w:rsidR="00414FD6" w:rsidRPr="002F2CCE">
        <w:rPr>
          <w:sz w:val="24"/>
          <w:szCs w:val="24"/>
          <w:lang w:val="en-GB"/>
        </w:rPr>
        <w:t>&amp;</w:t>
      </w:r>
      <w:r w:rsidRPr="006053C9">
        <w:rPr>
          <w:sz w:val="24"/>
          <w:szCs w:val="24"/>
          <w:lang w:val="en-GB"/>
        </w:rPr>
        <w:t xml:space="preserve"> Liosi</w:t>
      </w:r>
      <w:r>
        <w:rPr>
          <w:sz w:val="24"/>
          <w:szCs w:val="24"/>
          <w:lang w:val="en-GB"/>
        </w:rPr>
        <w:t xml:space="preserve">, </w:t>
      </w:r>
      <w:r w:rsidRPr="006053C9">
        <w:rPr>
          <w:sz w:val="24"/>
          <w:szCs w:val="24"/>
          <w:lang w:val="en-GB"/>
        </w:rPr>
        <w:t xml:space="preserve">A. </w:t>
      </w:r>
      <w:r>
        <w:rPr>
          <w:sz w:val="24"/>
          <w:szCs w:val="24"/>
          <w:lang w:val="en-GB"/>
        </w:rPr>
        <w:t>(</w:t>
      </w:r>
      <w:r w:rsidRPr="006053C9">
        <w:rPr>
          <w:sz w:val="24"/>
          <w:szCs w:val="24"/>
          <w:lang w:val="en-GB"/>
        </w:rPr>
        <w:t>2018</w:t>
      </w:r>
      <w:r>
        <w:rPr>
          <w:sz w:val="24"/>
          <w:szCs w:val="24"/>
          <w:lang w:val="en-GB"/>
        </w:rPr>
        <w:t>)</w:t>
      </w:r>
      <w:r w:rsidRPr="006053C9">
        <w:rPr>
          <w:sz w:val="24"/>
          <w:szCs w:val="24"/>
          <w:lang w:val="en-GB"/>
        </w:rPr>
        <w:t>. Determinants of traffic mortality of Barn Owls (</w:t>
      </w:r>
      <w:r w:rsidRPr="006053C9">
        <w:rPr>
          <w:i/>
          <w:sz w:val="24"/>
          <w:szCs w:val="24"/>
          <w:lang w:val="en-GB"/>
        </w:rPr>
        <w:t>Tyto alba</w:t>
      </w:r>
      <w:r w:rsidRPr="006053C9">
        <w:rPr>
          <w:sz w:val="24"/>
          <w:szCs w:val="24"/>
          <w:lang w:val="en-GB"/>
        </w:rPr>
        <w:t xml:space="preserve">) in Friesland, The Netherlands. </w:t>
      </w:r>
      <w:r w:rsidRPr="006053C9">
        <w:rPr>
          <w:i/>
          <w:sz w:val="24"/>
          <w:szCs w:val="24"/>
          <w:lang w:val="en-GB"/>
        </w:rPr>
        <w:t>Avian Conservation and Ecology</w:t>
      </w:r>
      <w:r w:rsidR="009D670A">
        <w:rPr>
          <w:sz w:val="24"/>
          <w:szCs w:val="24"/>
          <w:lang w:val="en-GB"/>
        </w:rPr>
        <w:t>,</w:t>
      </w:r>
      <w:r w:rsidRPr="006053C9">
        <w:rPr>
          <w:sz w:val="24"/>
          <w:szCs w:val="24"/>
          <w:lang w:val="en-GB"/>
        </w:rPr>
        <w:t xml:space="preserve"> 13</w:t>
      </w:r>
      <w:r w:rsidR="009D670A">
        <w:rPr>
          <w:sz w:val="24"/>
          <w:szCs w:val="24"/>
          <w:lang w:val="en-GB"/>
        </w:rPr>
        <w:t xml:space="preserve"> </w:t>
      </w:r>
      <w:r w:rsidRPr="006053C9">
        <w:rPr>
          <w:sz w:val="24"/>
          <w:szCs w:val="24"/>
          <w:lang w:val="en-GB"/>
        </w:rPr>
        <w:t>(2):</w:t>
      </w:r>
      <w:r w:rsidR="009D670A">
        <w:rPr>
          <w:sz w:val="24"/>
          <w:szCs w:val="24"/>
          <w:lang w:val="en-GB"/>
        </w:rPr>
        <w:t xml:space="preserve"> </w:t>
      </w:r>
      <w:r w:rsidRPr="006053C9">
        <w:rPr>
          <w:sz w:val="24"/>
          <w:szCs w:val="24"/>
          <w:lang w:val="en-GB"/>
        </w:rPr>
        <w:t>2.</w:t>
      </w:r>
      <w:r>
        <w:rPr>
          <w:sz w:val="24"/>
          <w:szCs w:val="24"/>
          <w:lang w:val="en-GB"/>
        </w:rPr>
        <w:t xml:space="preserve"> </w:t>
      </w:r>
      <w:r w:rsidRPr="006053C9">
        <w:rPr>
          <w:sz w:val="24"/>
          <w:szCs w:val="24"/>
          <w:lang w:val="en-GB"/>
        </w:rPr>
        <w:t>doi</w:t>
      </w:r>
      <w:r>
        <w:rPr>
          <w:sz w:val="24"/>
          <w:szCs w:val="24"/>
          <w:lang w:val="en-GB"/>
        </w:rPr>
        <w:t xml:space="preserve">: </w:t>
      </w:r>
      <w:r w:rsidRPr="006053C9">
        <w:rPr>
          <w:sz w:val="24"/>
          <w:szCs w:val="24"/>
          <w:lang w:val="en-GB"/>
        </w:rPr>
        <w:t>10.5751/ACE-01201-130202</w:t>
      </w:r>
    </w:p>
    <w:p w14:paraId="63B51E25" w14:textId="08429072" w:rsidR="000B4E84" w:rsidRDefault="000B4E84" w:rsidP="00DA7F42">
      <w:pPr>
        <w:jc w:val="both"/>
        <w:rPr>
          <w:sz w:val="24"/>
          <w:szCs w:val="24"/>
          <w:lang w:val="en-GB"/>
        </w:rPr>
      </w:pPr>
      <w:r w:rsidRPr="000B4E84">
        <w:rPr>
          <w:sz w:val="24"/>
          <w:szCs w:val="24"/>
          <w:lang w:val="en-GB"/>
        </w:rPr>
        <w:t>Dulac, J. (2013). Global land transport infrastructure requirements. Paris: International Energy Agency, 20, 2014.</w:t>
      </w:r>
    </w:p>
    <w:p w14:paraId="1440C17C" w14:textId="226F04B5" w:rsidR="002F2CCE" w:rsidRDefault="002F2CCE" w:rsidP="00DA7F42">
      <w:pPr>
        <w:jc w:val="both"/>
        <w:rPr>
          <w:sz w:val="24"/>
          <w:szCs w:val="24"/>
          <w:lang w:val="en-GB"/>
        </w:rPr>
      </w:pPr>
      <w:r w:rsidRPr="002F2CCE">
        <w:rPr>
          <w:sz w:val="24"/>
          <w:szCs w:val="24"/>
          <w:lang w:val="en-GB"/>
        </w:rPr>
        <w:t>Erritzoe</w:t>
      </w:r>
      <w:r w:rsidR="00563AE2">
        <w:rPr>
          <w:sz w:val="24"/>
          <w:szCs w:val="24"/>
          <w:lang w:val="en-GB"/>
        </w:rPr>
        <w:t>,</w:t>
      </w:r>
      <w:r w:rsidRPr="002F2CCE">
        <w:rPr>
          <w:sz w:val="24"/>
          <w:szCs w:val="24"/>
          <w:lang w:val="en-GB"/>
        </w:rPr>
        <w:t xml:space="preserve"> J., Mazgajski</w:t>
      </w:r>
      <w:r w:rsidR="00563AE2">
        <w:rPr>
          <w:sz w:val="24"/>
          <w:szCs w:val="24"/>
          <w:lang w:val="en-GB"/>
        </w:rPr>
        <w:t>,</w:t>
      </w:r>
      <w:r w:rsidRPr="002F2CCE">
        <w:rPr>
          <w:sz w:val="24"/>
          <w:szCs w:val="24"/>
          <w:lang w:val="en-GB"/>
        </w:rPr>
        <w:t xml:space="preserve"> T. D.</w:t>
      </w:r>
      <w:r w:rsidR="00563AE2">
        <w:rPr>
          <w:sz w:val="24"/>
          <w:szCs w:val="24"/>
          <w:lang w:val="en-GB"/>
        </w:rPr>
        <w:t>,</w:t>
      </w:r>
      <w:r w:rsidRPr="002F2CCE">
        <w:rPr>
          <w:sz w:val="24"/>
          <w:szCs w:val="24"/>
          <w:lang w:val="en-GB"/>
        </w:rPr>
        <w:t xml:space="preserve"> &amp; Rejt</w:t>
      </w:r>
      <w:r w:rsidR="00563AE2">
        <w:rPr>
          <w:sz w:val="24"/>
          <w:szCs w:val="24"/>
          <w:lang w:val="en-GB"/>
        </w:rPr>
        <w:t>,</w:t>
      </w:r>
      <w:r w:rsidRPr="002F2CCE">
        <w:rPr>
          <w:sz w:val="24"/>
          <w:szCs w:val="24"/>
          <w:lang w:val="en-GB"/>
        </w:rPr>
        <w:t xml:space="preserve"> Ł. </w:t>
      </w:r>
      <w:r>
        <w:rPr>
          <w:sz w:val="24"/>
          <w:szCs w:val="24"/>
          <w:lang w:val="en-GB"/>
        </w:rPr>
        <w:t xml:space="preserve">(2003). </w:t>
      </w:r>
      <w:r w:rsidRPr="002F2CCE">
        <w:rPr>
          <w:sz w:val="24"/>
          <w:szCs w:val="24"/>
          <w:lang w:val="en-GB"/>
        </w:rPr>
        <w:t>Bird casualties on European roads—a</w:t>
      </w:r>
      <w:r>
        <w:rPr>
          <w:sz w:val="24"/>
          <w:szCs w:val="24"/>
          <w:lang w:val="en-GB"/>
        </w:rPr>
        <w:t xml:space="preserve"> </w:t>
      </w:r>
      <w:r w:rsidRPr="002F2CCE">
        <w:rPr>
          <w:sz w:val="24"/>
          <w:szCs w:val="24"/>
          <w:lang w:val="en-GB"/>
        </w:rPr>
        <w:t xml:space="preserve">review. </w:t>
      </w:r>
      <w:r w:rsidRPr="00563AE2">
        <w:rPr>
          <w:i/>
          <w:sz w:val="24"/>
          <w:szCs w:val="24"/>
          <w:lang w:val="en-GB"/>
        </w:rPr>
        <w:t>Acta Ornithologica</w:t>
      </w:r>
      <w:r w:rsidR="00563AE2">
        <w:rPr>
          <w:sz w:val="24"/>
          <w:szCs w:val="24"/>
          <w:lang w:val="en-GB"/>
        </w:rPr>
        <w:t>,</w:t>
      </w:r>
      <w:r w:rsidRPr="002F2CCE">
        <w:rPr>
          <w:sz w:val="24"/>
          <w:szCs w:val="24"/>
          <w:lang w:val="en-GB"/>
        </w:rPr>
        <w:t xml:space="preserve"> 38, 77–93</w:t>
      </w:r>
      <w:r>
        <w:rPr>
          <w:sz w:val="24"/>
          <w:szCs w:val="24"/>
          <w:lang w:val="en-GB"/>
        </w:rPr>
        <w:t>.</w:t>
      </w:r>
    </w:p>
    <w:p w14:paraId="0ED91ACC" w14:textId="64F8F226" w:rsidR="00563AE2" w:rsidRDefault="00563AE2" w:rsidP="00DA7F42">
      <w:pPr>
        <w:jc w:val="both"/>
        <w:rPr>
          <w:sz w:val="24"/>
          <w:szCs w:val="24"/>
          <w:lang w:val="en-GB"/>
        </w:rPr>
      </w:pPr>
      <w:r w:rsidRPr="00563AE2">
        <w:rPr>
          <w:sz w:val="24"/>
          <w:szCs w:val="24"/>
          <w:lang w:val="en-GB"/>
        </w:rPr>
        <w:t>European Commission, ©2020</w:t>
      </w:r>
      <w:r>
        <w:rPr>
          <w:sz w:val="24"/>
          <w:szCs w:val="24"/>
          <w:lang w:val="en-GB"/>
        </w:rPr>
        <w:t>.</w:t>
      </w:r>
      <w:r w:rsidRPr="00563AE2">
        <w:rPr>
          <w:sz w:val="24"/>
          <w:szCs w:val="24"/>
          <w:lang w:val="en-GB"/>
        </w:rPr>
        <w:t xml:space="preserve"> Birds populations on the decline (online), dostupné z [cit.2022.04.06] &lt;https://ec.europa.eu/eurostat/web/products-eurostat-news/-/edn-20200605-1&gt;.</w:t>
      </w:r>
    </w:p>
    <w:p w14:paraId="6563C51E" w14:textId="77777777" w:rsidR="00CB7F5E" w:rsidRPr="00BC0D38" w:rsidRDefault="00CB7F5E" w:rsidP="007C2AD4">
      <w:pPr>
        <w:jc w:val="both"/>
        <w:rPr>
          <w:sz w:val="24"/>
          <w:szCs w:val="24"/>
          <w:lang w:val="en-GB"/>
        </w:rPr>
      </w:pPr>
      <w:r w:rsidRPr="00BC0D38">
        <w:rPr>
          <w:sz w:val="24"/>
          <w:szCs w:val="24"/>
          <w:lang w:val="en-GB"/>
        </w:rPr>
        <w:t>European Commission, Directorate-General for Environment, (2021). EU biodiversity strategy for 2030: bringing nature back into our lives, Publications Office of the European Union. https://data.europa.eu/doi/10.2779/677548.</w:t>
      </w:r>
    </w:p>
    <w:p w14:paraId="3D6E7D70" w14:textId="4377BBE2" w:rsidR="00CB7F5E" w:rsidRDefault="00CB7F5E" w:rsidP="00CB7F5E">
      <w:pPr>
        <w:jc w:val="both"/>
        <w:rPr>
          <w:sz w:val="24"/>
          <w:szCs w:val="24"/>
          <w:lang w:val="en-GB"/>
        </w:rPr>
      </w:pPr>
      <w:r w:rsidRPr="00BC0D38">
        <w:rPr>
          <w:sz w:val="24"/>
          <w:szCs w:val="24"/>
          <w:lang w:val="en-GB"/>
        </w:rPr>
        <w:t>European Commission, Directorate-General for Environment, (2022). Restoring nature: for the benefit of people, nature and the climate, Publications Office of the European Union. https://data.europa.eu/doi/10.2779/439286.</w:t>
      </w:r>
    </w:p>
    <w:p w14:paraId="5A62AB00" w14:textId="4977ADAD" w:rsidR="00597576" w:rsidRDefault="00077516" w:rsidP="00DA7F42">
      <w:pPr>
        <w:jc w:val="both"/>
        <w:rPr>
          <w:sz w:val="24"/>
          <w:szCs w:val="24"/>
          <w:lang w:val="en-GB"/>
        </w:rPr>
      </w:pPr>
      <w:r w:rsidRPr="00077516">
        <w:rPr>
          <w:sz w:val="24"/>
          <w:szCs w:val="24"/>
          <w:lang w:val="en-GB"/>
        </w:rPr>
        <w:t>F</w:t>
      </w:r>
      <w:r w:rsidR="00263FE5" w:rsidRPr="00077516">
        <w:rPr>
          <w:sz w:val="24"/>
          <w:szCs w:val="24"/>
          <w:lang w:val="en-GB"/>
        </w:rPr>
        <w:t>orman</w:t>
      </w:r>
      <w:r w:rsidR="00B00717">
        <w:rPr>
          <w:sz w:val="24"/>
          <w:szCs w:val="24"/>
          <w:lang w:val="en-GB"/>
        </w:rPr>
        <w:t>,</w:t>
      </w:r>
      <w:r w:rsidRPr="00077516">
        <w:rPr>
          <w:sz w:val="24"/>
          <w:szCs w:val="24"/>
          <w:lang w:val="en-GB"/>
        </w:rPr>
        <w:t xml:space="preserve"> R.</w:t>
      </w:r>
      <w:r w:rsidR="00263FE5">
        <w:rPr>
          <w:sz w:val="24"/>
          <w:szCs w:val="24"/>
          <w:lang w:val="en-GB"/>
        </w:rPr>
        <w:t xml:space="preserve"> </w:t>
      </w:r>
      <w:r w:rsidRPr="00077516">
        <w:rPr>
          <w:sz w:val="24"/>
          <w:szCs w:val="24"/>
          <w:lang w:val="en-GB"/>
        </w:rPr>
        <w:t>T.</w:t>
      </w:r>
      <w:r w:rsidR="00263FE5">
        <w:rPr>
          <w:sz w:val="24"/>
          <w:szCs w:val="24"/>
          <w:lang w:val="en-GB"/>
        </w:rPr>
        <w:t xml:space="preserve"> </w:t>
      </w:r>
      <w:r w:rsidRPr="00077516">
        <w:rPr>
          <w:sz w:val="24"/>
          <w:szCs w:val="24"/>
          <w:lang w:val="en-GB"/>
        </w:rPr>
        <w:t>T., &amp; A</w:t>
      </w:r>
      <w:r w:rsidR="00263FE5" w:rsidRPr="00077516">
        <w:rPr>
          <w:sz w:val="24"/>
          <w:szCs w:val="24"/>
          <w:lang w:val="en-GB"/>
        </w:rPr>
        <w:t>lexander</w:t>
      </w:r>
      <w:r w:rsidR="00B00717">
        <w:rPr>
          <w:sz w:val="24"/>
          <w:szCs w:val="24"/>
          <w:lang w:val="en-GB"/>
        </w:rPr>
        <w:t>,</w:t>
      </w:r>
      <w:r w:rsidRPr="00077516">
        <w:rPr>
          <w:sz w:val="24"/>
          <w:szCs w:val="24"/>
          <w:lang w:val="en-GB"/>
        </w:rPr>
        <w:t xml:space="preserve"> L.</w:t>
      </w:r>
      <w:r w:rsidR="00263FE5">
        <w:rPr>
          <w:sz w:val="24"/>
          <w:szCs w:val="24"/>
          <w:lang w:val="en-GB"/>
        </w:rPr>
        <w:t xml:space="preserve"> </w:t>
      </w:r>
      <w:r w:rsidRPr="00077516">
        <w:rPr>
          <w:sz w:val="24"/>
          <w:szCs w:val="24"/>
          <w:lang w:val="en-GB"/>
        </w:rPr>
        <w:t xml:space="preserve">E. </w:t>
      </w:r>
      <w:r w:rsidR="00B00717">
        <w:rPr>
          <w:sz w:val="24"/>
          <w:szCs w:val="24"/>
          <w:lang w:val="en-GB"/>
        </w:rPr>
        <w:t>(</w:t>
      </w:r>
      <w:r w:rsidRPr="00077516">
        <w:rPr>
          <w:sz w:val="24"/>
          <w:szCs w:val="24"/>
          <w:lang w:val="en-GB"/>
        </w:rPr>
        <w:t>1998</w:t>
      </w:r>
      <w:r w:rsidR="00B00717">
        <w:rPr>
          <w:sz w:val="24"/>
          <w:szCs w:val="24"/>
          <w:lang w:val="en-GB"/>
        </w:rPr>
        <w:t>).</w:t>
      </w:r>
      <w:r w:rsidRPr="00077516">
        <w:rPr>
          <w:sz w:val="24"/>
          <w:szCs w:val="24"/>
          <w:lang w:val="en-GB"/>
        </w:rPr>
        <w:t xml:space="preserve"> Roads and their major ecological effects</w:t>
      </w:r>
      <w:r w:rsidR="00B00717">
        <w:rPr>
          <w:sz w:val="24"/>
          <w:szCs w:val="24"/>
          <w:lang w:val="en-GB"/>
        </w:rPr>
        <w:t>.</w:t>
      </w:r>
      <w:r w:rsidRPr="00077516">
        <w:rPr>
          <w:sz w:val="24"/>
          <w:szCs w:val="24"/>
          <w:lang w:val="en-GB"/>
        </w:rPr>
        <w:t xml:space="preserve"> </w:t>
      </w:r>
      <w:r w:rsidRPr="00B00717">
        <w:rPr>
          <w:i/>
          <w:iCs/>
          <w:sz w:val="24"/>
          <w:szCs w:val="24"/>
          <w:lang w:val="en-GB"/>
        </w:rPr>
        <w:t>Annual Review of Ecology and Systematics</w:t>
      </w:r>
      <w:r w:rsidR="00B00717" w:rsidRPr="00B00717">
        <w:rPr>
          <w:sz w:val="24"/>
          <w:szCs w:val="24"/>
          <w:lang w:val="en-GB"/>
        </w:rPr>
        <w:t>,</w:t>
      </w:r>
      <w:r w:rsidRPr="00B00717">
        <w:rPr>
          <w:sz w:val="24"/>
          <w:szCs w:val="24"/>
          <w:lang w:val="en-GB"/>
        </w:rPr>
        <w:t xml:space="preserve"> </w:t>
      </w:r>
      <w:r w:rsidRPr="00077516">
        <w:rPr>
          <w:sz w:val="24"/>
          <w:szCs w:val="24"/>
          <w:lang w:val="en-GB"/>
        </w:rPr>
        <w:t>29, 207-231</w:t>
      </w:r>
      <w:r w:rsidR="00B00717">
        <w:rPr>
          <w:sz w:val="24"/>
          <w:szCs w:val="24"/>
          <w:lang w:val="en-GB"/>
        </w:rPr>
        <w:t xml:space="preserve">. </w:t>
      </w:r>
      <w:r w:rsidR="00A93E4F" w:rsidRPr="00A93E4F">
        <w:rPr>
          <w:sz w:val="24"/>
          <w:szCs w:val="24"/>
          <w:lang w:val="en-GB"/>
        </w:rPr>
        <w:t>doi</w:t>
      </w:r>
      <w:r w:rsidR="00A93E4F">
        <w:rPr>
          <w:sz w:val="24"/>
          <w:szCs w:val="24"/>
          <w:lang w:val="en-GB"/>
        </w:rPr>
        <w:t xml:space="preserve">: </w:t>
      </w:r>
      <w:r w:rsidRPr="00077516">
        <w:rPr>
          <w:sz w:val="24"/>
          <w:szCs w:val="24"/>
          <w:lang w:val="en-GB"/>
        </w:rPr>
        <w:t>0.1146/annurev.ecolsys.29.1.207</w:t>
      </w:r>
    </w:p>
    <w:p w14:paraId="0F4EAFCD" w14:textId="45B1CC5B" w:rsidR="001F50E2" w:rsidRDefault="001F50E2" w:rsidP="001F50E2">
      <w:pPr>
        <w:jc w:val="both"/>
        <w:rPr>
          <w:sz w:val="24"/>
          <w:szCs w:val="24"/>
          <w:lang w:val="en-GB"/>
        </w:rPr>
      </w:pPr>
      <w:r w:rsidRPr="001F50E2">
        <w:rPr>
          <w:sz w:val="24"/>
          <w:szCs w:val="24"/>
          <w:lang w:val="en-GB"/>
        </w:rPr>
        <w:t>Forman, R. T. T. (2000): Estimate of the area affected</w:t>
      </w:r>
      <w:r>
        <w:rPr>
          <w:sz w:val="24"/>
          <w:szCs w:val="24"/>
          <w:lang w:val="en-GB"/>
        </w:rPr>
        <w:t xml:space="preserve"> </w:t>
      </w:r>
      <w:r w:rsidRPr="001F50E2">
        <w:rPr>
          <w:sz w:val="24"/>
          <w:szCs w:val="24"/>
          <w:lang w:val="en-GB"/>
        </w:rPr>
        <w:t>ecologically by the road system in the</w:t>
      </w:r>
      <w:r>
        <w:rPr>
          <w:sz w:val="24"/>
          <w:szCs w:val="24"/>
          <w:lang w:val="en-GB"/>
        </w:rPr>
        <w:t xml:space="preserve"> </w:t>
      </w:r>
      <w:r w:rsidRPr="001F50E2">
        <w:rPr>
          <w:sz w:val="24"/>
          <w:szCs w:val="24"/>
          <w:lang w:val="en-GB"/>
        </w:rPr>
        <w:t>United States.</w:t>
      </w:r>
      <w:r>
        <w:rPr>
          <w:sz w:val="24"/>
          <w:szCs w:val="24"/>
          <w:lang w:val="en-GB"/>
        </w:rPr>
        <w:t xml:space="preserve"> </w:t>
      </w:r>
      <w:r w:rsidRPr="00D002FE">
        <w:rPr>
          <w:i/>
          <w:sz w:val="24"/>
          <w:szCs w:val="24"/>
          <w:lang w:val="en-GB"/>
        </w:rPr>
        <w:t>Conservation Biology</w:t>
      </w:r>
      <w:r w:rsidRPr="001F50E2">
        <w:rPr>
          <w:sz w:val="24"/>
          <w:szCs w:val="24"/>
          <w:lang w:val="en-GB"/>
        </w:rPr>
        <w:t>, 14, 31–35.</w:t>
      </w:r>
    </w:p>
    <w:p w14:paraId="2A574FEC" w14:textId="3240A56E" w:rsidR="00DB2DFB" w:rsidRPr="008C7D62" w:rsidRDefault="00DB2DFB" w:rsidP="00DA7F42">
      <w:pPr>
        <w:jc w:val="both"/>
        <w:rPr>
          <w:sz w:val="24"/>
          <w:szCs w:val="24"/>
          <w:lang w:val="en-GB"/>
        </w:rPr>
      </w:pPr>
      <w:r w:rsidRPr="00DB2DFB">
        <w:rPr>
          <w:sz w:val="24"/>
          <w:szCs w:val="24"/>
          <w:lang w:val="en-GB"/>
        </w:rPr>
        <w:lastRenderedPageBreak/>
        <w:t>Forman</w:t>
      </w:r>
      <w:r w:rsidR="00D07B12">
        <w:rPr>
          <w:sz w:val="24"/>
          <w:szCs w:val="24"/>
          <w:lang w:val="en-GB"/>
        </w:rPr>
        <w:t>,</w:t>
      </w:r>
      <w:r w:rsidRPr="00DB2DFB">
        <w:rPr>
          <w:sz w:val="24"/>
          <w:szCs w:val="24"/>
          <w:lang w:val="en-GB"/>
        </w:rPr>
        <w:t xml:space="preserve"> R. T. T., Reineking</w:t>
      </w:r>
      <w:r w:rsidR="00D07B12">
        <w:rPr>
          <w:sz w:val="24"/>
          <w:szCs w:val="24"/>
          <w:lang w:val="en-GB"/>
        </w:rPr>
        <w:t>,</w:t>
      </w:r>
      <w:r w:rsidRPr="00DB2DFB">
        <w:rPr>
          <w:sz w:val="24"/>
          <w:szCs w:val="24"/>
          <w:lang w:val="en-GB"/>
        </w:rPr>
        <w:t xml:space="preserve"> B.</w:t>
      </w:r>
      <w:r w:rsidR="00D07B12">
        <w:rPr>
          <w:sz w:val="24"/>
          <w:szCs w:val="24"/>
          <w:lang w:val="en-GB"/>
        </w:rPr>
        <w:t>,</w:t>
      </w:r>
      <w:r w:rsidRPr="00DB2DFB">
        <w:rPr>
          <w:sz w:val="24"/>
          <w:szCs w:val="24"/>
          <w:lang w:val="en-GB"/>
        </w:rPr>
        <w:t xml:space="preserve"> &amp; Hersperger A. M. </w:t>
      </w:r>
      <w:r w:rsidR="00C907D2">
        <w:rPr>
          <w:sz w:val="24"/>
          <w:szCs w:val="24"/>
          <w:lang w:val="en-GB"/>
        </w:rPr>
        <w:t>(</w:t>
      </w:r>
      <w:r w:rsidRPr="00DB2DFB">
        <w:rPr>
          <w:sz w:val="24"/>
          <w:szCs w:val="24"/>
          <w:lang w:val="en-GB"/>
        </w:rPr>
        <w:t>2002</w:t>
      </w:r>
      <w:r w:rsidR="00C907D2">
        <w:rPr>
          <w:sz w:val="24"/>
          <w:szCs w:val="24"/>
          <w:lang w:val="en-GB"/>
        </w:rPr>
        <w:t>).</w:t>
      </w:r>
      <w:r w:rsidRPr="00DB2DFB">
        <w:rPr>
          <w:sz w:val="24"/>
          <w:szCs w:val="24"/>
          <w:lang w:val="en-GB"/>
        </w:rPr>
        <w:t xml:space="preserve"> Road traffic and nearby grassland bird patterns in a suburbanizing landscape. </w:t>
      </w:r>
      <w:r w:rsidRPr="00C907D2">
        <w:rPr>
          <w:i/>
          <w:iCs/>
          <w:sz w:val="24"/>
          <w:szCs w:val="24"/>
          <w:lang w:val="en-GB"/>
        </w:rPr>
        <w:t>Environmental Management</w:t>
      </w:r>
      <w:r w:rsidR="00C907D2">
        <w:rPr>
          <w:sz w:val="24"/>
          <w:szCs w:val="24"/>
          <w:lang w:val="en-GB"/>
        </w:rPr>
        <w:t>,</w:t>
      </w:r>
      <w:r w:rsidRPr="00DB2DFB">
        <w:rPr>
          <w:sz w:val="24"/>
          <w:szCs w:val="24"/>
          <w:lang w:val="en-GB"/>
        </w:rPr>
        <w:t xml:space="preserve"> 29</w:t>
      </w:r>
      <w:r w:rsidR="00C907D2">
        <w:rPr>
          <w:sz w:val="24"/>
          <w:szCs w:val="24"/>
          <w:lang w:val="en-GB"/>
        </w:rPr>
        <w:t>,</w:t>
      </w:r>
      <w:r w:rsidRPr="00DB2DFB">
        <w:rPr>
          <w:sz w:val="24"/>
          <w:szCs w:val="24"/>
          <w:lang w:val="en-GB"/>
        </w:rPr>
        <w:t xml:space="preserve"> 782-800.</w:t>
      </w:r>
    </w:p>
    <w:p w14:paraId="23A9CF7E" w14:textId="2FAF29F7" w:rsidR="00E73D73" w:rsidRPr="00BC0D38" w:rsidRDefault="00E73D73" w:rsidP="00DA7F42">
      <w:pPr>
        <w:jc w:val="both"/>
        <w:rPr>
          <w:sz w:val="24"/>
          <w:szCs w:val="24"/>
          <w:lang w:val="en-GB"/>
        </w:rPr>
      </w:pPr>
      <w:r w:rsidRPr="00EC2B85">
        <w:rPr>
          <w:sz w:val="24"/>
          <w:szCs w:val="24"/>
          <w:lang w:val="en-GB"/>
        </w:rPr>
        <w:t>Gregory</w:t>
      </w:r>
      <w:r w:rsidR="00C907D2" w:rsidRPr="00EC2B85">
        <w:rPr>
          <w:sz w:val="24"/>
          <w:szCs w:val="24"/>
          <w:lang w:val="en-GB"/>
        </w:rPr>
        <w:t>,</w:t>
      </w:r>
      <w:r w:rsidRPr="00EC2B85">
        <w:rPr>
          <w:sz w:val="24"/>
          <w:szCs w:val="24"/>
          <w:lang w:val="en-GB"/>
        </w:rPr>
        <w:t xml:space="preserve"> R. D., Gibbons</w:t>
      </w:r>
      <w:r w:rsidR="00C907D2" w:rsidRPr="00EC2B85">
        <w:rPr>
          <w:sz w:val="24"/>
          <w:szCs w:val="24"/>
          <w:lang w:val="en-GB"/>
        </w:rPr>
        <w:t>,</w:t>
      </w:r>
      <w:r w:rsidRPr="00EC2B85">
        <w:rPr>
          <w:sz w:val="24"/>
          <w:szCs w:val="24"/>
          <w:lang w:val="en-GB"/>
        </w:rPr>
        <w:t xml:space="preserve"> D. W., </w:t>
      </w:r>
      <w:r w:rsidR="00E22DC7" w:rsidRPr="00B55C22">
        <w:rPr>
          <w:sz w:val="24"/>
          <w:szCs w:val="24"/>
          <w:lang w:val="en-GB"/>
        </w:rPr>
        <w:t>&amp;</w:t>
      </w:r>
      <w:r w:rsidR="00E22DC7">
        <w:rPr>
          <w:sz w:val="24"/>
          <w:szCs w:val="24"/>
          <w:lang w:val="en-GB"/>
        </w:rPr>
        <w:t xml:space="preserve"> </w:t>
      </w:r>
      <w:r w:rsidRPr="00EC2B85">
        <w:rPr>
          <w:sz w:val="24"/>
          <w:szCs w:val="24"/>
          <w:lang w:val="en-GB"/>
        </w:rPr>
        <w:t>Donald</w:t>
      </w:r>
      <w:r w:rsidR="00C907D2" w:rsidRPr="00EC2B85">
        <w:rPr>
          <w:sz w:val="24"/>
          <w:szCs w:val="24"/>
          <w:lang w:val="en-GB"/>
        </w:rPr>
        <w:t>,</w:t>
      </w:r>
      <w:r w:rsidRPr="00EC2B85">
        <w:rPr>
          <w:sz w:val="24"/>
          <w:szCs w:val="24"/>
          <w:lang w:val="en-GB"/>
        </w:rPr>
        <w:t xml:space="preserve"> P. F. </w:t>
      </w:r>
      <w:r w:rsidR="00C907D2" w:rsidRPr="00EC2B85">
        <w:rPr>
          <w:sz w:val="24"/>
          <w:szCs w:val="24"/>
          <w:lang w:val="en-GB"/>
        </w:rPr>
        <w:t>(</w:t>
      </w:r>
      <w:r w:rsidR="00292130" w:rsidRPr="00EC2B85">
        <w:rPr>
          <w:sz w:val="24"/>
          <w:szCs w:val="24"/>
          <w:lang w:val="en-GB"/>
        </w:rPr>
        <w:t>2004</w:t>
      </w:r>
      <w:r w:rsidR="00C907D2" w:rsidRPr="00EC2B85">
        <w:rPr>
          <w:sz w:val="24"/>
          <w:szCs w:val="24"/>
          <w:lang w:val="en-GB"/>
        </w:rPr>
        <w:t>).</w:t>
      </w:r>
      <w:r w:rsidRPr="00EC2B85">
        <w:rPr>
          <w:sz w:val="24"/>
          <w:szCs w:val="24"/>
          <w:lang w:val="en-GB"/>
        </w:rPr>
        <w:t xml:space="preserve"> Bird census and survey techniques</w:t>
      </w:r>
      <w:r w:rsidR="00C907D2" w:rsidRPr="00EC2B85">
        <w:rPr>
          <w:sz w:val="24"/>
          <w:szCs w:val="24"/>
          <w:lang w:val="en-GB"/>
        </w:rPr>
        <w:t>.</w:t>
      </w:r>
      <w:r w:rsidR="00292130" w:rsidRPr="00EC2B85">
        <w:rPr>
          <w:sz w:val="24"/>
          <w:szCs w:val="24"/>
          <w:lang w:val="en-GB"/>
        </w:rPr>
        <w:t xml:space="preserve"> </w:t>
      </w:r>
      <w:r w:rsidR="00292130" w:rsidRPr="00EC2B85">
        <w:rPr>
          <w:i/>
          <w:iCs/>
          <w:sz w:val="24"/>
          <w:szCs w:val="24"/>
          <w:lang w:val="en-GB"/>
        </w:rPr>
        <w:t xml:space="preserve">Bird Ecology and Conservation: A </w:t>
      </w:r>
      <w:r w:rsidR="00292130" w:rsidRPr="00BC0D38">
        <w:rPr>
          <w:i/>
          <w:iCs/>
          <w:sz w:val="24"/>
          <w:szCs w:val="24"/>
          <w:lang w:val="en-GB"/>
        </w:rPr>
        <w:t>Handbook of Techniques</w:t>
      </w:r>
      <w:r w:rsidR="00292130" w:rsidRPr="00BC0D38">
        <w:rPr>
          <w:sz w:val="24"/>
          <w:szCs w:val="24"/>
          <w:lang w:val="en-GB"/>
        </w:rPr>
        <w:t>, Techniques in Ecology &amp; Conservation.</w:t>
      </w:r>
    </w:p>
    <w:p w14:paraId="19973954" w14:textId="4260C517" w:rsidR="00335CEA" w:rsidRPr="00BC0D38" w:rsidRDefault="00335CEA" w:rsidP="00DA7F42">
      <w:pPr>
        <w:jc w:val="both"/>
        <w:rPr>
          <w:sz w:val="24"/>
          <w:szCs w:val="24"/>
          <w:lang w:val="en-GB"/>
        </w:rPr>
      </w:pPr>
      <w:r w:rsidRPr="00BC0D38">
        <w:rPr>
          <w:sz w:val="24"/>
          <w:szCs w:val="24"/>
          <w:lang w:val="en-GB"/>
        </w:rPr>
        <w:t>Goodwin</w:t>
      </w:r>
      <w:r w:rsidR="007A63FE" w:rsidRPr="00BC0D38">
        <w:rPr>
          <w:sz w:val="24"/>
          <w:szCs w:val="24"/>
          <w:lang w:val="en-GB"/>
        </w:rPr>
        <w:t>,</w:t>
      </w:r>
      <w:r w:rsidRPr="00BC0D38">
        <w:rPr>
          <w:sz w:val="24"/>
          <w:szCs w:val="24"/>
          <w:lang w:val="en-GB"/>
        </w:rPr>
        <w:t xml:space="preserve"> S. E. &amp; Shriver W. G. </w:t>
      </w:r>
      <w:r w:rsidR="007A63FE" w:rsidRPr="00BC0D38">
        <w:rPr>
          <w:sz w:val="24"/>
          <w:szCs w:val="24"/>
          <w:lang w:val="en-GB"/>
        </w:rPr>
        <w:t>(</w:t>
      </w:r>
      <w:r w:rsidRPr="00BC0D38">
        <w:rPr>
          <w:sz w:val="24"/>
          <w:szCs w:val="24"/>
          <w:lang w:val="en-GB"/>
        </w:rPr>
        <w:t>2011</w:t>
      </w:r>
      <w:r w:rsidR="007A63FE" w:rsidRPr="00BC0D38">
        <w:rPr>
          <w:sz w:val="24"/>
          <w:szCs w:val="24"/>
          <w:lang w:val="en-GB"/>
        </w:rPr>
        <w:t>)</w:t>
      </w:r>
      <w:r w:rsidR="00A26E21" w:rsidRPr="00BC0D38">
        <w:rPr>
          <w:sz w:val="24"/>
          <w:szCs w:val="24"/>
          <w:lang w:val="en-GB"/>
        </w:rPr>
        <w:t>.</w:t>
      </w:r>
      <w:r w:rsidRPr="00BC0D38">
        <w:rPr>
          <w:sz w:val="24"/>
          <w:szCs w:val="24"/>
          <w:lang w:val="en-GB"/>
        </w:rPr>
        <w:t xml:space="preserve"> Effects of Traffic noise on occupancy patterns of forest birds. </w:t>
      </w:r>
      <w:r w:rsidRPr="00BC0D38">
        <w:rPr>
          <w:i/>
          <w:iCs/>
          <w:sz w:val="24"/>
          <w:szCs w:val="24"/>
          <w:lang w:val="en-GB"/>
        </w:rPr>
        <w:t>Conservation Biology</w:t>
      </w:r>
      <w:r w:rsidRPr="00BC0D38">
        <w:rPr>
          <w:sz w:val="24"/>
          <w:szCs w:val="24"/>
          <w:lang w:val="en-GB"/>
        </w:rPr>
        <w:t>, 25 (2), 406-411</w:t>
      </w:r>
      <w:r w:rsidR="007A63FE" w:rsidRPr="00BC0D38">
        <w:rPr>
          <w:sz w:val="24"/>
          <w:szCs w:val="24"/>
          <w:lang w:val="en-GB"/>
        </w:rPr>
        <w:t>.</w:t>
      </w:r>
      <w:r w:rsidRPr="00BC0D38">
        <w:rPr>
          <w:sz w:val="24"/>
          <w:szCs w:val="24"/>
          <w:lang w:val="en-GB"/>
        </w:rPr>
        <w:t xml:space="preserve"> doi: 10.1111/j.1523-1739.2010.01602.x</w:t>
      </w:r>
    </w:p>
    <w:p w14:paraId="07F6A0FE" w14:textId="20526323" w:rsidR="00DA2E73" w:rsidRPr="00BC0D38" w:rsidRDefault="00DA2E73" w:rsidP="00DA2E73">
      <w:pPr>
        <w:jc w:val="both"/>
        <w:rPr>
          <w:sz w:val="24"/>
          <w:szCs w:val="24"/>
          <w:lang w:val="en-GB"/>
        </w:rPr>
      </w:pPr>
      <w:r w:rsidRPr="00BC0D38">
        <w:rPr>
          <w:sz w:val="24"/>
          <w:szCs w:val="24"/>
          <w:lang w:val="en-GB"/>
        </w:rPr>
        <w:t xml:space="preserve">Halfwerk, W., Holleman, L. J. M., Lessells, M., &amp; Slabbekoorn, H. (2011). Negative impact of traffic noise on avian reproductive success. </w:t>
      </w:r>
      <w:r w:rsidRPr="00BC0D38">
        <w:rPr>
          <w:i/>
          <w:iCs/>
          <w:sz w:val="24"/>
          <w:szCs w:val="24"/>
          <w:lang w:val="en-GB"/>
        </w:rPr>
        <w:t>Journal of Applied Ecology</w:t>
      </w:r>
      <w:r w:rsidRPr="00BC0D38">
        <w:rPr>
          <w:sz w:val="24"/>
          <w:szCs w:val="24"/>
          <w:lang w:val="en-GB"/>
        </w:rPr>
        <w:t>, 48, 210-219. doi: 10.1111/j.1365-2664.2010.01914.x</w:t>
      </w:r>
    </w:p>
    <w:p w14:paraId="13B209DD" w14:textId="7B060401" w:rsidR="0003112F" w:rsidRPr="00BC0D38" w:rsidRDefault="0003112F" w:rsidP="00DA2E73">
      <w:pPr>
        <w:jc w:val="both"/>
        <w:rPr>
          <w:sz w:val="24"/>
          <w:szCs w:val="24"/>
          <w:lang w:val="en-GB"/>
        </w:rPr>
      </w:pPr>
      <w:r w:rsidRPr="00BC0D38">
        <w:rPr>
          <w:sz w:val="24"/>
          <w:szCs w:val="24"/>
          <w:lang w:val="en-GB"/>
        </w:rPr>
        <w:t xml:space="preserve">Hall, M., Nimmo, D., Watson, S., &amp; Bennett, A. F. (2018). Linear habitats in rural landscapes have complementary roles in bird conservation. </w:t>
      </w:r>
      <w:r w:rsidRPr="00BC0D38">
        <w:rPr>
          <w:i/>
          <w:sz w:val="24"/>
          <w:szCs w:val="24"/>
          <w:lang w:val="en-GB"/>
        </w:rPr>
        <w:t>Biodiversity and Conservation</w:t>
      </w:r>
      <w:r w:rsidRPr="00BC0D38">
        <w:rPr>
          <w:sz w:val="24"/>
          <w:szCs w:val="24"/>
          <w:lang w:val="en-GB"/>
        </w:rPr>
        <w:t>, 27, 2605-2623.</w:t>
      </w:r>
    </w:p>
    <w:p w14:paraId="307D90E0" w14:textId="487E6641" w:rsidR="00472338" w:rsidRPr="00BC0D38" w:rsidRDefault="00472338" w:rsidP="00DA2E73">
      <w:pPr>
        <w:jc w:val="both"/>
        <w:rPr>
          <w:sz w:val="24"/>
          <w:szCs w:val="24"/>
          <w:lang w:val="en-GB"/>
        </w:rPr>
      </w:pPr>
      <w:r w:rsidRPr="00BC0D38">
        <w:rPr>
          <w:sz w:val="24"/>
          <w:szCs w:val="24"/>
          <w:lang w:val="en-GB"/>
        </w:rPr>
        <w:t>Harmange, C., Bretagnolle, V., Pays, O., Sarasa, M., &amp; Moreau, J. (2021). Linking personality and health to use of space in the gray partridge: perspectives for management</w:t>
      </w:r>
      <w:r w:rsidRPr="00BC0D38">
        <w:rPr>
          <w:i/>
          <w:sz w:val="24"/>
          <w:szCs w:val="24"/>
          <w:lang w:val="en-GB"/>
        </w:rPr>
        <w:t>. European Journal of Wildlife Research</w:t>
      </w:r>
      <w:r w:rsidRPr="00BC0D38">
        <w:rPr>
          <w:sz w:val="24"/>
          <w:szCs w:val="24"/>
          <w:lang w:val="en-GB"/>
        </w:rPr>
        <w:t>, 67(5), 81.</w:t>
      </w:r>
    </w:p>
    <w:p w14:paraId="109D777F" w14:textId="6E9A4CB4" w:rsidR="00A26E21" w:rsidRPr="00BC0D38" w:rsidRDefault="00A26E21" w:rsidP="00DA2E73">
      <w:pPr>
        <w:jc w:val="both"/>
        <w:rPr>
          <w:sz w:val="24"/>
          <w:szCs w:val="24"/>
          <w:lang w:val="en-GB"/>
        </w:rPr>
      </w:pPr>
      <w:r w:rsidRPr="00BC0D38">
        <w:rPr>
          <w:sz w:val="24"/>
          <w:szCs w:val="24"/>
          <w:lang w:val="en-GB"/>
        </w:rPr>
        <w:t xml:space="preserve">Herrera-Montes, M. I., &amp; Aide, T. M. (2011). Impacts of traffic noise on anuran and bird communities. </w:t>
      </w:r>
      <w:r w:rsidRPr="00BC0D38">
        <w:rPr>
          <w:i/>
          <w:sz w:val="24"/>
          <w:szCs w:val="24"/>
          <w:lang w:val="en-GB"/>
        </w:rPr>
        <w:t>Urban Ecosystems</w:t>
      </w:r>
      <w:r w:rsidRPr="00BC0D38">
        <w:rPr>
          <w:sz w:val="24"/>
          <w:szCs w:val="24"/>
          <w:lang w:val="en-GB"/>
        </w:rPr>
        <w:t>, 14, 415-427.</w:t>
      </w:r>
    </w:p>
    <w:p w14:paraId="562B2E8B" w14:textId="77777777" w:rsidR="00DA2E73" w:rsidRPr="00335CEA" w:rsidRDefault="00DA2E73" w:rsidP="00DA2E73">
      <w:pPr>
        <w:jc w:val="both"/>
        <w:rPr>
          <w:sz w:val="24"/>
          <w:szCs w:val="24"/>
          <w:lang w:val="en-GB"/>
        </w:rPr>
      </w:pPr>
      <w:r w:rsidRPr="00DA2E73">
        <w:rPr>
          <w:sz w:val="24"/>
          <w:szCs w:val="24"/>
          <w:lang w:val="en-GB"/>
        </w:rPr>
        <w:t xml:space="preserve">Hiron, M., Berg, Å., Eggers, S., &amp; Pärt, T. (2013). Are farmsteads over-looked biodiversity hotspots in intensive agricultural ecosystems?. </w:t>
      </w:r>
      <w:r w:rsidRPr="00DA2E73">
        <w:rPr>
          <w:i/>
          <w:sz w:val="24"/>
          <w:szCs w:val="24"/>
          <w:lang w:val="en-GB"/>
        </w:rPr>
        <w:t>Biological Conservation</w:t>
      </w:r>
      <w:r w:rsidRPr="00DA2E73">
        <w:rPr>
          <w:sz w:val="24"/>
          <w:szCs w:val="24"/>
          <w:lang w:val="en-GB"/>
        </w:rPr>
        <w:t>, 159, 332-342.</w:t>
      </w:r>
    </w:p>
    <w:p w14:paraId="1B420908" w14:textId="2939EF0E" w:rsidR="00931B74" w:rsidRDefault="00931B74" w:rsidP="00DA7F42">
      <w:pPr>
        <w:jc w:val="both"/>
        <w:rPr>
          <w:sz w:val="24"/>
          <w:szCs w:val="24"/>
          <w:lang w:val="en-GB"/>
        </w:rPr>
      </w:pPr>
      <w:r w:rsidRPr="00931B74">
        <w:rPr>
          <w:sz w:val="24"/>
          <w:szCs w:val="24"/>
          <w:lang w:val="en-GB"/>
        </w:rPr>
        <w:t>Hlaváč</w:t>
      </w:r>
      <w:r w:rsidR="007A63FE">
        <w:rPr>
          <w:sz w:val="24"/>
          <w:szCs w:val="24"/>
          <w:lang w:val="en-GB"/>
        </w:rPr>
        <w:t>,</w:t>
      </w:r>
      <w:r w:rsidRPr="00931B74">
        <w:rPr>
          <w:sz w:val="24"/>
          <w:szCs w:val="24"/>
          <w:lang w:val="en-GB"/>
        </w:rPr>
        <w:t xml:space="preserve"> V.</w:t>
      </w:r>
      <w:r w:rsidR="00341BF5">
        <w:rPr>
          <w:sz w:val="24"/>
          <w:szCs w:val="24"/>
          <w:lang w:val="en-GB"/>
        </w:rPr>
        <w:t>,</w:t>
      </w:r>
      <w:r w:rsidRPr="00931B74">
        <w:rPr>
          <w:sz w:val="24"/>
          <w:szCs w:val="24"/>
          <w:lang w:val="en-GB"/>
        </w:rPr>
        <w:t xml:space="preserve"> &amp; Anděl</w:t>
      </w:r>
      <w:r w:rsidR="007A63FE">
        <w:rPr>
          <w:sz w:val="24"/>
          <w:szCs w:val="24"/>
          <w:lang w:val="en-GB"/>
        </w:rPr>
        <w:t>,</w:t>
      </w:r>
      <w:r w:rsidRPr="00931B74">
        <w:rPr>
          <w:sz w:val="24"/>
          <w:szCs w:val="24"/>
          <w:lang w:val="en-GB"/>
        </w:rPr>
        <w:t xml:space="preserve"> P.</w:t>
      </w:r>
      <w:r w:rsidR="00341BF5">
        <w:rPr>
          <w:sz w:val="24"/>
          <w:szCs w:val="24"/>
          <w:lang w:val="en-GB"/>
        </w:rPr>
        <w:t xml:space="preserve"> (</w:t>
      </w:r>
      <w:r w:rsidRPr="00931B74">
        <w:rPr>
          <w:sz w:val="24"/>
          <w:szCs w:val="24"/>
          <w:lang w:val="en-GB"/>
        </w:rPr>
        <w:t>2001</w:t>
      </w:r>
      <w:r w:rsidR="00341BF5">
        <w:rPr>
          <w:sz w:val="24"/>
          <w:szCs w:val="24"/>
          <w:lang w:val="en-GB"/>
        </w:rPr>
        <w:t>).</w:t>
      </w:r>
      <w:r w:rsidRPr="00931B74">
        <w:rPr>
          <w:sz w:val="24"/>
          <w:szCs w:val="24"/>
          <w:lang w:val="en-GB"/>
        </w:rPr>
        <w:t xml:space="preserve"> Metodická příručka k zajišťování průchodnosti dálničních komunikací pro volně žijící živočichy</w:t>
      </w:r>
      <w:r w:rsidR="00341BF5">
        <w:rPr>
          <w:sz w:val="24"/>
          <w:szCs w:val="24"/>
          <w:lang w:val="en-GB"/>
        </w:rPr>
        <w:t xml:space="preserve">. </w:t>
      </w:r>
      <w:r w:rsidRPr="00931B74">
        <w:rPr>
          <w:sz w:val="24"/>
          <w:szCs w:val="24"/>
          <w:lang w:val="en-GB"/>
        </w:rPr>
        <w:t>AOPK ČR Praha, 1-51 s. 80-86064-3.</w:t>
      </w:r>
    </w:p>
    <w:p w14:paraId="4F9B70EF" w14:textId="4008A83F" w:rsidR="00715ECD" w:rsidRPr="00BC0D38" w:rsidRDefault="00715ECD" w:rsidP="00DA7F42">
      <w:pPr>
        <w:jc w:val="both"/>
        <w:rPr>
          <w:sz w:val="24"/>
          <w:szCs w:val="24"/>
          <w:lang w:val="en-GB"/>
        </w:rPr>
      </w:pPr>
      <w:r w:rsidRPr="00715ECD">
        <w:rPr>
          <w:sz w:val="24"/>
          <w:szCs w:val="24"/>
          <w:lang w:val="en-GB"/>
        </w:rPr>
        <w:t>Husby</w:t>
      </w:r>
      <w:r w:rsidR="00341BF5">
        <w:rPr>
          <w:sz w:val="24"/>
          <w:szCs w:val="24"/>
          <w:lang w:val="en-GB"/>
        </w:rPr>
        <w:t>,</w:t>
      </w:r>
      <w:r w:rsidRPr="00715ECD">
        <w:rPr>
          <w:sz w:val="24"/>
          <w:szCs w:val="24"/>
          <w:lang w:val="en-GB"/>
        </w:rPr>
        <w:t xml:space="preserve"> M. </w:t>
      </w:r>
      <w:r w:rsidR="00341BF5">
        <w:rPr>
          <w:sz w:val="24"/>
          <w:szCs w:val="24"/>
          <w:lang w:val="en-GB"/>
        </w:rPr>
        <w:t>(</w:t>
      </w:r>
      <w:r w:rsidRPr="00715ECD">
        <w:rPr>
          <w:sz w:val="24"/>
          <w:szCs w:val="24"/>
          <w:lang w:val="en-GB"/>
        </w:rPr>
        <w:t>2017</w:t>
      </w:r>
      <w:r w:rsidR="00341BF5">
        <w:rPr>
          <w:sz w:val="24"/>
          <w:szCs w:val="24"/>
          <w:lang w:val="en-GB"/>
        </w:rPr>
        <w:t>).</w:t>
      </w:r>
      <w:r w:rsidRPr="00715ECD">
        <w:rPr>
          <w:sz w:val="24"/>
          <w:szCs w:val="24"/>
          <w:lang w:val="en-GB"/>
        </w:rPr>
        <w:t xml:space="preserve"> Traffic influence on roadside bird abundance and behaviour. </w:t>
      </w:r>
      <w:r w:rsidRPr="00341BF5">
        <w:rPr>
          <w:i/>
          <w:iCs/>
          <w:sz w:val="24"/>
          <w:szCs w:val="24"/>
          <w:lang w:val="en-GB"/>
        </w:rPr>
        <w:t xml:space="preserve">Acta </w:t>
      </w:r>
      <w:r w:rsidR="00BE0146" w:rsidRPr="00341BF5">
        <w:rPr>
          <w:i/>
          <w:iCs/>
          <w:sz w:val="24"/>
          <w:szCs w:val="24"/>
          <w:lang w:val="en-GB"/>
        </w:rPr>
        <w:t>Ornithologica</w:t>
      </w:r>
      <w:r w:rsidR="00D96B70">
        <w:rPr>
          <w:sz w:val="24"/>
          <w:szCs w:val="24"/>
          <w:lang w:val="en-GB"/>
        </w:rPr>
        <w:t>,</w:t>
      </w:r>
      <w:r w:rsidRPr="00715ECD">
        <w:rPr>
          <w:sz w:val="24"/>
          <w:szCs w:val="24"/>
          <w:lang w:val="en-GB"/>
        </w:rPr>
        <w:t xml:space="preserve"> 52</w:t>
      </w:r>
      <w:r w:rsidR="00BE0146">
        <w:rPr>
          <w:sz w:val="24"/>
          <w:szCs w:val="24"/>
          <w:lang w:val="en-GB"/>
        </w:rPr>
        <w:t>,</w:t>
      </w:r>
      <w:r w:rsidRPr="00715ECD">
        <w:rPr>
          <w:sz w:val="24"/>
          <w:szCs w:val="24"/>
          <w:lang w:val="en-GB"/>
        </w:rPr>
        <w:t xml:space="preserve"> 93</w:t>
      </w:r>
      <w:r w:rsidR="00BE0146" w:rsidRPr="00BC0D38">
        <w:rPr>
          <w:sz w:val="24"/>
          <w:szCs w:val="24"/>
          <w:lang w:val="en-GB"/>
        </w:rPr>
        <w:t>-</w:t>
      </w:r>
      <w:r w:rsidRPr="00BC0D38">
        <w:rPr>
          <w:sz w:val="24"/>
          <w:szCs w:val="24"/>
          <w:lang w:val="en-GB"/>
        </w:rPr>
        <w:t>103</w:t>
      </w:r>
      <w:r w:rsidR="00341BF5" w:rsidRPr="00BC0D38">
        <w:rPr>
          <w:sz w:val="24"/>
          <w:szCs w:val="24"/>
          <w:lang w:val="en-GB"/>
        </w:rPr>
        <w:t xml:space="preserve">. </w:t>
      </w:r>
      <w:r w:rsidRPr="00BC0D38">
        <w:rPr>
          <w:sz w:val="24"/>
          <w:szCs w:val="24"/>
          <w:lang w:val="en-GB"/>
        </w:rPr>
        <w:t>doi: 10.3161/00016454AO2017.52.1.009</w:t>
      </w:r>
    </w:p>
    <w:p w14:paraId="245C492B" w14:textId="2A9D1FAF" w:rsidR="00330E1F" w:rsidRDefault="00330E1F" w:rsidP="00DA7F42">
      <w:pPr>
        <w:jc w:val="both"/>
        <w:rPr>
          <w:sz w:val="24"/>
          <w:szCs w:val="24"/>
          <w:lang w:val="en-GB"/>
        </w:rPr>
      </w:pPr>
      <w:r w:rsidRPr="00330E1F">
        <w:rPr>
          <w:sz w:val="24"/>
          <w:szCs w:val="24"/>
          <w:lang w:val="en-GB"/>
        </w:rPr>
        <w:t xml:space="preserve">Jack, J., Rytwinski, T., Fahrig, L., &amp; Francis, C. M. (2015). Influence of traffic mortality on forest bird abundance. </w:t>
      </w:r>
      <w:r w:rsidRPr="00330E1F">
        <w:rPr>
          <w:i/>
          <w:sz w:val="24"/>
          <w:szCs w:val="24"/>
          <w:lang w:val="en-GB"/>
        </w:rPr>
        <w:t>Biodiversity and Conservation</w:t>
      </w:r>
      <w:r w:rsidRPr="00330E1F">
        <w:rPr>
          <w:sz w:val="24"/>
          <w:szCs w:val="24"/>
          <w:lang w:val="en-GB"/>
        </w:rPr>
        <w:t>, 24, 1507-1529.</w:t>
      </w:r>
    </w:p>
    <w:p w14:paraId="110AA4F4" w14:textId="77777777" w:rsidR="00D13F62" w:rsidRPr="00D45EE2" w:rsidRDefault="00D13F62" w:rsidP="00D13F62">
      <w:pPr>
        <w:jc w:val="both"/>
        <w:rPr>
          <w:sz w:val="24"/>
          <w:szCs w:val="24"/>
          <w:lang w:val="en-GB"/>
        </w:rPr>
      </w:pPr>
      <w:r w:rsidRPr="00D45EE2">
        <w:rPr>
          <w:sz w:val="24"/>
          <w:szCs w:val="24"/>
          <w:lang w:val="en-GB"/>
        </w:rPr>
        <w:t xml:space="preserve">Johnson, C., Jones, D., Matthews, T., &amp; Burke, M. (2022). Advancing avian road ecology research through systematic review. </w:t>
      </w:r>
      <w:r w:rsidRPr="00085E61">
        <w:rPr>
          <w:i/>
          <w:sz w:val="24"/>
          <w:szCs w:val="24"/>
          <w:lang w:val="en-GB"/>
        </w:rPr>
        <w:t>Transportation Research Part D: Transport and Environment</w:t>
      </w:r>
      <w:r w:rsidRPr="00D45EE2">
        <w:rPr>
          <w:sz w:val="24"/>
          <w:szCs w:val="24"/>
          <w:lang w:val="en-GB"/>
        </w:rPr>
        <w:t>, 109, 103375.</w:t>
      </w:r>
    </w:p>
    <w:p w14:paraId="272B5187" w14:textId="2963E92A" w:rsidR="004A6CE0" w:rsidRPr="00BC0D38" w:rsidRDefault="004A6CE0" w:rsidP="00DA7F42">
      <w:pPr>
        <w:jc w:val="both"/>
        <w:rPr>
          <w:sz w:val="24"/>
          <w:szCs w:val="24"/>
          <w:lang w:val="en-GB"/>
        </w:rPr>
      </w:pPr>
      <w:r w:rsidRPr="004A6CE0">
        <w:rPr>
          <w:sz w:val="24"/>
          <w:szCs w:val="24"/>
          <w:lang w:val="en-GB"/>
        </w:rPr>
        <w:t xml:space="preserve">Keken, Z., Kušta, T., Langer, P., &amp; Skaloš, J. (2016). Landscape structural changes between 1950 and 2012 and their role in wildlife–vehicle collisions in the Czech Republic. </w:t>
      </w:r>
      <w:r w:rsidRPr="00BC0D38">
        <w:rPr>
          <w:i/>
          <w:sz w:val="24"/>
          <w:szCs w:val="24"/>
          <w:lang w:val="en-GB"/>
        </w:rPr>
        <w:t>Land Use Policy</w:t>
      </w:r>
      <w:r w:rsidRPr="00BC0D38">
        <w:rPr>
          <w:sz w:val="24"/>
          <w:szCs w:val="24"/>
          <w:lang w:val="en-GB"/>
        </w:rPr>
        <w:t>, 59, 543-556.</w:t>
      </w:r>
    </w:p>
    <w:p w14:paraId="42B6AECA" w14:textId="0F4E222F" w:rsidR="00923B8F" w:rsidRPr="00BC0D38" w:rsidRDefault="009319F9" w:rsidP="00DA7F42">
      <w:pPr>
        <w:jc w:val="both"/>
        <w:rPr>
          <w:sz w:val="24"/>
          <w:szCs w:val="24"/>
          <w:lang w:val="en-GB"/>
        </w:rPr>
      </w:pPr>
      <w:r w:rsidRPr="00BC0D38">
        <w:rPr>
          <w:sz w:val="24"/>
          <w:szCs w:val="24"/>
          <w:lang w:val="en-GB"/>
        </w:rPr>
        <w:t>Keken, Z., Sedoník,</w:t>
      </w:r>
      <w:r w:rsidR="00B55C22" w:rsidRPr="00BC0D38">
        <w:rPr>
          <w:sz w:val="24"/>
          <w:szCs w:val="24"/>
          <w:lang w:val="en-GB"/>
        </w:rPr>
        <w:t xml:space="preserve"> J., </w:t>
      </w:r>
      <w:r w:rsidRPr="00BC0D38">
        <w:rPr>
          <w:sz w:val="24"/>
          <w:szCs w:val="24"/>
          <w:lang w:val="en-GB"/>
        </w:rPr>
        <w:t>Kušta,</w:t>
      </w:r>
      <w:r w:rsidR="00B55C22" w:rsidRPr="00BC0D38">
        <w:rPr>
          <w:sz w:val="24"/>
          <w:szCs w:val="24"/>
          <w:lang w:val="en-GB"/>
        </w:rPr>
        <w:t xml:space="preserve"> T., </w:t>
      </w:r>
      <w:r w:rsidRPr="00BC0D38">
        <w:rPr>
          <w:sz w:val="24"/>
          <w:szCs w:val="24"/>
          <w:lang w:val="en-GB"/>
        </w:rPr>
        <w:t xml:space="preserve">Andrášik, </w:t>
      </w:r>
      <w:r w:rsidR="00B55C22" w:rsidRPr="00BC0D38">
        <w:rPr>
          <w:sz w:val="24"/>
          <w:szCs w:val="24"/>
          <w:lang w:val="en-GB"/>
        </w:rPr>
        <w:t xml:space="preserve">R., &amp; </w:t>
      </w:r>
      <w:r w:rsidRPr="00BC0D38">
        <w:rPr>
          <w:sz w:val="24"/>
          <w:szCs w:val="24"/>
          <w:lang w:val="en-GB"/>
        </w:rPr>
        <w:t>Bíl,</w:t>
      </w:r>
      <w:r w:rsidR="00B55C22" w:rsidRPr="00BC0D38">
        <w:rPr>
          <w:sz w:val="24"/>
          <w:szCs w:val="24"/>
          <w:lang w:val="en-GB"/>
        </w:rPr>
        <w:t xml:space="preserve"> M. (2019).</w:t>
      </w:r>
      <w:r w:rsidRPr="00BC0D38">
        <w:rPr>
          <w:sz w:val="24"/>
          <w:szCs w:val="24"/>
          <w:lang w:val="en-GB"/>
        </w:rPr>
        <w:t xml:space="preserve"> Roadside vegetation influences clustering of ungulate vehicle collisions</w:t>
      </w:r>
      <w:r w:rsidR="00B55C22" w:rsidRPr="00BC0D38">
        <w:rPr>
          <w:sz w:val="24"/>
          <w:szCs w:val="24"/>
          <w:lang w:val="en-GB"/>
        </w:rPr>
        <w:t>.</w:t>
      </w:r>
      <w:r w:rsidRPr="00BC0D38">
        <w:rPr>
          <w:sz w:val="24"/>
          <w:szCs w:val="24"/>
          <w:lang w:val="en-GB"/>
        </w:rPr>
        <w:t xml:space="preserve"> </w:t>
      </w:r>
      <w:r w:rsidRPr="00BC0D38">
        <w:rPr>
          <w:i/>
          <w:sz w:val="24"/>
          <w:szCs w:val="24"/>
          <w:lang w:val="en-GB"/>
        </w:rPr>
        <w:t>Transportation Research Part D: Transport and Environment</w:t>
      </w:r>
      <w:r w:rsidR="00B55C22" w:rsidRPr="00BC0D38">
        <w:rPr>
          <w:sz w:val="24"/>
          <w:szCs w:val="24"/>
          <w:lang w:val="en-GB"/>
        </w:rPr>
        <w:t>,</w:t>
      </w:r>
      <w:r w:rsidRPr="00BC0D38">
        <w:rPr>
          <w:sz w:val="24"/>
          <w:szCs w:val="24"/>
          <w:lang w:val="en-GB"/>
        </w:rPr>
        <w:t xml:space="preserve"> 73,</w:t>
      </w:r>
      <w:r w:rsidR="00B55C22" w:rsidRPr="00BC0D38">
        <w:rPr>
          <w:sz w:val="24"/>
          <w:szCs w:val="24"/>
          <w:lang w:val="en-GB"/>
        </w:rPr>
        <w:t xml:space="preserve"> 381-390.</w:t>
      </w:r>
    </w:p>
    <w:p w14:paraId="43820D63" w14:textId="1E10E0CA" w:rsidR="00A96C30" w:rsidRDefault="00A96C30" w:rsidP="00A96C30">
      <w:pPr>
        <w:jc w:val="both"/>
        <w:rPr>
          <w:sz w:val="24"/>
          <w:szCs w:val="24"/>
          <w:lang w:val="en-GB"/>
        </w:rPr>
      </w:pPr>
      <w:r w:rsidRPr="00BC0D38">
        <w:rPr>
          <w:sz w:val="24"/>
          <w:szCs w:val="24"/>
          <w:lang w:val="en-GB"/>
        </w:rPr>
        <w:t>Khanaposhtani, M.</w:t>
      </w:r>
      <w:r w:rsidR="007C2AD4" w:rsidRPr="00BC0D38">
        <w:rPr>
          <w:sz w:val="24"/>
          <w:szCs w:val="24"/>
          <w:lang w:val="en-GB"/>
        </w:rPr>
        <w:t xml:space="preserve"> </w:t>
      </w:r>
      <w:r w:rsidRPr="00BC0D38">
        <w:rPr>
          <w:sz w:val="24"/>
          <w:szCs w:val="24"/>
          <w:lang w:val="en-GB"/>
        </w:rPr>
        <w:t>G., Gasc, A., Francomano, D., Villanueva-Rivera, L.</w:t>
      </w:r>
      <w:r w:rsidR="007C2AD4" w:rsidRPr="00BC0D38">
        <w:rPr>
          <w:sz w:val="24"/>
          <w:szCs w:val="24"/>
          <w:lang w:val="en-GB"/>
        </w:rPr>
        <w:t xml:space="preserve"> </w:t>
      </w:r>
      <w:r w:rsidRPr="00BC0D38">
        <w:rPr>
          <w:sz w:val="24"/>
          <w:szCs w:val="24"/>
          <w:lang w:val="en-GB"/>
        </w:rPr>
        <w:t>J., Jung, J.</w:t>
      </w:r>
      <w:r w:rsidR="007C2AD4" w:rsidRPr="00BC0D38">
        <w:rPr>
          <w:sz w:val="24"/>
          <w:szCs w:val="24"/>
          <w:lang w:val="en-GB"/>
        </w:rPr>
        <w:t xml:space="preserve"> </w:t>
      </w:r>
      <w:r w:rsidRPr="00BC0D38">
        <w:rPr>
          <w:sz w:val="24"/>
          <w:szCs w:val="24"/>
          <w:lang w:val="en-GB"/>
        </w:rPr>
        <w:t xml:space="preserve">H., Mossman, M.J., Pijanowski, B.C. </w:t>
      </w:r>
      <w:r w:rsidR="007C2AD4" w:rsidRPr="00BC0D38">
        <w:rPr>
          <w:sz w:val="24"/>
          <w:szCs w:val="24"/>
          <w:lang w:val="en-GB"/>
        </w:rPr>
        <w:t>(</w:t>
      </w:r>
      <w:r w:rsidRPr="00BC0D38">
        <w:rPr>
          <w:sz w:val="24"/>
          <w:szCs w:val="24"/>
          <w:lang w:val="en-GB"/>
        </w:rPr>
        <w:t>2019</w:t>
      </w:r>
      <w:r w:rsidR="007C2AD4" w:rsidRPr="00BC0D38">
        <w:rPr>
          <w:sz w:val="24"/>
          <w:szCs w:val="24"/>
          <w:lang w:val="en-GB"/>
        </w:rPr>
        <w:t>)</w:t>
      </w:r>
      <w:r w:rsidRPr="00BC0D38">
        <w:rPr>
          <w:sz w:val="24"/>
          <w:szCs w:val="24"/>
          <w:lang w:val="en-GB"/>
        </w:rPr>
        <w:t xml:space="preserve">. Effects of highways on bird distribution and soundscape diversity around Aldo Leopold’s shack in Baraboo, Wisconsin, USA. </w:t>
      </w:r>
      <w:r w:rsidRPr="00BC0D38">
        <w:rPr>
          <w:i/>
          <w:sz w:val="24"/>
          <w:szCs w:val="24"/>
          <w:lang w:val="en-GB"/>
        </w:rPr>
        <w:t>Landscape Urban Planning</w:t>
      </w:r>
      <w:r>
        <w:rPr>
          <w:sz w:val="24"/>
          <w:szCs w:val="24"/>
          <w:lang w:val="en-GB"/>
        </w:rPr>
        <w:t>,</w:t>
      </w:r>
      <w:r w:rsidRPr="00A96C30">
        <w:rPr>
          <w:sz w:val="24"/>
          <w:szCs w:val="24"/>
          <w:lang w:val="en-GB"/>
        </w:rPr>
        <w:t xml:space="preserve"> 192, 13. https://doi.org/10.1016/j.landurbplan.2019.103666.</w:t>
      </w:r>
    </w:p>
    <w:p w14:paraId="3E859B69" w14:textId="5782E1B3" w:rsidR="0012143E" w:rsidRDefault="0012143E" w:rsidP="0012143E">
      <w:pPr>
        <w:jc w:val="both"/>
        <w:rPr>
          <w:sz w:val="24"/>
          <w:szCs w:val="24"/>
          <w:lang w:val="en-GB"/>
        </w:rPr>
      </w:pPr>
      <w:r w:rsidRPr="0012143E">
        <w:rPr>
          <w:sz w:val="24"/>
          <w:szCs w:val="24"/>
          <w:lang w:val="en-GB"/>
        </w:rPr>
        <w:lastRenderedPageBreak/>
        <w:t>Kušta, T., Holá, M., Keken,</w:t>
      </w:r>
      <w:r w:rsidRPr="00CD6448">
        <w:rPr>
          <w:sz w:val="24"/>
          <w:szCs w:val="24"/>
          <w:lang w:val="en-GB"/>
        </w:rPr>
        <w:t xml:space="preserve"> Z., Ježek, M., Zíka, T.,</w:t>
      </w:r>
      <w:r w:rsidR="007C2AD4">
        <w:rPr>
          <w:sz w:val="24"/>
          <w:szCs w:val="24"/>
          <w:lang w:val="en-GB"/>
        </w:rPr>
        <w:t xml:space="preserve"> </w:t>
      </w:r>
      <w:r w:rsidR="007C2AD4" w:rsidRPr="00B55C22">
        <w:rPr>
          <w:sz w:val="24"/>
          <w:szCs w:val="24"/>
          <w:lang w:val="en-GB"/>
        </w:rPr>
        <w:t>&amp;</w:t>
      </w:r>
      <w:r w:rsidRPr="00CD6448">
        <w:rPr>
          <w:sz w:val="24"/>
          <w:szCs w:val="24"/>
          <w:lang w:val="en-GB"/>
        </w:rPr>
        <w:t xml:space="preserve"> Hart, V. </w:t>
      </w:r>
      <w:r>
        <w:rPr>
          <w:sz w:val="24"/>
          <w:szCs w:val="24"/>
          <w:lang w:val="en-GB"/>
        </w:rPr>
        <w:t>(</w:t>
      </w:r>
      <w:r w:rsidRPr="00CD6448">
        <w:rPr>
          <w:sz w:val="24"/>
          <w:szCs w:val="24"/>
          <w:lang w:val="en-GB"/>
        </w:rPr>
        <w:t>2014</w:t>
      </w:r>
      <w:r>
        <w:rPr>
          <w:sz w:val="24"/>
          <w:szCs w:val="24"/>
          <w:lang w:val="en-GB"/>
        </w:rPr>
        <w:t>)</w:t>
      </w:r>
      <w:r w:rsidRPr="00CD6448">
        <w:rPr>
          <w:sz w:val="24"/>
          <w:szCs w:val="24"/>
          <w:lang w:val="en-GB"/>
        </w:rPr>
        <w:t xml:space="preserve">. Deer on the railway line: Spatiotemporal Trends in Mortality Patterns of Roe Deer. </w:t>
      </w:r>
      <w:r w:rsidRPr="00923B8F">
        <w:rPr>
          <w:i/>
          <w:sz w:val="24"/>
          <w:szCs w:val="24"/>
          <w:lang w:val="en-GB"/>
        </w:rPr>
        <w:t>Turkish Journal of Zoology</w:t>
      </w:r>
      <w:r>
        <w:rPr>
          <w:sz w:val="24"/>
          <w:szCs w:val="24"/>
          <w:lang w:val="en-GB"/>
        </w:rPr>
        <w:t xml:space="preserve">, </w:t>
      </w:r>
      <w:r w:rsidRPr="00CD6448">
        <w:rPr>
          <w:sz w:val="24"/>
          <w:szCs w:val="24"/>
          <w:lang w:val="en-GB"/>
        </w:rPr>
        <w:t>38</w:t>
      </w:r>
      <w:r>
        <w:rPr>
          <w:sz w:val="24"/>
          <w:szCs w:val="24"/>
          <w:lang w:val="en-GB"/>
        </w:rPr>
        <w:t xml:space="preserve">, </w:t>
      </w:r>
      <w:r w:rsidRPr="00CD6448">
        <w:rPr>
          <w:sz w:val="24"/>
          <w:szCs w:val="24"/>
          <w:lang w:val="en-GB"/>
        </w:rPr>
        <w:t>479-485.</w:t>
      </w:r>
    </w:p>
    <w:p w14:paraId="72598B6A" w14:textId="58FF800B" w:rsidR="007312A5" w:rsidRPr="00BC0D38" w:rsidRDefault="007312A5" w:rsidP="00DA7F42">
      <w:pPr>
        <w:jc w:val="both"/>
        <w:rPr>
          <w:sz w:val="24"/>
          <w:szCs w:val="24"/>
          <w:lang w:val="en-GB"/>
        </w:rPr>
      </w:pPr>
      <w:r w:rsidRPr="007312A5">
        <w:rPr>
          <w:sz w:val="24"/>
          <w:szCs w:val="24"/>
          <w:lang w:val="en-GB"/>
        </w:rPr>
        <w:t xml:space="preserve">Kušta, T., Keken, Z., Ježek, M., Holá, M., &amp; Šmíd, P. (2017). The effect of traffic intensity and animal activity on probability of ungulate-vehicle collisions in the Czech Republic. </w:t>
      </w:r>
      <w:r w:rsidRPr="00923B8F">
        <w:rPr>
          <w:i/>
          <w:sz w:val="24"/>
          <w:szCs w:val="24"/>
          <w:lang w:val="en-GB"/>
        </w:rPr>
        <w:t xml:space="preserve">Safety </w:t>
      </w:r>
      <w:r w:rsidRPr="00BC0D38">
        <w:rPr>
          <w:i/>
          <w:sz w:val="24"/>
          <w:szCs w:val="24"/>
          <w:lang w:val="en-GB"/>
        </w:rPr>
        <w:t>Science</w:t>
      </w:r>
      <w:r w:rsidRPr="00BC0D38">
        <w:rPr>
          <w:sz w:val="24"/>
          <w:szCs w:val="24"/>
          <w:lang w:val="en-GB"/>
        </w:rPr>
        <w:t>, 91, 105-113.</w:t>
      </w:r>
    </w:p>
    <w:p w14:paraId="778F2F57" w14:textId="28794E79" w:rsidR="00F734A5" w:rsidRDefault="00F734A5" w:rsidP="00DA7F42">
      <w:pPr>
        <w:jc w:val="both"/>
        <w:rPr>
          <w:sz w:val="24"/>
          <w:szCs w:val="24"/>
          <w:lang w:val="en-GB"/>
        </w:rPr>
      </w:pPr>
      <w:r w:rsidRPr="00BC0D38">
        <w:rPr>
          <w:sz w:val="24"/>
          <w:szCs w:val="24"/>
          <w:lang w:val="en-GB"/>
        </w:rPr>
        <w:t>Kociolek, A., Clevenger, A., St. Clair, C.,</w:t>
      </w:r>
      <w:r w:rsidR="0030758C" w:rsidRPr="00BC0D38">
        <w:rPr>
          <w:sz w:val="24"/>
          <w:szCs w:val="24"/>
          <w:lang w:val="en-GB"/>
        </w:rPr>
        <w:t xml:space="preserve"> &amp;</w:t>
      </w:r>
      <w:r w:rsidRPr="00BC0D38">
        <w:rPr>
          <w:sz w:val="24"/>
          <w:szCs w:val="24"/>
          <w:lang w:val="en-GB"/>
        </w:rPr>
        <w:t xml:space="preserve"> Proppe, D. </w:t>
      </w:r>
      <w:r w:rsidR="0030758C" w:rsidRPr="00BC0D38">
        <w:rPr>
          <w:sz w:val="24"/>
          <w:szCs w:val="24"/>
          <w:lang w:val="en-GB"/>
        </w:rPr>
        <w:t>(</w:t>
      </w:r>
      <w:r w:rsidRPr="00BC0D38">
        <w:rPr>
          <w:sz w:val="24"/>
          <w:szCs w:val="24"/>
          <w:lang w:val="en-GB"/>
        </w:rPr>
        <w:t>2011</w:t>
      </w:r>
      <w:r w:rsidR="0030758C" w:rsidRPr="00BC0D38">
        <w:rPr>
          <w:sz w:val="24"/>
          <w:szCs w:val="24"/>
          <w:lang w:val="en-GB"/>
        </w:rPr>
        <w:t>)</w:t>
      </w:r>
      <w:r w:rsidRPr="00BC0D38">
        <w:rPr>
          <w:sz w:val="24"/>
          <w:szCs w:val="24"/>
          <w:lang w:val="en-GB"/>
        </w:rPr>
        <w:t xml:space="preserve">. Effects of Road Networks on Bird Populations. </w:t>
      </w:r>
      <w:r w:rsidRPr="00BC0D38">
        <w:rPr>
          <w:i/>
          <w:sz w:val="24"/>
          <w:szCs w:val="24"/>
          <w:lang w:val="en-GB"/>
        </w:rPr>
        <w:t>Conserv</w:t>
      </w:r>
      <w:r w:rsidR="0030758C" w:rsidRPr="00BC0D38">
        <w:rPr>
          <w:i/>
          <w:sz w:val="24"/>
          <w:szCs w:val="24"/>
          <w:lang w:val="en-GB"/>
        </w:rPr>
        <w:t>ation</w:t>
      </w:r>
      <w:r w:rsidRPr="00BC0D38">
        <w:rPr>
          <w:i/>
          <w:sz w:val="24"/>
          <w:szCs w:val="24"/>
          <w:lang w:val="en-GB"/>
        </w:rPr>
        <w:t xml:space="preserve"> Biol</w:t>
      </w:r>
      <w:r w:rsidR="0030758C" w:rsidRPr="00BC0D38">
        <w:rPr>
          <w:i/>
          <w:sz w:val="24"/>
          <w:szCs w:val="24"/>
          <w:lang w:val="en-GB"/>
        </w:rPr>
        <w:t>ogy</w:t>
      </w:r>
      <w:r w:rsidR="0030758C" w:rsidRPr="00BC0D38">
        <w:rPr>
          <w:sz w:val="24"/>
          <w:szCs w:val="24"/>
          <w:lang w:val="en-GB"/>
        </w:rPr>
        <w:t>,</w:t>
      </w:r>
      <w:r w:rsidRPr="00BC0D38">
        <w:rPr>
          <w:sz w:val="24"/>
          <w:szCs w:val="24"/>
          <w:lang w:val="en-GB"/>
        </w:rPr>
        <w:t xml:space="preserve"> 25 (2), 241–249. </w:t>
      </w:r>
      <w:r w:rsidR="0030758C" w:rsidRPr="00BC0D38">
        <w:rPr>
          <w:sz w:val="24"/>
          <w:szCs w:val="24"/>
          <w:lang w:val="en-GB"/>
        </w:rPr>
        <w:t>d</w:t>
      </w:r>
      <w:r w:rsidRPr="00BC0D38">
        <w:rPr>
          <w:sz w:val="24"/>
          <w:szCs w:val="24"/>
          <w:lang w:val="en-GB"/>
        </w:rPr>
        <w:t>oi</w:t>
      </w:r>
      <w:r w:rsidR="0030758C" w:rsidRPr="00BC0D38">
        <w:rPr>
          <w:sz w:val="24"/>
          <w:szCs w:val="24"/>
          <w:lang w:val="en-GB"/>
        </w:rPr>
        <w:t xml:space="preserve">: </w:t>
      </w:r>
      <w:r w:rsidRPr="00BC0D38">
        <w:rPr>
          <w:sz w:val="24"/>
          <w:szCs w:val="24"/>
          <w:lang w:val="en-GB"/>
        </w:rPr>
        <w:t>10.1111/j.1523-1739.2010.01635.x</w:t>
      </w:r>
    </w:p>
    <w:p w14:paraId="773F0FC3" w14:textId="617F9BF7" w:rsidR="0023545E" w:rsidRDefault="0023545E" w:rsidP="00DA7F42">
      <w:pPr>
        <w:jc w:val="both"/>
        <w:rPr>
          <w:sz w:val="24"/>
          <w:szCs w:val="24"/>
          <w:lang w:val="en-GB"/>
        </w:rPr>
      </w:pPr>
      <w:r w:rsidRPr="00B90D65">
        <w:rPr>
          <w:sz w:val="24"/>
          <w:szCs w:val="24"/>
          <w:lang w:val="it-IT"/>
        </w:rPr>
        <w:t>K</w:t>
      </w:r>
      <w:r w:rsidR="00263FE5" w:rsidRPr="00B90D65">
        <w:rPr>
          <w:sz w:val="24"/>
          <w:szCs w:val="24"/>
          <w:lang w:val="it-IT"/>
        </w:rPr>
        <w:t>uitunen</w:t>
      </w:r>
      <w:r w:rsidR="00341BF5" w:rsidRPr="00B90D65">
        <w:rPr>
          <w:sz w:val="24"/>
          <w:szCs w:val="24"/>
          <w:lang w:val="it-IT"/>
        </w:rPr>
        <w:t>,</w:t>
      </w:r>
      <w:r w:rsidRPr="00B90D65">
        <w:rPr>
          <w:sz w:val="24"/>
          <w:szCs w:val="24"/>
          <w:lang w:val="it-IT"/>
        </w:rPr>
        <w:t xml:space="preserve"> M., V</w:t>
      </w:r>
      <w:r w:rsidR="00263FE5" w:rsidRPr="00B90D65">
        <w:rPr>
          <w:sz w:val="24"/>
          <w:szCs w:val="24"/>
          <w:lang w:val="it-IT"/>
        </w:rPr>
        <w:t>iljanen</w:t>
      </w:r>
      <w:r w:rsidR="00341BF5" w:rsidRPr="00B90D65">
        <w:rPr>
          <w:sz w:val="24"/>
          <w:szCs w:val="24"/>
          <w:lang w:val="it-IT"/>
        </w:rPr>
        <w:t>,</w:t>
      </w:r>
      <w:r w:rsidRPr="00B90D65">
        <w:rPr>
          <w:sz w:val="24"/>
          <w:szCs w:val="24"/>
          <w:lang w:val="it-IT"/>
        </w:rPr>
        <w:t xml:space="preserve"> J., R</w:t>
      </w:r>
      <w:r w:rsidR="00263FE5" w:rsidRPr="00B90D65">
        <w:rPr>
          <w:sz w:val="24"/>
          <w:szCs w:val="24"/>
          <w:lang w:val="it-IT"/>
        </w:rPr>
        <w:t>ossi</w:t>
      </w:r>
      <w:r w:rsidR="00341BF5" w:rsidRPr="00B90D65">
        <w:rPr>
          <w:sz w:val="24"/>
          <w:szCs w:val="24"/>
          <w:lang w:val="it-IT"/>
        </w:rPr>
        <w:t>,</w:t>
      </w:r>
      <w:r w:rsidRPr="00B90D65">
        <w:rPr>
          <w:sz w:val="24"/>
          <w:szCs w:val="24"/>
          <w:lang w:val="it-IT"/>
        </w:rPr>
        <w:t xml:space="preserve"> E.</w:t>
      </w:r>
      <w:r w:rsidR="00341BF5" w:rsidRPr="00B90D65">
        <w:rPr>
          <w:sz w:val="24"/>
          <w:szCs w:val="24"/>
          <w:lang w:val="it-IT"/>
        </w:rPr>
        <w:t>,</w:t>
      </w:r>
      <w:r w:rsidRPr="00B90D65">
        <w:rPr>
          <w:sz w:val="24"/>
          <w:szCs w:val="24"/>
          <w:lang w:val="it-IT"/>
        </w:rPr>
        <w:t xml:space="preserve"> &amp; S</w:t>
      </w:r>
      <w:r w:rsidR="00263FE5" w:rsidRPr="00B90D65">
        <w:rPr>
          <w:sz w:val="24"/>
          <w:szCs w:val="24"/>
          <w:lang w:val="it-IT"/>
        </w:rPr>
        <w:t>tenroos</w:t>
      </w:r>
      <w:r w:rsidRPr="00B90D65">
        <w:rPr>
          <w:sz w:val="24"/>
          <w:szCs w:val="24"/>
          <w:lang w:val="it-IT"/>
        </w:rPr>
        <w:t xml:space="preserve"> A. </w:t>
      </w:r>
      <w:r w:rsidR="005F4B24" w:rsidRPr="00B90D65">
        <w:rPr>
          <w:sz w:val="24"/>
          <w:szCs w:val="24"/>
          <w:lang w:val="it-IT"/>
        </w:rPr>
        <w:t>(</w:t>
      </w:r>
      <w:r w:rsidRPr="00B90D65">
        <w:rPr>
          <w:sz w:val="24"/>
          <w:szCs w:val="24"/>
          <w:lang w:val="it-IT"/>
        </w:rPr>
        <w:t>2003</w:t>
      </w:r>
      <w:r w:rsidR="005F4B24" w:rsidRPr="00B90D65">
        <w:rPr>
          <w:sz w:val="24"/>
          <w:szCs w:val="24"/>
          <w:lang w:val="it-IT"/>
        </w:rPr>
        <w:t>).</w:t>
      </w:r>
      <w:r w:rsidRPr="00B90D65">
        <w:rPr>
          <w:sz w:val="24"/>
          <w:szCs w:val="24"/>
          <w:lang w:val="it-IT"/>
        </w:rPr>
        <w:t xml:space="preserve"> </w:t>
      </w:r>
      <w:r w:rsidRPr="0023545E">
        <w:rPr>
          <w:sz w:val="24"/>
          <w:szCs w:val="24"/>
          <w:lang w:val="en-GB"/>
        </w:rPr>
        <w:t xml:space="preserve">Impact of Busy Roads on Breeding Success in Pied Flycatchers Ficedula hypoleuca. </w:t>
      </w:r>
      <w:r w:rsidRPr="005F4B24">
        <w:rPr>
          <w:i/>
          <w:iCs/>
          <w:sz w:val="24"/>
          <w:szCs w:val="24"/>
          <w:lang w:val="en-GB"/>
        </w:rPr>
        <w:t xml:space="preserve">Environmental </w:t>
      </w:r>
      <w:r w:rsidRPr="005F4B24">
        <w:rPr>
          <w:sz w:val="24"/>
          <w:szCs w:val="24"/>
          <w:lang w:val="en-GB"/>
        </w:rPr>
        <w:t>Management</w:t>
      </w:r>
      <w:r w:rsidR="005F4B24">
        <w:rPr>
          <w:sz w:val="24"/>
          <w:szCs w:val="24"/>
          <w:lang w:val="en-GB"/>
        </w:rPr>
        <w:t xml:space="preserve">, </w:t>
      </w:r>
      <w:r w:rsidRPr="005F4B24">
        <w:rPr>
          <w:sz w:val="24"/>
          <w:szCs w:val="24"/>
          <w:lang w:val="en-GB"/>
        </w:rPr>
        <w:t>31</w:t>
      </w:r>
      <w:r w:rsidRPr="0023545E">
        <w:rPr>
          <w:sz w:val="24"/>
          <w:szCs w:val="24"/>
          <w:lang w:val="en-GB"/>
        </w:rPr>
        <w:t>, 0</w:t>
      </w:r>
      <w:r w:rsidR="005F4B24">
        <w:rPr>
          <w:sz w:val="24"/>
          <w:szCs w:val="24"/>
          <w:lang w:val="en-GB"/>
        </w:rPr>
        <w:t>0</w:t>
      </w:r>
      <w:r w:rsidRPr="0023545E">
        <w:rPr>
          <w:sz w:val="24"/>
          <w:szCs w:val="24"/>
          <w:lang w:val="en-GB"/>
        </w:rPr>
        <w:t>79–0085.</w:t>
      </w:r>
    </w:p>
    <w:p w14:paraId="52450B88" w14:textId="6960F93E" w:rsidR="00523500" w:rsidRDefault="00523500" w:rsidP="00523500">
      <w:pPr>
        <w:jc w:val="both"/>
        <w:rPr>
          <w:sz w:val="24"/>
          <w:szCs w:val="24"/>
          <w:lang w:val="en-GB"/>
        </w:rPr>
      </w:pPr>
      <w:r w:rsidRPr="00523500">
        <w:rPr>
          <w:sz w:val="24"/>
          <w:szCs w:val="24"/>
          <w:lang w:val="en-GB"/>
        </w:rPr>
        <w:t>Meunier, F.</w:t>
      </w:r>
      <w:r>
        <w:rPr>
          <w:sz w:val="24"/>
          <w:szCs w:val="24"/>
          <w:lang w:val="en-GB"/>
        </w:rPr>
        <w:t xml:space="preserve"> </w:t>
      </w:r>
      <w:r w:rsidRPr="00523500">
        <w:rPr>
          <w:sz w:val="24"/>
          <w:szCs w:val="24"/>
          <w:lang w:val="en-GB"/>
        </w:rPr>
        <w:t>D., Verheyden, C.,</w:t>
      </w:r>
      <w:r w:rsidR="007C2AD4">
        <w:rPr>
          <w:sz w:val="24"/>
          <w:szCs w:val="24"/>
          <w:lang w:val="en-GB"/>
        </w:rPr>
        <w:t xml:space="preserve"> </w:t>
      </w:r>
      <w:r w:rsidR="007C2AD4" w:rsidRPr="00B55C22">
        <w:rPr>
          <w:sz w:val="24"/>
          <w:szCs w:val="24"/>
          <w:lang w:val="en-GB"/>
        </w:rPr>
        <w:t>&amp;</w:t>
      </w:r>
      <w:r w:rsidRPr="00523500">
        <w:rPr>
          <w:sz w:val="24"/>
          <w:szCs w:val="24"/>
          <w:lang w:val="en-GB"/>
        </w:rPr>
        <w:t xml:space="preserve"> Jouventin, P., </w:t>
      </w:r>
      <w:r>
        <w:rPr>
          <w:sz w:val="24"/>
          <w:szCs w:val="24"/>
          <w:lang w:val="en-GB"/>
        </w:rPr>
        <w:t>(</w:t>
      </w:r>
      <w:r w:rsidRPr="00523500">
        <w:rPr>
          <w:sz w:val="24"/>
          <w:szCs w:val="24"/>
          <w:lang w:val="en-GB"/>
        </w:rPr>
        <w:t>1999</w:t>
      </w:r>
      <w:r>
        <w:rPr>
          <w:sz w:val="24"/>
          <w:szCs w:val="24"/>
          <w:lang w:val="en-GB"/>
        </w:rPr>
        <w:t>)</w:t>
      </w:r>
      <w:r w:rsidRPr="00523500">
        <w:rPr>
          <w:sz w:val="24"/>
          <w:szCs w:val="24"/>
          <w:lang w:val="en-GB"/>
        </w:rPr>
        <w:t>. Bird communities</w:t>
      </w:r>
      <w:r>
        <w:rPr>
          <w:sz w:val="24"/>
          <w:szCs w:val="24"/>
          <w:lang w:val="en-GB"/>
        </w:rPr>
        <w:t xml:space="preserve"> </w:t>
      </w:r>
      <w:r w:rsidRPr="00523500">
        <w:rPr>
          <w:sz w:val="24"/>
          <w:szCs w:val="24"/>
          <w:lang w:val="en-GB"/>
        </w:rPr>
        <w:t>of highway verges: influence of adjacent habitat and roadside</w:t>
      </w:r>
      <w:r>
        <w:rPr>
          <w:sz w:val="24"/>
          <w:szCs w:val="24"/>
          <w:lang w:val="en-GB"/>
        </w:rPr>
        <w:t xml:space="preserve"> </w:t>
      </w:r>
      <w:r w:rsidRPr="00523500">
        <w:rPr>
          <w:sz w:val="24"/>
          <w:szCs w:val="24"/>
          <w:lang w:val="en-GB"/>
        </w:rPr>
        <w:t xml:space="preserve">management. </w:t>
      </w:r>
      <w:r w:rsidRPr="00523500">
        <w:rPr>
          <w:i/>
          <w:sz w:val="24"/>
          <w:szCs w:val="24"/>
          <w:lang w:val="en-GB"/>
        </w:rPr>
        <w:t>Acta Oecologica</w:t>
      </w:r>
      <w:r>
        <w:rPr>
          <w:sz w:val="24"/>
          <w:szCs w:val="24"/>
          <w:lang w:val="en-GB"/>
        </w:rPr>
        <w:t>,</w:t>
      </w:r>
      <w:r w:rsidRPr="00523500">
        <w:rPr>
          <w:sz w:val="24"/>
          <w:szCs w:val="24"/>
          <w:lang w:val="en-GB"/>
        </w:rPr>
        <w:t xml:space="preserve"> 20, 1–13.</w:t>
      </w:r>
    </w:p>
    <w:p w14:paraId="09DDA8C4" w14:textId="7274FBAF" w:rsidR="00131F66" w:rsidRDefault="00131F66" w:rsidP="00DA7F42">
      <w:pPr>
        <w:jc w:val="both"/>
        <w:rPr>
          <w:sz w:val="24"/>
          <w:szCs w:val="24"/>
          <w:lang w:val="en-GB"/>
        </w:rPr>
      </w:pPr>
      <w:r w:rsidRPr="00131F66">
        <w:rPr>
          <w:sz w:val="24"/>
          <w:szCs w:val="24"/>
          <w:lang w:val="en-GB"/>
        </w:rPr>
        <w:t xml:space="preserve">Meunier, F. D., Verheyden, C., &amp; Jouventin, P. (2000). Use of roadsides by diurnal raptors in agricultural landscapes. </w:t>
      </w:r>
      <w:r w:rsidRPr="00131F66">
        <w:rPr>
          <w:i/>
          <w:sz w:val="24"/>
          <w:szCs w:val="24"/>
          <w:lang w:val="en-GB"/>
        </w:rPr>
        <w:t>Biological Conservation</w:t>
      </w:r>
      <w:r w:rsidRPr="00131F66">
        <w:rPr>
          <w:sz w:val="24"/>
          <w:szCs w:val="24"/>
          <w:lang w:val="en-GB"/>
        </w:rPr>
        <w:t>, 92(3), 291-298.</w:t>
      </w:r>
    </w:p>
    <w:p w14:paraId="0CE865C8" w14:textId="09AA4E71" w:rsidR="00EC7120" w:rsidRDefault="00EC7120" w:rsidP="00DA7F42">
      <w:pPr>
        <w:jc w:val="both"/>
        <w:rPr>
          <w:sz w:val="24"/>
          <w:szCs w:val="24"/>
          <w:lang w:val="en-GB"/>
        </w:rPr>
      </w:pPr>
      <w:r w:rsidRPr="00EC7120">
        <w:rPr>
          <w:sz w:val="24"/>
          <w:szCs w:val="24"/>
          <w:lang w:val="en-GB"/>
        </w:rPr>
        <w:t xml:space="preserve">Milton, S. J., Dean, W. R. J., Sielecki, L. E., &amp; van der Ree, R. (2015). The function and management of roadside vegetation. </w:t>
      </w:r>
      <w:r w:rsidRPr="00EC7120">
        <w:rPr>
          <w:i/>
          <w:sz w:val="24"/>
          <w:szCs w:val="24"/>
          <w:lang w:val="en-GB"/>
        </w:rPr>
        <w:t>Handbook of road ecology</w:t>
      </w:r>
      <w:r w:rsidRPr="00EC7120">
        <w:rPr>
          <w:sz w:val="24"/>
          <w:szCs w:val="24"/>
          <w:lang w:val="en-GB"/>
        </w:rPr>
        <w:t>, 373-381.</w:t>
      </w:r>
    </w:p>
    <w:p w14:paraId="7A79DAF1" w14:textId="3915D27D" w:rsidR="00EC21F0" w:rsidRPr="00B90D65" w:rsidRDefault="00EC21F0" w:rsidP="00DA7F42">
      <w:pPr>
        <w:jc w:val="both"/>
        <w:rPr>
          <w:sz w:val="24"/>
          <w:szCs w:val="24"/>
          <w:lang w:val="it-IT"/>
        </w:rPr>
      </w:pPr>
      <w:r w:rsidRPr="00EC21F0">
        <w:rPr>
          <w:sz w:val="24"/>
          <w:szCs w:val="24"/>
          <w:lang w:val="en-GB"/>
        </w:rPr>
        <w:t xml:space="preserve">Ministry of Health of the Czech Republic, </w:t>
      </w:r>
      <w:r w:rsidRPr="00923B8F">
        <w:rPr>
          <w:sz w:val="24"/>
          <w:szCs w:val="24"/>
          <w:lang w:val="en-GB"/>
        </w:rPr>
        <w:t xml:space="preserve">© 2015. </w:t>
      </w:r>
      <w:r w:rsidRPr="00B90D65">
        <w:rPr>
          <w:sz w:val="24"/>
          <w:szCs w:val="24"/>
          <w:lang w:val="it-IT"/>
        </w:rPr>
        <w:t>Metodiky výpočtu SHM. (online), [cit. 2023.11.22], dostupné z https://www.mzcr.cz/metodiky-vypoctu-shm/.</w:t>
      </w:r>
    </w:p>
    <w:p w14:paraId="326E5F22" w14:textId="0D4A28AE" w:rsidR="009A302D" w:rsidRPr="00B90D65" w:rsidRDefault="009A302D" w:rsidP="00DA7F42">
      <w:pPr>
        <w:jc w:val="both"/>
        <w:rPr>
          <w:sz w:val="24"/>
          <w:szCs w:val="24"/>
          <w:highlight w:val="cyan"/>
          <w:lang w:val="it-IT"/>
        </w:rPr>
      </w:pPr>
      <w:r w:rsidRPr="00923B8F">
        <w:rPr>
          <w:sz w:val="24"/>
          <w:szCs w:val="24"/>
          <w:lang w:val="en-GB"/>
        </w:rPr>
        <w:t>Ministry of Health of the Czech Republic, © 2017</w:t>
      </w:r>
      <w:r w:rsidR="00EC21F0" w:rsidRPr="00923B8F">
        <w:rPr>
          <w:sz w:val="24"/>
          <w:szCs w:val="24"/>
          <w:lang w:val="en-GB"/>
        </w:rPr>
        <w:t>.</w:t>
      </w:r>
      <w:r w:rsidRPr="00923B8F">
        <w:rPr>
          <w:sz w:val="24"/>
          <w:szCs w:val="24"/>
          <w:lang w:val="en-GB"/>
        </w:rPr>
        <w:t xml:space="preserve"> </w:t>
      </w:r>
      <w:r w:rsidRPr="00B90D65">
        <w:rPr>
          <w:sz w:val="24"/>
          <w:szCs w:val="24"/>
          <w:lang w:val="it-IT"/>
        </w:rPr>
        <w:t>Hlukové mapy 2017. (online) [cit. 2023.10.24], dostupné z https://geoportal.mzcr.cz/SHM2017/.</w:t>
      </w:r>
    </w:p>
    <w:p w14:paraId="581D1496" w14:textId="56DD16C4" w:rsidR="004A5F2F" w:rsidRPr="00B90D65" w:rsidRDefault="004A5F2F" w:rsidP="00DA7F42">
      <w:pPr>
        <w:jc w:val="both"/>
        <w:rPr>
          <w:sz w:val="24"/>
          <w:szCs w:val="24"/>
          <w:lang w:val="pt-PT"/>
        </w:rPr>
      </w:pPr>
      <w:r w:rsidRPr="00B90D65">
        <w:rPr>
          <w:sz w:val="24"/>
          <w:szCs w:val="24"/>
          <w:lang w:val="it-IT"/>
        </w:rPr>
        <w:t xml:space="preserve">Morelli, F., Jerzak, L., Pruscini, F., Santolini, R., Benedetti, Y., &amp; Tryjanowski, P. (2015). </w:t>
      </w:r>
      <w:r w:rsidRPr="004A5F2F">
        <w:rPr>
          <w:sz w:val="24"/>
          <w:szCs w:val="24"/>
          <w:lang w:val="en-GB"/>
        </w:rPr>
        <w:t xml:space="preserve">Testing bird response to roads on a rural environment: A case study from Central Italy. </w:t>
      </w:r>
      <w:r w:rsidRPr="00B90D65">
        <w:rPr>
          <w:i/>
          <w:sz w:val="24"/>
          <w:szCs w:val="24"/>
          <w:lang w:val="pt-PT"/>
        </w:rPr>
        <w:t>Acta Oecologica</w:t>
      </w:r>
      <w:r w:rsidRPr="00B90D65">
        <w:rPr>
          <w:sz w:val="24"/>
          <w:szCs w:val="24"/>
          <w:lang w:val="pt-PT"/>
        </w:rPr>
        <w:t>, 69, 146-152.</w:t>
      </w:r>
    </w:p>
    <w:p w14:paraId="7ABF358A" w14:textId="63F310BC" w:rsidR="00CA2A8C" w:rsidRDefault="00CA2A8C" w:rsidP="00DA7F42">
      <w:pPr>
        <w:jc w:val="both"/>
        <w:rPr>
          <w:sz w:val="24"/>
          <w:szCs w:val="24"/>
          <w:lang w:val="en-GB"/>
        </w:rPr>
      </w:pPr>
      <w:r w:rsidRPr="00B90D65">
        <w:rPr>
          <w:sz w:val="24"/>
          <w:szCs w:val="24"/>
          <w:lang w:val="pt-PT"/>
        </w:rPr>
        <w:t xml:space="preserve">Muñoz, P. T., Torres, F. P., &amp; Megías, A. G. (2015). </w:t>
      </w:r>
      <w:r w:rsidRPr="00CA2A8C">
        <w:rPr>
          <w:sz w:val="24"/>
          <w:szCs w:val="24"/>
          <w:lang w:val="en-GB"/>
        </w:rPr>
        <w:t xml:space="preserve">Effects of roads on insects: a review. </w:t>
      </w:r>
      <w:r w:rsidRPr="00CA2A8C">
        <w:rPr>
          <w:i/>
          <w:sz w:val="24"/>
          <w:szCs w:val="24"/>
          <w:lang w:val="en-GB"/>
        </w:rPr>
        <w:t>Biodiversity and Conservation</w:t>
      </w:r>
      <w:r w:rsidRPr="00CA2A8C">
        <w:rPr>
          <w:sz w:val="24"/>
          <w:szCs w:val="24"/>
          <w:lang w:val="en-GB"/>
        </w:rPr>
        <w:t>, 24, 659-682.</w:t>
      </w:r>
    </w:p>
    <w:p w14:paraId="4451BD61" w14:textId="1688A831" w:rsidR="0042525F" w:rsidRDefault="0042525F" w:rsidP="00422DBE">
      <w:pPr>
        <w:jc w:val="both"/>
        <w:rPr>
          <w:sz w:val="24"/>
          <w:szCs w:val="24"/>
          <w:lang w:val="en-GB"/>
        </w:rPr>
      </w:pPr>
      <w:r w:rsidRPr="0042525F">
        <w:rPr>
          <w:sz w:val="24"/>
          <w:szCs w:val="24"/>
          <w:lang w:val="en-GB"/>
        </w:rPr>
        <w:t xml:space="preserve">Nagelkerke, N. J. (1991). A note on a general definition of the coefficient of determination. </w:t>
      </w:r>
      <w:r>
        <w:rPr>
          <w:i/>
          <w:sz w:val="24"/>
          <w:szCs w:val="24"/>
          <w:lang w:val="en-GB"/>
        </w:rPr>
        <w:t>B</w:t>
      </w:r>
      <w:r w:rsidRPr="0042525F">
        <w:rPr>
          <w:i/>
          <w:sz w:val="24"/>
          <w:szCs w:val="24"/>
          <w:lang w:val="en-GB"/>
        </w:rPr>
        <w:t>iometrika</w:t>
      </w:r>
      <w:r w:rsidRPr="0042525F">
        <w:rPr>
          <w:sz w:val="24"/>
          <w:szCs w:val="24"/>
          <w:lang w:val="en-GB"/>
        </w:rPr>
        <w:t>, 78(3), 691-692.</w:t>
      </w:r>
    </w:p>
    <w:p w14:paraId="13A91574" w14:textId="0906C33F" w:rsidR="0042525F" w:rsidRPr="00367C19" w:rsidRDefault="0042525F" w:rsidP="00422DBE">
      <w:pPr>
        <w:jc w:val="both"/>
        <w:rPr>
          <w:sz w:val="24"/>
          <w:szCs w:val="24"/>
          <w:highlight w:val="cyan"/>
          <w:lang w:val="en-GB"/>
        </w:rPr>
      </w:pPr>
      <w:r w:rsidRPr="0042525F">
        <w:rPr>
          <w:sz w:val="24"/>
          <w:szCs w:val="24"/>
          <w:lang w:val="en-GB"/>
        </w:rPr>
        <w:t xml:space="preserve">Nakagawa, S., Johnson, P. C., &amp; Schielzeth, H. (2017). The coefficient of determination R 2 and intra-class correlation coefficient from generalized linear mixed-effects models revisited and expanded. </w:t>
      </w:r>
      <w:r w:rsidRPr="0042525F">
        <w:rPr>
          <w:i/>
          <w:sz w:val="24"/>
          <w:szCs w:val="24"/>
          <w:lang w:val="en-GB"/>
        </w:rPr>
        <w:t>Journal of the Royal Society Interface</w:t>
      </w:r>
      <w:r w:rsidRPr="0042525F">
        <w:rPr>
          <w:sz w:val="24"/>
          <w:szCs w:val="24"/>
          <w:lang w:val="en-GB"/>
        </w:rPr>
        <w:t>, 14(134), 20170213.</w:t>
      </w:r>
    </w:p>
    <w:p w14:paraId="3EEB43B9" w14:textId="1C5FF55F" w:rsidR="00563AE2" w:rsidRDefault="00563AE2" w:rsidP="00DA7F42">
      <w:pPr>
        <w:jc w:val="both"/>
        <w:rPr>
          <w:sz w:val="24"/>
          <w:szCs w:val="24"/>
          <w:lang w:val="en-GB"/>
        </w:rPr>
      </w:pPr>
      <w:r w:rsidRPr="00563AE2">
        <w:rPr>
          <w:sz w:val="24"/>
          <w:szCs w:val="24"/>
          <w:lang w:val="en-GB"/>
        </w:rPr>
        <w:t>Newton</w:t>
      </w:r>
      <w:r>
        <w:rPr>
          <w:sz w:val="24"/>
          <w:szCs w:val="24"/>
          <w:lang w:val="en-GB"/>
        </w:rPr>
        <w:t>,</w:t>
      </w:r>
      <w:r w:rsidRPr="00563AE2">
        <w:rPr>
          <w:sz w:val="24"/>
          <w:szCs w:val="24"/>
          <w:lang w:val="en-GB"/>
        </w:rPr>
        <w:t xml:space="preserve"> I.</w:t>
      </w:r>
      <w:r>
        <w:rPr>
          <w:sz w:val="24"/>
          <w:szCs w:val="24"/>
          <w:lang w:val="en-GB"/>
        </w:rPr>
        <w:t xml:space="preserve"> (</w:t>
      </w:r>
      <w:r w:rsidRPr="00563AE2">
        <w:rPr>
          <w:sz w:val="24"/>
          <w:szCs w:val="24"/>
          <w:lang w:val="en-GB"/>
        </w:rPr>
        <w:t>2004</w:t>
      </w:r>
      <w:r>
        <w:rPr>
          <w:sz w:val="24"/>
          <w:szCs w:val="24"/>
          <w:lang w:val="en-GB"/>
        </w:rPr>
        <w:t xml:space="preserve">). </w:t>
      </w:r>
      <w:r w:rsidRPr="00563AE2">
        <w:rPr>
          <w:sz w:val="24"/>
          <w:szCs w:val="24"/>
          <w:lang w:val="en-GB"/>
        </w:rPr>
        <w:t>The recent declines of farmland bird populations in Britain: an appraisal of causal factors and conservation actions</w:t>
      </w:r>
      <w:r>
        <w:rPr>
          <w:sz w:val="24"/>
          <w:szCs w:val="24"/>
          <w:lang w:val="en-GB"/>
        </w:rPr>
        <w:t>.</w:t>
      </w:r>
      <w:r w:rsidRPr="00563AE2">
        <w:rPr>
          <w:sz w:val="24"/>
          <w:szCs w:val="24"/>
          <w:lang w:val="en-GB"/>
        </w:rPr>
        <w:t xml:space="preserve"> </w:t>
      </w:r>
      <w:r w:rsidRPr="00563AE2">
        <w:rPr>
          <w:i/>
          <w:sz w:val="24"/>
          <w:szCs w:val="24"/>
          <w:lang w:val="en-GB"/>
        </w:rPr>
        <w:t>Ibis</w:t>
      </w:r>
      <w:r w:rsidRPr="00563AE2">
        <w:rPr>
          <w:sz w:val="24"/>
          <w:szCs w:val="24"/>
          <w:lang w:val="en-GB"/>
        </w:rPr>
        <w:t>, 146 (4), 579-600.</w:t>
      </w:r>
    </w:p>
    <w:p w14:paraId="3016BF0E" w14:textId="07A02A19" w:rsidR="004C5541" w:rsidRDefault="004C5541" w:rsidP="00DA7F42">
      <w:pPr>
        <w:jc w:val="both"/>
        <w:rPr>
          <w:sz w:val="24"/>
          <w:szCs w:val="24"/>
          <w:lang w:val="en-GB"/>
        </w:rPr>
      </w:pPr>
      <w:r w:rsidRPr="004C5541">
        <w:rPr>
          <w:sz w:val="24"/>
          <w:szCs w:val="24"/>
          <w:lang w:val="en-GB"/>
        </w:rPr>
        <w:t xml:space="preserve">Orłowski, G. (2008). Roadside hedgerows and trees as factors increasing road mortality of birds: implications for management of roadside vegetation in rural landscapes. </w:t>
      </w:r>
      <w:r w:rsidRPr="00943F27">
        <w:rPr>
          <w:i/>
          <w:sz w:val="24"/>
          <w:szCs w:val="24"/>
          <w:lang w:val="en-GB"/>
        </w:rPr>
        <w:t>Landscape and urban planning</w:t>
      </w:r>
      <w:r w:rsidRPr="004C5541">
        <w:rPr>
          <w:sz w:val="24"/>
          <w:szCs w:val="24"/>
          <w:lang w:val="en-GB"/>
        </w:rPr>
        <w:t>, 86</w:t>
      </w:r>
      <w:r w:rsidR="00563AE2">
        <w:rPr>
          <w:sz w:val="24"/>
          <w:szCs w:val="24"/>
          <w:lang w:val="en-GB"/>
        </w:rPr>
        <w:t xml:space="preserve"> </w:t>
      </w:r>
      <w:r w:rsidRPr="004C5541">
        <w:rPr>
          <w:sz w:val="24"/>
          <w:szCs w:val="24"/>
          <w:lang w:val="en-GB"/>
        </w:rPr>
        <w:t>(2), 153-161.</w:t>
      </w:r>
    </w:p>
    <w:p w14:paraId="27D819E7" w14:textId="2E00E1DE" w:rsidR="000B096F" w:rsidRPr="00BC0D38" w:rsidRDefault="000B096F" w:rsidP="00DA7F42">
      <w:pPr>
        <w:jc w:val="both"/>
        <w:rPr>
          <w:sz w:val="24"/>
          <w:szCs w:val="24"/>
          <w:lang w:val="pt-PT"/>
        </w:rPr>
      </w:pPr>
      <w:r w:rsidRPr="000B096F">
        <w:rPr>
          <w:sz w:val="24"/>
          <w:szCs w:val="24"/>
          <w:lang w:val="en-GB"/>
        </w:rPr>
        <w:lastRenderedPageBreak/>
        <w:t>Palomino</w:t>
      </w:r>
      <w:r w:rsidR="00367C19">
        <w:rPr>
          <w:sz w:val="24"/>
          <w:szCs w:val="24"/>
          <w:lang w:val="en-GB"/>
        </w:rPr>
        <w:t>,</w:t>
      </w:r>
      <w:r w:rsidRPr="000B096F">
        <w:rPr>
          <w:sz w:val="24"/>
          <w:szCs w:val="24"/>
          <w:lang w:val="en-GB"/>
        </w:rPr>
        <w:t xml:space="preserve"> D.</w:t>
      </w:r>
      <w:r w:rsidR="00367C19">
        <w:rPr>
          <w:sz w:val="24"/>
          <w:szCs w:val="24"/>
          <w:lang w:val="en-GB"/>
        </w:rPr>
        <w:t>,</w:t>
      </w:r>
      <w:r w:rsidRPr="000B096F">
        <w:rPr>
          <w:sz w:val="24"/>
          <w:szCs w:val="24"/>
          <w:lang w:val="en-GB"/>
        </w:rPr>
        <w:t xml:space="preserve"> &amp; Carrascal</w:t>
      </w:r>
      <w:r w:rsidR="00367C19">
        <w:rPr>
          <w:sz w:val="24"/>
          <w:szCs w:val="24"/>
          <w:lang w:val="en-GB"/>
        </w:rPr>
        <w:t>,</w:t>
      </w:r>
      <w:r w:rsidRPr="000B096F">
        <w:rPr>
          <w:sz w:val="24"/>
          <w:szCs w:val="24"/>
          <w:lang w:val="en-GB"/>
        </w:rPr>
        <w:t xml:space="preserve"> L. M. </w:t>
      </w:r>
      <w:r w:rsidR="00367C19">
        <w:rPr>
          <w:sz w:val="24"/>
          <w:szCs w:val="24"/>
          <w:lang w:val="en-GB"/>
        </w:rPr>
        <w:t>(</w:t>
      </w:r>
      <w:r w:rsidRPr="000B096F">
        <w:rPr>
          <w:sz w:val="24"/>
          <w:szCs w:val="24"/>
          <w:lang w:val="en-GB"/>
        </w:rPr>
        <w:t>2007</w:t>
      </w:r>
      <w:r w:rsidR="00367C19">
        <w:rPr>
          <w:sz w:val="24"/>
          <w:szCs w:val="24"/>
          <w:lang w:val="en-GB"/>
        </w:rPr>
        <w:t>).</w:t>
      </w:r>
      <w:r w:rsidRPr="000B096F">
        <w:rPr>
          <w:sz w:val="24"/>
          <w:szCs w:val="24"/>
          <w:lang w:val="en-GB"/>
        </w:rPr>
        <w:t xml:space="preserve"> Threshold distances to nearby cities and roads influence the bird community of a mosaic landscape</w:t>
      </w:r>
      <w:r w:rsidR="00367C19">
        <w:rPr>
          <w:sz w:val="24"/>
          <w:szCs w:val="24"/>
          <w:lang w:val="en-GB"/>
        </w:rPr>
        <w:t>.</w:t>
      </w:r>
      <w:r w:rsidRPr="000B096F">
        <w:rPr>
          <w:sz w:val="24"/>
          <w:szCs w:val="24"/>
          <w:lang w:val="en-GB"/>
        </w:rPr>
        <w:t xml:space="preserve"> </w:t>
      </w:r>
      <w:r w:rsidRPr="00B90D65">
        <w:rPr>
          <w:i/>
          <w:iCs/>
          <w:sz w:val="24"/>
          <w:szCs w:val="24"/>
          <w:lang w:val="pt-PT"/>
        </w:rPr>
        <w:t>Biological Conservation</w:t>
      </w:r>
      <w:r w:rsidRPr="00B90D65">
        <w:rPr>
          <w:sz w:val="24"/>
          <w:szCs w:val="24"/>
          <w:lang w:val="pt-PT"/>
        </w:rPr>
        <w:t>, 140, 100</w:t>
      </w:r>
      <w:r w:rsidR="00367C19" w:rsidRPr="00B90D65">
        <w:rPr>
          <w:sz w:val="24"/>
          <w:szCs w:val="24"/>
          <w:lang w:val="pt-PT"/>
        </w:rPr>
        <w:t>-</w:t>
      </w:r>
      <w:r w:rsidRPr="00B90D65">
        <w:rPr>
          <w:sz w:val="24"/>
          <w:szCs w:val="24"/>
          <w:lang w:val="pt-PT"/>
        </w:rPr>
        <w:t>109</w:t>
      </w:r>
      <w:r w:rsidR="00367C19" w:rsidRPr="00B90D65">
        <w:rPr>
          <w:sz w:val="24"/>
          <w:szCs w:val="24"/>
          <w:lang w:val="pt-PT"/>
        </w:rPr>
        <w:t>.</w:t>
      </w:r>
      <w:r w:rsidRPr="00B90D65">
        <w:rPr>
          <w:sz w:val="24"/>
          <w:szCs w:val="24"/>
          <w:lang w:val="pt-PT"/>
        </w:rPr>
        <w:t xml:space="preserve"> </w:t>
      </w:r>
      <w:r w:rsidRPr="00BC0D38">
        <w:rPr>
          <w:sz w:val="24"/>
          <w:szCs w:val="24"/>
          <w:lang w:val="pt-PT"/>
        </w:rPr>
        <w:t>doi: 10.1016/j.biocon.2007.07.029</w:t>
      </w:r>
    </w:p>
    <w:p w14:paraId="72E5BC9E" w14:textId="1193E4EE" w:rsidR="002556AE" w:rsidRPr="00BC0D38" w:rsidRDefault="002556AE" w:rsidP="00DA7F42">
      <w:pPr>
        <w:jc w:val="both"/>
        <w:rPr>
          <w:sz w:val="24"/>
          <w:szCs w:val="24"/>
          <w:lang w:val="en-GB"/>
        </w:rPr>
      </w:pPr>
      <w:r w:rsidRPr="00BC0D38">
        <w:rPr>
          <w:sz w:val="24"/>
          <w:szCs w:val="24"/>
          <w:lang w:val="pt-PT"/>
        </w:rPr>
        <w:t>Pinto, P., Lourenço, R., Mira, A.</w:t>
      </w:r>
      <w:r w:rsidR="00E61AD0" w:rsidRPr="00BC0D38">
        <w:rPr>
          <w:sz w:val="24"/>
          <w:szCs w:val="24"/>
          <w:lang w:val="pt-PT"/>
        </w:rPr>
        <w:t>,</w:t>
      </w:r>
      <w:r w:rsidRPr="00BC0D38">
        <w:rPr>
          <w:sz w:val="24"/>
          <w:szCs w:val="24"/>
          <w:lang w:val="pt-PT"/>
        </w:rPr>
        <w:t xml:space="preserve"> &amp; Santos M. S. (2020). </w:t>
      </w:r>
      <w:r w:rsidRPr="00BC0D38">
        <w:rPr>
          <w:sz w:val="24"/>
          <w:szCs w:val="24"/>
          <w:lang w:val="en-GB"/>
        </w:rPr>
        <w:t xml:space="preserve">Temporal patterns of bird mortality due to road traffic collisions in a Mediterranean region. </w:t>
      </w:r>
      <w:r w:rsidRPr="00BC0D38">
        <w:rPr>
          <w:i/>
          <w:sz w:val="24"/>
          <w:szCs w:val="24"/>
          <w:lang w:val="en-GB"/>
        </w:rPr>
        <w:t>Bird Study</w:t>
      </w:r>
      <w:r w:rsidRPr="00BC0D38">
        <w:rPr>
          <w:sz w:val="24"/>
          <w:szCs w:val="24"/>
          <w:lang w:val="en-GB"/>
        </w:rPr>
        <w:t>, 67, 71-84. doi: 10.1080/00063657.2020.1779652</w:t>
      </w:r>
    </w:p>
    <w:p w14:paraId="3243DDA5" w14:textId="059F4935" w:rsidR="0023545E" w:rsidRDefault="0023545E" w:rsidP="00DA7F42">
      <w:pPr>
        <w:jc w:val="both"/>
        <w:rPr>
          <w:sz w:val="24"/>
          <w:szCs w:val="24"/>
          <w:lang w:val="en-GB"/>
        </w:rPr>
      </w:pPr>
      <w:r w:rsidRPr="00BC0D38">
        <w:rPr>
          <w:sz w:val="24"/>
          <w:szCs w:val="24"/>
          <w:lang w:val="en-GB"/>
        </w:rPr>
        <w:t>P</w:t>
      </w:r>
      <w:r w:rsidR="00EC3DE8" w:rsidRPr="00BC0D38">
        <w:rPr>
          <w:sz w:val="24"/>
          <w:szCs w:val="24"/>
          <w:lang w:val="en-GB"/>
        </w:rPr>
        <w:t>olak</w:t>
      </w:r>
      <w:r w:rsidR="00367C19" w:rsidRPr="00BC0D38">
        <w:rPr>
          <w:sz w:val="24"/>
          <w:szCs w:val="24"/>
          <w:lang w:val="en-GB"/>
        </w:rPr>
        <w:t>,</w:t>
      </w:r>
      <w:r w:rsidRPr="00BC0D38">
        <w:rPr>
          <w:sz w:val="24"/>
          <w:szCs w:val="24"/>
          <w:lang w:val="en-GB"/>
        </w:rPr>
        <w:t xml:space="preserve"> M., W</w:t>
      </w:r>
      <w:r w:rsidR="00EC3DE8" w:rsidRPr="00BC0D38">
        <w:rPr>
          <w:sz w:val="24"/>
          <w:szCs w:val="24"/>
          <w:lang w:val="en-GB"/>
        </w:rPr>
        <w:t>iacek</w:t>
      </w:r>
      <w:r w:rsidR="00367C19" w:rsidRPr="00BC0D38">
        <w:rPr>
          <w:sz w:val="24"/>
          <w:szCs w:val="24"/>
          <w:lang w:val="en-GB"/>
        </w:rPr>
        <w:t>,</w:t>
      </w:r>
      <w:r w:rsidRPr="00BC0D38">
        <w:rPr>
          <w:sz w:val="24"/>
          <w:szCs w:val="24"/>
          <w:lang w:val="en-GB"/>
        </w:rPr>
        <w:t xml:space="preserve"> J., K</w:t>
      </w:r>
      <w:r w:rsidR="00EC3DE8" w:rsidRPr="00BC0D38">
        <w:rPr>
          <w:sz w:val="24"/>
          <w:szCs w:val="24"/>
          <w:lang w:val="en-GB"/>
        </w:rPr>
        <w:t>ucharczyk</w:t>
      </w:r>
      <w:r w:rsidR="00367C19" w:rsidRPr="00BC0D38">
        <w:rPr>
          <w:sz w:val="24"/>
          <w:szCs w:val="24"/>
          <w:lang w:val="en-GB"/>
        </w:rPr>
        <w:t>,</w:t>
      </w:r>
      <w:r w:rsidRPr="00BC0D38">
        <w:rPr>
          <w:sz w:val="24"/>
          <w:szCs w:val="24"/>
          <w:lang w:val="en-GB"/>
        </w:rPr>
        <w:t xml:space="preserve"> M.</w:t>
      </w:r>
      <w:r w:rsidR="00367C19" w:rsidRPr="00BC0D38">
        <w:rPr>
          <w:sz w:val="24"/>
          <w:szCs w:val="24"/>
          <w:lang w:val="en-GB"/>
        </w:rPr>
        <w:t>,</w:t>
      </w:r>
      <w:r w:rsidRPr="00BC0D38">
        <w:rPr>
          <w:sz w:val="24"/>
          <w:szCs w:val="24"/>
          <w:lang w:val="en-GB"/>
        </w:rPr>
        <w:t xml:space="preserve"> &amp; O</w:t>
      </w:r>
      <w:r w:rsidR="00EC3DE8" w:rsidRPr="00BC0D38">
        <w:rPr>
          <w:sz w:val="24"/>
          <w:szCs w:val="24"/>
          <w:lang w:val="en-GB"/>
        </w:rPr>
        <w:t>rzechowski</w:t>
      </w:r>
      <w:r w:rsidR="00367C19" w:rsidRPr="00BC0D38">
        <w:rPr>
          <w:sz w:val="24"/>
          <w:szCs w:val="24"/>
          <w:lang w:val="en-GB"/>
        </w:rPr>
        <w:t>,</w:t>
      </w:r>
      <w:r w:rsidRPr="00BC0D38">
        <w:rPr>
          <w:sz w:val="24"/>
          <w:szCs w:val="24"/>
          <w:lang w:val="en-GB"/>
        </w:rPr>
        <w:t xml:space="preserve"> R. </w:t>
      </w:r>
      <w:r w:rsidR="00367C19" w:rsidRPr="00BC0D38">
        <w:rPr>
          <w:sz w:val="24"/>
          <w:szCs w:val="24"/>
          <w:lang w:val="en-GB"/>
        </w:rPr>
        <w:t>(</w:t>
      </w:r>
      <w:r w:rsidRPr="00BC0D38">
        <w:rPr>
          <w:sz w:val="24"/>
          <w:szCs w:val="24"/>
          <w:lang w:val="en-GB"/>
        </w:rPr>
        <w:t>2013</w:t>
      </w:r>
      <w:r w:rsidR="00367C19" w:rsidRPr="00BC0D38">
        <w:rPr>
          <w:sz w:val="24"/>
          <w:szCs w:val="24"/>
          <w:lang w:val="en-GB"/>
        </w:rPr>
        <w:t>).</w:t>
      </w:r>
      <w:r w:rsidRPr="00BC0D38">
        <w:rPr>
          <w:sz w:val="24"/>
          <w:szCs w:val="24"/>
          <w:lang w:val="en-GB"/>
        </w:rPr>
        <w:t xml:space="preserve"> The effect of road traffic on breeding community of woodland birds</w:t>
      </w:r>
      <w:r w:rsidR="007D72DC" w:rsidRPr="00BC0D38">
        <w:rPr>
          <w:sz w:val="24"/>
          <w:szCs w:val="24"/>
          <w:lang w:val="en-GB"/>
        </w:rPr>
        <w:t>.</w:t>
      </w:r>
      <w:r w:rsidRPr="00BC0D38">
        <w:rPr>
          <w:sz w:val="24"/>
          <w:szCs w:val="24"/>
          <w:lang w:val="en-GB"/>
        </w:rPr>
        <w:t xml:space="preserve"> </w:t>
      </w:r>
      <w:r w:rsidR="007D72DC" w:rsidRPr="00BC0D38">
        <w:rPr>
          <w:i/>
          <w:iCs/>
          <w:sz w:val="24"/>
          <w:szCs w:val="24"/>
          <w:lang w:val="en-GB"/>
        </w:rPr>
        <w:t>European Journal of Forest Research</w:t>
      </w:r>
      <w:r w:rsidRPr="00BC0D38">
        <w:rPr>
          <w:sz w:val="24"/>
          <w:szCs w:val="24"/>
          <w:lang w:val="en-GB"/>
        </w:rPr>
        <w:t>, 132, 931-941</w:t>
      </w:r>
      <w:r w:rsidR="00782A59" w:rsidRPr="00BC0D38">
        <w:rPr>
          <w:sz w:val="24"/>
          <w:szCs w:val="24"/>
          <w:lang w:val="en-GB"/>
        </w:rPr>
        <w:t>.</w:t>
      </w:r>
      <w:r w:rsidRPr="00BC0D38">
        <w:rPr>
          <w:sz w:val="24"/>
          <w:szCs w:val="24"/>
          <w:lang w:val="en-GB"/>
        </w:rPr>
        <w:t xml:space="preserve"> doi: 10.1007/s10342-013-0732-z</w:t>
      </w:r>
    </w:p>
    <w:p w14:paraId="780FEA5C" w14:textId="37BB8C61" w:rsidR="00ED0446" w:rsidRPr="00ED0446" w:rsidRDefault="00ED0446" w:rsidP="00DA7F42">
      <w:pPr>
        <w:jc w:val="both"/>
        <w:rPr>
          <w:sz w:val="24"/>
          <w:szCs w:val="24"/>
          <w:lang w:val="en-GB"/>
        </w:rPr>
      </w:pPr>
      <w:r w:rsidRPr="00ED0446">
        <w:rPr>
          <w:sz w:val="24"/>
          <w:szCs w:val="24"/>
          <w:lang w:val="en-GB"/>
        </w:rPr>
        <w:t>Reijnen</w:t>
      </w:r>
      <w:r w:rsidR="00782A59">
        <w:rPr>
          <w:sz w:val="24"/>
          <w:szCs w:val="24"/>
          <w:lang w:val="en-GB"/>
        </w:rPr>
        <w:t>,</w:t>
      </w:r>
      <w:r w:rsidRPr="00ED0446">
        <w:rPr>
          <w:sz w:val="24"/>
          <w:szCs w:val="24"/>
          <w:lang w:val="en-GB"/>
        </w:rPr>
        <w:t xml:space="preserve"> R.</w:t>
      </w:r>
      <w:r w:rsidR="00782A59">
        <w:rPr>
          <w:sz w:val="24"/>
          <w:szCs w:val="24"/>
          <w:lang w:val="en-GB"/>
        </w:rPr>
        <w:t>,</w:t>
      </w:r>
      <w:r w:rsidRPr="00ED0446">
        <w:rPr>
          <w:sz w:val="24"/>
          <w:szCs w:val="24"/>
          <w:lang w:val="en-GB"/>
        </w:rPr>
        <w:t xml:space="preserve"> &amp; Foppen</w:t>
      </w:r>
      <w:r w:rsidR="00782A59">
        <w:rPr>
          <w:sz w:val="24"/>
          <w:szCs w:val="24"/>
          <w:lang w:val="en-GB"/>
        </w:rPr>
        <w:t>,</w:t>
      </w:r>
      <w:r w:rsidRPr="00ED0446">
        <w:rPr>
          <w:sz w:val="24"/>
          <w:szCs w:val="24"/>
          <w:lang w:val="en-GB"/>
        </w:rPr>
        <w:t xml:space="preserve"> R. </w:t>
      </w:r>
      <w:r w:rsidR="00782A59">
        <w:rPr>
          <w:sz w:val="24"/>
          <w:szCs w:val="24"/>
          <w:lang w:val="en-GB"/>
        </w:rPr>
        <w:t>(</w:t>
      </w:r>
      <w:r w:rsidRPr="00ED0446">
        <w:rPr>
          <w:sz w:val="24"/>
          <w:szCs w:val="24"/>
          <w:lang w:val="en-GB"/>
        </w:rPr>
        <w:t>1994</w:t>
      </w:r>
      <w:r w:rsidR="00782A59">
        <w:rPr>
          <w:sz w:val="24"/>
          <w:szCs w:val="24"/>
          <w:lang w:val="en-GB"/>
        </w:rPr>
        <w:t>).</w:t>
      </w:r>
      <w:r w:rsidRPr="00ED0446">
        <w:rPr>
          <w:sz w:val="24"/>
          <w:szCs w:val="24"/>
          <w:lang w:val="en-GB"/>
        </w:rPr>
        <w:t xml:space="preserve"> The effects of car traffic on breeding bird populations in woodland. I. Evidence of reduced habitat quality for willow warblers (Phylloscopus trochilus) breeding close to a highway, </w:t>
      </w:r>
      <w:r w:rsidRPr="0080465A">
        <w:rPr>
          <w:i/>
          <w:iCs/>
          <w:sz w:val="24"/>
          <w:szCs w:val="24"/>
          <w:lang w:val="en-GB"/>
        </w:rPr>
        <w:t>Journal Applied Ecology</w:t>
      </w:r>
      <w:r w:rsidR="0080465A">
        <w:rPr>
          <w:sz w:val="24"/>
          <w:szCs w:val="24"/>
          <w:lang w:val="en-GB"/>
        </w:rPr>
        <w:t>,</w:t>
      </w:r>
      <w:r w:rsidR="002556AE">
        <w:rPr>
          <w:sz w:val="24"/>
          <w:szCs w:val="24"/>
          <w:lang w:val="en-GB"/>
        </w:rPr>
        <w:t xml:space="preserve"> </w:t>
      </w:r>
      <w:r w:rsidRPr="00ED0446">
        <w:rPr>
          <w:sz w:val="24"/>
          <w:szCs w:val="24"/>
          <w:lang w:val="en-GB"/>
        </w:rPr>
        <w:t>31</w:t>
      </w:r>
      <w:r w:rsidRPr="0080465A">
        <w:rPr>
          <w:sz w:val="24"/>
          <w:szCs w:val="24"/>
          <w:lang w:val="en-GB"/>
        </w:rPr>
        <w:t>,</w:t>
      </w:r>
      <w:r w:rsidRPr="00ED0446">
        <w:rPr>
          <w:sz w:val="24"/>
          <w:szCs w:val="24"/>
          <w:lang w:val="en-GB"/>
        </w:rPr>
        <w:t xml:space="preserve"> 85-94.</w:t>
      </w:r>
    </w:p>
    <w:p w14:paraId="64CD1C96" w14:textId="6F2BC5CF" w:rsidR="00ED0446" w:rsidRDefault="00ED0446" w:rsidP="00DA7F42">
      <w:pPr>
        <w:jc w:val="both"/>
        <w:rPr>
          <w:sz w:val="24"/>
          <w:szCs w:val="24"/>
          <w:lang w:val="en-GB"/>
        </w:rPr>
      </w:pPr>
      <w:r w:rsidRPr="00ED0446">
        <w:rPr>
          <w:sz w:val="24"/>
          <w:szCs w:val="24"/>
          <w:lang w:val="en-GB"/>
        </w:rPr>
        <w:t>Reijnen</w:t>
      </w:r>
      <w:r w:rsidR="0080465A">
        <w:rPr>
          <w:sz w:val="24"/>
          <w:szCs w:val="24"/>
          <w:lang w:val="en-GB"/>
        </w:rPr>
        <w:t>,</w:t>
      </w:r>
      <w:r w:rsidRPr="00ED0446">
        <w:rPr>
          <w:sz w:val="24"/>
          <w:szCs w:val="24"/>
          <w:lang w:val="en-GB"/>
        </w:rPr>
        <w:t xml:space="preserve"> R., Foppen</w:t>
      </w:r>
      <w:r w:rsidR="0080465A">
        <w:rPr>
          <w:sz w:val="24"/>
          <w:szCs w:val="24"/>
          <w:lang w:val="en-GB"/>
        </w:rPr>
        <w:t>,</w:t>
      </w:r>
      <w:r w:rsidRPr="00ED0446">
        <w:rPr>
          <w:sz w:val="24"/>
          <w:szCs w:val="24"/>
          <w:lang w:val="en-GB"/>
        </w:rPr>
        <w:t xml:space="preserve"> R., </w:t>
      </w:r>
      <w:r w:rsidR="00707FD0">
        <w:rPr>
          <w:sz w:val="24"/>
          <w:szCs w:val="24"/>
          <w:lang w:val="en-GB"/>
        </w:rPr>
        <w:t>T</w:t>
      </w:r>
      <w:r w:rsidRPr="00ED0446">
        <w:rPr>
          <w:sz w:val="24"/>
          <w:szCs w:val="24"/>
          <w:lang w:val="en-GB"/>
        </w:rPr>
        <w:t>er Braak</w:t>
      </w:r>
      <w:r w:rsidR="0080465A">
        <w:rPr>
          <w:sz w:val="24"/>
          <w:szCs w:val="24"/>
          <w:lang w:val="en-GB"/>
        </w:rPr>
        <w:t>,</w:t>
      </w:r>
      <w:r w:rsidR="00E61AD0">
        <w:rPr>
          <w:sz w:val="24"/>
          <w:szCs w:val="24"/>
          <w:lang w:val="en-GB"/>
        </w:rPr>
        <w:t xml:space="preserve"> </w:t>
      </w:r>
      <w:r w:rsidRPr="00ED0446">
        <w:rPr>
          <w:sz w:val="24"/>
          <w:szCs w:val="24"/>
          <w:lang w:val="en-GB"/>
        </w:rPr>
        <w:t>C.</w:t>
      </w:r>
      <w:r w:rsidR="0080465A">
        <w:rPr>
          <w:sz w:val="24"/>
          <w:szCs w:val="24"/>
          <w:lang w:val="en-GB"/>
        </w:rPr>
        <w:t>,</w:t>
      </w:r>
      <w:r w:rsidRPr="00ED0446">
        <w:rPr>
          <w:sz w:val="24"/>
          <w:szCs w:val="24"/>
          <w:lang w:val="en-GB"/>
        </w:rPr>
        <w:t xml:space="preserve"> &amp; Thissen J. </w:t>
      </w:r>
      <w:r w:rsidR="0080465A">
        <w:rPr>
          <w:sz w:val="24"/>
          <w:szCs w:val="24"/>
          <w:lang w:val="en-GB"/>
        </w:rPr>
        <w:t>(</w:t>
      </w:r>
      <w:r w:rsidRPr="00ED0446">
        <w:rPr>
          <w:sz w:val="24"/>
          <w:szCs w:val="24"/>
          <w:lang w:val="en-GB"/>
        </w:rPr>
        <w:t>1995</w:t>
      </w:r>
      <w:r w:rsidR="0080465A">
        <w:rPr>
          <w:sz w:val="24"/>
          <w:szCs w:val="24"/>
          <w:lang w:val="en-GB"/>
        </w:rPr>
        <w:t>).</w:t>
      </w:r>
      <w:r w:rsidRPr="00ED0446">
        <w:rPr>
          <w:sz w:val="24"/>
          <w:szCs w:val="24"/>
          <w:lang w:val="en-GB"/>
        </w:rPr>
        <w:t xml:space="preserve"> The effects of car traffic on breeding bird populations in woodland, III. Reduction of density in relation to the proximity of main roads</w:t>
      </w:r>
      <w:r w:rsidR="0080465A">
        <w:rPr>
          <w:sz w:val="24"/>
          <w:szCs w:val="24"/>
          <w:lang w:val="en-GB"/>
        </w:rPr>
        <w:t>.</w:t>
      </w:r>
      <w:r w:rsidRPr="00ED0446">
        <w:rPr>
          <w:sz w:val="24"/>
          <w:szCs w:val="24"/>
          <w:lang w:val="en-GB"/>
        </w:rPr>
        <w:t xml:space="preserve"> </w:t>
      </w:r>
      <w:r w:rsidRPr="0080465A">
        <w:rPr>
          <w:i/>
          <w:iCs/>
          <w:sz w:val="24"/>
          <w:szCs w:val="24"/>
          <w:lang w:val="en-GB"/>
        </w:rPr>
        <w:t>Journal of Applied Ecology</w:t>
      </w:r>
      <w:r w:rsidRPr="00ED0446">
        <w:rPr>
          <w:sz w:val="24"/>
          <w:szCs w:val="24"/>
          <w:lang w:val="en-GB"/>
        </w:rPr>
        <w:t>, 32, 187-202.</w:t>
      </w:r>
    </w:p>
    <w:p w14:paraId="712D714B" w14:textId="082A6255" w:rsidR="00863569" w:rsidRDefault="00863569" w:rsidP="00DA7F42">
      <w:pPr>
        <w:jc w:val="both"/>
        <w:rPr>
          <w:sz w:val="24"/>
          <w:szCs w:val="24"/>
          <w:lang w:val="en-GB"/>
        </w:rPr>
      </w:pPr>
      <w:r w:rsidRPr="00863569">
        <w:rPr>
          <w:sz w:val="24"/>
          <w:szCs w:val="24"/>
          <w:lang w:val="en-GB"/>
        </w:rPr>
        <w:t>Reijnen</w:t>
      </w:r>
      <w:r w:rsidR="0080465A">
        <w:rPr>
          <w:sz w:val="24"/>
          <w:szCs w:val="24"/>
          <w:lang w:val="en-GB"/>
        </w:rPr>
        <w:t>,</w:t>
      </w:r>
      <w:r w:rsidRPr="00863569">
        <w:rPr>
          <w:sz w:val="24"/>
          <w:szCs w:val="24"/>
          <w:lang w:val="en-GB"/>
        </w:rPr>
        <w:t xml:space="preserve"> R., Foppen</w:t>
      </w:r>
      <w:r w:rsidR="0080465A">
        <w:rPr>
          <w:sz w:val="24"/>
          <w:szCs w:val="24"/>
          <w:lang w:val="en-GB"/>
        </w:rPr>
        <w:t>,</w:t>
      </w:r>
      <w:r w:rsidRPr="00863569">
        <w:rPr>
          <w:sz w:val="24"/>
          <w:szCs w:val="24"/>
          <w:lang w:val="en-GB"/>
        </w:rPr>
        <w:t xml:space="preserve"> R. &amp; Meeuwsen</w:t>
      </w:r>
      <w:r w:rsidR="0080465A">
        <w:rPr>
          <w:sz w:val="24"/>
          <w:szCs w:val="24"/>
          <w:lang w:val="en-GB"/>
        </w:rPr>
        <w:t>,</w:t>
      </w:r>
      <w:r w:rsidRPr="00863569">
        <w:rPr>
          <w:sz w:val="24"/>
          <w:szCs w:val="24"/>
          <w:lang w:val="en-GB"/>
        </w:rPr>
        <w:t xml:space="preserve"> H.</w:t>
      </w:r>
      <w:r w:rsidR="0080465A">
        <w:rPr>
          <w:sz w:val="24"/>
          <w:szCs w:val="24"/>
          <w:lang w:val="en-GB"/>
        </w:rPr>
        <w:t xml:space="preserve"> (</w:t>
      </w:r>
      <w:r w:rsidRPr="00863569">
        <w:rPr>
          <w:sz w:val="24"/>
          <w:szCs w:val="24"/>
          <w:lang w:val="en-GB"/>
        </w:rPr>
        <w:t>1996</w:t>
      </w:r>
      <w:r w:rsidR="0080465A">
        <w:rPr>
          <w:sz w:val="24"/>
          <w:szCs w:val="24"/>
          <w:lang w:val="en-GB"/>
        </w:rPr>
        <w:t>).</w:t>
      </w:r>
      <w:r w:rsidRPr="00863569">
        <w:rPr>
          <w:sz w:val="24"/>
          <w:szCs w:val="24"/>
          <w:lang w:val="en-GB"/>
        </w:rPr>
        <w:t xml:space="preserve"> The effects of traffic on the density of breeding birds in Dutch agricultural grasslands. </w:t>
      </w:r>
      <w:r w:rsidRPr="0080465A">
        <w:rPr>
          <w:i/>
          <w:iCs/>
          <w:sz w:val="24"/>
          <w:szCs w:val="24"/>
          <w:lang w:val="en-GB"/>
        </w:rPr>
        <w:t>Biological Conservation</w:t>
      </w:r>
      <w:r w:rsidR="0080465A">
        <w:rPr>
          <w:sz w:val="24"/>
          <w:szCs w:val="24"/>
          <w:lang w:val="en-GB"/>
        </w:rPr>
        <w:t>,</w:t>
      </w:r>
      <w:r w:rsidRPr="00863569">
        <w:rPr>
          <w:sz w:val="24"/>
          <w:szCs w:val="24"/>
          <w:lang w:val="en-GB"/>
        </w:rPr>
        <w:t xml:space="preserve"> 75, 255–260.</w:t>
      </w:r>
    </w:p>
    <w:p w14:paraId="5D0B093B" w14:textId="5CDB4B89" w:rsidR="00AA55CD" w:rsidRDefault="00AA55CD" w:rsidP="00DA7F42">
      <w:pPr>
        <w:jc w:val="both"/>
        <w:rPr>
          <w:sz w:val="24"/>
          <w:szCs w:val="24"/>
          <w:lang w:val="en-GB"/>
        </w:rPr>
      </w:pPr>
      <w:r w:rsidRPr="00AA55CD">
        <w:rPr>
          <w:sz w:val="24"/>
          <w:szCs w:val="24"/>
          <w:lang w:val="en-GB"/>
        </w:rPr>
        <w:t>Ritz-Radlinská, A., Barták, V., Hodačová, L., Maidlová, K., &amp; Zasadil, P. (2023). The singing activity of the Yellowhammer (</w:t>
      </w:r>
      <w:r w:rsidRPr="00AA55CD">
        <w:rPr>
          <w:i/>
          <w:sz w:val="24"/>
          <w:szCs w:val="24"/>
          <w:lang w:val="en-GB"/>
        </w:rPr>
        <w:t>Emberiza citrinella</w:t>
      </w:r>
      <w:r w:rsidRPr="00AA55CD">
        <w:rPr>
          <w:sz w:val="24"/>
          <w:szCs w:val="24"/>
          <w:lang w:val="en-GB"/>
        </w:rPr>
        <w:t xml:space="preserve">) under traffic noise around highways. </w:t>
      </w:r>
      <w:r w:rsidRPr="00AA55CD">
        <w:rPr>
          <w:i/>
          <w:sz w:val="24"/>
          <w:szCs w:val="24"/>
          <w:lang w:val="en-GB"/>
        </w:rPr>
        <w:t>Frontiers in Ecology and Evolution</w:t>
      </w:r>
      <w:r w:rsidRPr="00AA55CD">
        <w:rPr>
          <w:sz w:val="24"/>
          <w:szCs w:val="24"/>
          <w:lang w:val="en-GB"/>
        </w:rPr>
        <w:t>, 11, 1020982.</w:t>
      </w:r>
    </w:p>
    <w:p w14:paraId="7EA83E62" w14:textId="13253906" w:rsidR="00864E21" w:rsidRDefault="00492154" w:rsidP="00DA7F42">
      <w:pPr>
        <w:jc w:val="both"/>
        <w:rPr>
          <w:sz w:val="24"/>
          <w:szCs w:val="24"/>
          <w:lang w:val="en-GB"/>
        </w:rPr>
      </w:pPr>
      <w:r w:rsidRPr="00492154">
        <w:rPr>
          <w:sz w:val="24"/>
          <w:szCs w:val="24"/>
          <w:lang w:val="en-GB"/>
        </w:rPr>
        <w:t>Road and Motorway Directorate of the Czech Republic</w:t>
      </w:r>
      <w:r w:rsidR="00864E21" w:rsidRPr="00864E21">
        <w:rPr>
          <w:sz w:val="24"/>
          <w:szCs w:val="24"/>
          <w:lang w:val="en-GB"/>
        </w:rPr>
        <w:t xml:space="preserve">, </w:t>
      </w:r>
      <w:bookmarkStart w:id="20" w:name="_Hlk149068907"/>
      <w:r w:rsidR="00864E21" w:rsidRPr="00502AAE">
        <w:rPr>
          <w:sz w:val="24"/>
          <w:szCs w:val="24"/>
          <w:highlight w:val="yellow"/>
          <w:lang w:val="en-GB"/>
        </w:rPr>
        <w:t>©2016</w:t>
      </w:r>
      <w:bookmarkEnd w:id="20"/>
      <w:r w:rsidR="005F7CFA">
        <w:rPr>
          <w:sz w:val="24"/>
          <w:szCs w:val="24"/>
          <w:highlight w:val="yellow"/>
          <w:lang w:val="en-GB"/>
        </w:rPr>
        <w:t>.</w:t>
      </w:r>
      <w:r w:rsidR="00864E21" w:rsidRPr="00864E21">
        <w:rPr>
          <w:sz w:val="24"/>
          <w:szCs w:val="24"/>
          <w:lang w:val="en-GB"/>
        </w:rPr>
        <w:t xml:space="preserve"> Celostátní sčítání dopravy 2016. (online) </w:t>
      </w:r>
      <w:bookmarkStart w:id="21" w:name="_Hlk149068976"/>
      <w:r w:rsidR="00864E21" w:rsidRPr="00864E21">
        <w:rPr>
          <w:sz w:val="24"/>
          <w:szCs w:val="24"/>
          <w:lang w:val="en-GB"/>
        </w:rPr>
        <w:t>[cit. 2020.05.26]</w:t>
      </w:r>
      <w:bookmarkEnd w:id="21"/>
      <w:r w:rsidR="00864E21" w:rsidRPr="00864E21">
        <w:rPr>
          <w:sz w:val="24"/>
          <w:szCs w:val="24"/>
          <w:lang w:val="en-GB"/>
        </w:rPr>
        <w:t>, dostupné z &lt;https://www.rsd.cz/wps/portal/web/Silnice-a-dalnice/Scitani-dopravy&gt;.</w:t>
      </w:r>
    </w:p>
    <w:p w14:paraId="00E51B0E" w14:textId="54623AB7" w:rsidR="005F7CFA" w:rsidRDefault="005F7CFA" w:rsidP="00DA7F42">
      <w:pPr>
        <w:jc w:val="both"/>
        <w:rPr>
          <w:sz w:val="24"/>
          <w:szCs w:val="24"/>
          <w:lang w:val="en-GB"/>
        </w:rPr>
      </w:pPr>
      <w:r w:rsidRPr="005F7CFA">
        <w:rPr>
          <w:sz w:val="24"/>
          <w:szCs w:val="24"/>
          <w:lang w:val="en-GB"/>
        </w:rPr>
        <w:t xml:space="preserve">Rosin, Z. M., Skórka, P., Pärt, T., Żmihorski, M., Ekner‐Grzyb, A., Kwieciński, Z., &amp; Tryjanowski, P. (2016). Villages and their old farmsteads are hot spots of bird diversity in agricultural landscapes. </w:t>
      </w:r>
      <w:r w:rsidRPr="005F7CFA">
        <w:rPr>
          <w:i/>
          <w:sz w:val="24"/>
          <w:szCs w:val="24"/>
          <w:lang w:val="en-GB"/>
        </w:rPr>
        <w:t>Journal of Applied Ecology</w:t>
      </w:r>
      <w:r w:rsidRPr="005F7CFA">
        <w:rPr>
          <w:sz w:val="24"/>
          <w:szCs w:val="24"/>
          <w:lang w:val="en-GB"/>
        </w:rPr>
        <w:t>, 53(5), 1363-1372.</w:t>
      </w:r>
    </w:p>
    <w:p w14:paraId="185BE4D6" w14:textId="48E9BAEC" w:rsidR="001F794C" w:rsidRPr="00B90D65" w:rsidRDefault="001F794C" w:rsidP="00DA7F42">
      <w:pPr>
        <w:jc w:val="both"/>
        <w:rPr>
          <w:sz w:val="24"/>
          <w:szCs w:val="24"/>
          <w:lang w:val="pt-PT"/>
        </w:rPr>
      </w:pPr>
      <w:r w:rsidRPr="001F794C">
        <w:rPr>
          <w:sz w:val="24"/>
          <w:szCs w:val="24"/>
          <w:lang w:val="en-GB"/>
        </w:rPr>
        <w:t xml:space="preserve">Rytwinski, T., &amp; Fahrig, L. (2013). Why are some animal populations unaffected or positively affected by roads?. </w:t>
      </w:r>
      <w:r w:rsidRPr="00B90D65">
        <w:rPr>
          <w:i/>
          <w:sz w:val="24"/>
          <w:szCs w:val="24"/>
          <w:lang w:val="pt-PT"/>
        </w:rPr>
        <w:t>Oecologia</w:t>
      </w:r>
      <w:r w:rsidRPr="00B90D65">
        <w:rPr>
          <w:sz w:val="24"/>
          <w:szCs w:val="24"/>
          <w:lang w:val="pt-PT"/>
        </w:rPr>
        <w:t>, 173, 1143-1156.</w:t>
      </w:r>
    </w:p>
    <w:p w14:paraId="5B6DD02C" w14:textId="624A7FD7" w:rsidR="004C5A84" w:rsidRDefault="004C5A84" w:rsidP="00DA7F42">
      <w:pPr>
        <w:jc w:val="both"/>
        <w:rPr>
          <w:sz w:val="24"/>
          <w:szCs w:val="24"/>
          <w:lang w:val="en-GB"/>
        </w:rPr>
      </w:pPr>
      <w:r w:rsidRPr="004C5A84">
        <w:rPr>
          <w:sz w:val="24"/>
          <w:szCs w:val="24"/>
          <w:lang w:val="en-GB"/>
        </w:rPr>
        <w:t>Slabbekoorn</w:t>
      </w:r>
      <w:r w:rsidR="00E61AD0">
        <w:rPr>
          <w:sz w:val="24"/>
          <w:szCs w:val="24"/>
          <w:lang w:val="en-GB"/>
        </w:rPr>
        <w:t>,</w:t>
      </w:r>
      <w:r w:rsidRPr="004C5A84">
        <w:rPr>
          <w:sz w:val="24"/>
          <w:szCs w:val="24"/>
          <w:lang w:val="en-GB"/>
        </w:rPr>
        <w:t xml:space="preserve"> H.</w:t>
      </w:r>
      <w:r w:rsidR="00E61AD0">
        <w:rPr>
          <w:sz w:val="24"/>
          <w:szCs w:val="24"/>
          <w:lang w:val="en-GB"/>
        </w:rPr>
        <w:t>,</w:t>
      </w:r>
      <w:r w:rsidRPr="004C5A84">
        <w:rPr>
          <w:sz w:val="24"/>
          <w:szCs w:val="24"/>
          <w:lang w:val="en-GB"/>
        </w:rPr>
        <w:t xml:space="preserve"> &amp; Ripmeester</w:t>
      </w:r>
      <w:r>
        <w:rPr>
          <w:sz w:val="24"/>
          <w:szCs w:val="24"/>
          <w:lang w:val="en-GB"/>
        </w:rPr>
        <w:t>,</w:t>
      </w:r>
      <w:r w:rsidRPr="004C5A84">
        <w:rPr>
          <w:sz w:val="24"/>
          <w:szCs w:val="24"/>
          <w:lang w:val="en-GB"/>
        </w:rPr>
        <w:t xml:space="preserve"> E.</w:t>
      </w:r>
      <w:r>
        <w:rPr>
          <w:sz w:val="24"/>
          <w:szCs w:val="24"/>
          <w:lang w:val="en-GB"/>
        </w:rPr>
        <w:t xml:space="preserve"> </w:t>
      </w:r>
      <w:r w:rsidRPr="004C5A84">
        <w:rPr>
          <w:sz w:val="24"/>
          <w:szCs w:val="24"/>
          <w:lang w:val="en-GB"/>
        </w:rPr>
        <w:t>A.</w:t>
      </w:r>
      <w:r>
        <w:rPr>
          <w:sz w:val="24"/>
          <w:szCs w:val="24"/>
          <w:lang w:val="en-GB"/>
        </w:rPr>
        <w:t xml:space="preserve"> </w:t>
      </w:r>
      <w:r w:rsidRPr="004C5A84">
        <w:rPr>
          <w:sz w:val="24"/>
          <w:szCs w:val="24"/>
          <w:lang w:val="en-GB"/>
        </w:rPr>
        <w:t xml:space="preserve">P. </w:t>
      </w:r>
      <w:r w:rsidR="00E61AD0">
        <w:rPr>
          <w:sz w:val="24"/>
          <w:szCs w:val="24"/>
          <w:lang w:val="en-GB"/>
        </w:rPr>
        <w:t>(</w:t>
      </w:r>
      <w:r w:rsidRPr="004C5A84">
        <w:rPr>
          <w:sz w:val="24"/>
          <w:szCs w:val="24"/>
          <w:lang w:val="en-GB"/>
        </w:rPr>
        <w:t>2008</w:t>
      </w:r>
      <w:r w:rsidR="00E61AD0">
        <w:rPr>
          <w:sz w:val="24"/>
          <w:szCs w:val="24"/>
          <w:lang w:val="en-GB"/>
        </w:rPr>
        <w:t>)</w:t>
      </w:r>
      <w:r w:rsidR="005F7CFA">
        <w:rPr>
          <w:sz w:val="24"/>
          <w:szCs w:val="24"/>
          <w:lang w:val="en-GB"/>
        </w:rPr>
        <w:t>.</w:t>
      </w:r>
      <w:r w:rsidRPr="004C5A84">
        <w:rPr>
          <w:sz w:val="24"/>
          <w:szCs w:val="24"/>
          <w:lang w:val="en-GB"/>
        </w:rPr>
        <w:t xml:space="preserve"> Birdsong and anthropogenic noise: implications and applications for conservation, </w:t>
      </w:r>
      <w:r w:rsidRPr="00E61AD0">
        <w:rPr>
          <w:i/>
          <w:sz w:val="24"/>
          <w:szCs w:val="24"/>
          <w:lang w:val="en-GB"/>
        </w:rPr>
        <w:t>Molecular Ecology</w:t>
      </w:r>
      <w:r w:rsidRPr="004C5A84">
        <w:rPr>
          <w:sz w:val="24"/>
          <w:szCs w:val="24"/>
          <w:lang w:val="en-GB"/>
        </w:rPr>
        <w:t xml:space="preserve"> 17, 72-83.</w:t>
      </w:r>
    </w:p>
    <w:p w14:paraId="07FB3C83" w14:textId="5B9C8A2C" w:rsidR="0014758A" w:rsidRDefault="00113690" w:rsidP="00DA7F42">
      <w:pPr>
        <w:jc w:val="both"/>
        <w:rPr>
          <w:sz w:val="24"/>
          <w:szCs w:val="24"/>
          <w:lang w:val="en-GB"/>
        </w:rPr>
      </w:pPr>
      <w:r w:rsidRPr="00113690">
        <w:rPr>
          <w:sz w:val="24"/>
          <w:szCs w:val="24"/>
          <w:lang w:val="en-GB"/>
        </w:rPr>
        <w:t>Summers</w:t>
      </w:r>
      <w:r w:rsidR="0080465A">
        <w:rPr>
          <w:sz w:val="24"/>
          <w:szCs w:val="24"/>
          <w:lang w:val="en-GB"/>
        </w:rPr>
        <w:t>,</w:t>
      </w:r>
      <w:r w:rsidRPr="00113690">
        <w:rPr>
          <w:sz w:val="24"/>
          <w:szCs w:val="24"/>
          <w:lang w:val="en-GB"/>
        </w:rPr>
        <w:t xml:space="preserve"> D. P., Cunnington</w:t>
      </w:r>
      <w:r w:rsidR="0080465A">
        <w:rPr>
          <w:sz w:val="24"/>
          <w:szCs w:val="24"/>
          <w:lang w:val="en-GB"/>
        </w:rPr>
        <w:t>,</w:t>
      </w:r>
      <w:r w:rsidRPr="00113690">
        <w:rPr>
          <w:sz w:val="24"/>
          <w:szCs w:val="24"/>
          <w:lang w:val="en-GB"/>
        </w:rPr>
        <w:t xml:space="preserve"> M. G.</w:t>
      </w:r>
      <w:r w:rsidR="0080465A">
        <w:rPr>
          <w:sz w:val="24"/>
          <w:szCs w:val="24"/>
          <w:lang w:val="en-GB"/>
        </w:rPr>
        <w:t>,</w:t>
      </w:r>
      <w:r w:rsidRPr="00113690">
        <w:rPr>
          <w:sz w:val="24"/>
          <w:szCs w:val="24"/>
          <w:lang w:val="en-GB"/>
        </w:rPr>
        <w:t xml:space="preserve"> &amp; Fahrig</w:t>
      </w:r>
      <w:r w:rsidR="0080465A">
        <w:rPr>
          <w:sz w:val="24"/>
          <w:szCs w:val="24"/>
          <w:lang w:val="en-GB"/>
        </w:rPr>
        <w:t>,</w:t>
      </w:r>
      <w:r w:rsidRPr="00113690">
        <w:rPr>
          <w:sz w:val="24"/>
          <w:szCs w:val="24"/>
          <w:lang w:val="en-GB"/>
        </w:rPr>
        <w:t xml:space="preserve"> L. </w:t>
      </w:r>
      <w:r w:rsidR="0080465A">
        <w:rPr>
          <w:sz w:val="24"/>
          <w:szCs w:val="24"/>
          <w:lang w:val="en-GB"/>
        </w:rPr>
        <w:t>(</w:t>
      </w:r>
      <w:r w:rsidRPr="00113690">
        <w:rPr>
          <w:sz w:val="24"/>
          <w:szCs w:val="24"/>
          <w:lang w:val="en-GB"/>
        </w:rPr>
        <w:t>2011</w:t>
      </w:r>
      <w:r w:rsidR="0080465A" w:rsidRPr="00BC0D38">
        <w:rPr>
          <w:sz w:val="24"/>
          <w:szCs w:val="24"/>
          <w:lang w:val="en-GB"/>
        </w:rPr>
        <w:t>).</w:t>
      </w:r>
      <w:r w:rsidRPr="00BC0D38">
        <w:rPr>
          <w:sz w:val="24"/>
          <w:szCs w:val="24"/>
          <w:lang w:val="en-GB"/>
        </w:rPr>
        <w:t xml:space="preserve"> Are the negative effects of roads on breeding birds caused by traffic noise? </w:t>
      </w:r>
      <w:r w:rsidRPr="00BC0D38">
        <w:rPr>
          <w:i/>
          <w:iCs/>
          <w:sz w:val="24"/>
          <w:szCs w:val="24"/>
          <w:lang w:val="en-GB"/>
        </w:rPr>
        <w:t>Journal of Applied Ecology</w:t>
      </w:r>
      <w:r w:rsidRPr="00BC0D38">
        <w:rPr>
          <w:sz w:val="24"/>
          <w:szCs w:val="24"/>
          <w:lang w:val="en-GB"/>
        </w:rPr>
        <w:t>, 48, 1527-1534</w:t>
      </w:r>
      <w:r w:rsidR="0080465A" w:rsidRPr="00BC0D38">
        <w:rPr>
          <w:sz w:val="24"/>
          <w:szCs w:val="24"/>
          <w:lang w:val="en-GB"/>
        </w:rPr>
        <w:t>.</w:t>
      </w:r>
      <w:r w:rsidRPr="00BC0D38">
        <w:rPr>
          <w:sz w:val="24"/>
          <w:szCs w:val="24"/>
          <w:lang w:val="en-GB"/>
        </w:rPr>
        <w:t xml:space="preserve"> doi: 10.1111/j.1365-2664.2011.02041.x</w:t>
      </w:r>
    </w:p>
    <w:p w14:paraId="5A2BAC8E" w14:textId="51B2ED2E" w:rsidR="00D03631" w:rsidRDefault="00D03631" w:rsidP="00422DBE">
      <w:pPr>
        <w:jc w:val="both"/>
        <w:rPr>
          <w:sz w:val="24"/>
          <w:szCs w:val="24"/>
          <w:highlight w:val="cyan"/>
          <w:lang w:val="en-GB"/>
        </w:rPr>
      </w:pPr>
      <w:r w:rsidRPr="00D03631">
        <w:rPr>
          <w:sz w:val="24"/>
          <w:szCs w:val="24"/>
          <w:lang w:val="en-GB"/>
        </w:rPr>
        <w:t xml:space="preserve">Šálek, M., Svobodová, J., &amp; Zasadil, P. (2010). Edge effect of low-traffic forest roads on bird communities in secondary production forests in central Europe. </w:t>
      </w:r>
      <w:r w:rsidRPr="00943F27">
        <w:rPr>
          <w:i/>
          <w:sz w:val="24"/>
          <w:szCs w:val="24"/>
          <w:lang w:val="en-GB"/>
        </w:rPr>
        <w:t>Landscape ecology</w:t>
      </w:r>
      <w:r w:rsidRPr="00D03631">
        <w:rPr>
          <w:sz w:val="24"/>
          <w:szCs w:val="24"/>
          <w:lang w:val="en-GB"/>
        </w:rPr>
        <w:t>, 25, 1113-1124.</w:t>
      </w:r>
    </w:p>
    <w:p w14:paraId="5F35260D" w14:textId="3F7A85F7" w:rsidR="008466B8" w:rsidRPr="00BC0D38" w:rsidRDefault="008466B8" w:rsidP="00DA7F42">
      <w:pPr>
        <w:jc w:val="both"/>
        <w:rPr>
          <w:sz w:val="24"/>
          <w:szCs w:val="24"/>
          <w:lang w:val="en-GB"/>
        </w:rPr>
      </w:pPr>
      <w:r w:rsidRPr="008466B8">
        <w:rPr>
          <w:sz w:val="24"/>
          <w:szCs w:val="24"/>
          <w:lang w:val="en-GB"/>
        </w:rPr>
        <w:lastRenderedPageBreak/>
        <w:t>T</w:t>
      </w:r>
      <w:r w:rsidR="00263FE5" w:rsidRPr="008466B8">
        <w:rPr>
          <w:sz w:val="24"/>
          <w:szCs w:val="24"/>
          <w:lang w:val="en-GB"/>
        </w:rPr>
        <w:t>rombulak</w:t>
      </w:r>
      <w:r w:rsidR="0080465A">
        <w:rPr>
          <w:sz w:val="24"/>
          <w:szCs w:val="24"/>
          <w:lang w:val="en-GB"/>
        </w:rPr>
        <w:t>,</w:t>
      </w:r>
      <w:r w:rsidRPr="008466B8">
        <w:rPr>
          <w:sz w:val="24"/>
          <w:szCs w:val="24"/>
          <w:lang w:val="en-GB"/>
        </w:rPr>
        <w:t xml:space="preserve"> S.</w:t>
      </w:r>
      <w:r w:rsidR="00263FE5">
        <w:rPr>
          <w:sz w:val="24"/>
          <w:szCs w:val="24"/>
          <w:lang w:val="en-GB"/>
        </w:rPr>
        <w:t xml:space="preserve"> </w:t>
      </w:r>
      <w:r w:rsidRPr="008466B8">
        <w:rPr>
          <w:sz w:val="24"/>
          <w:szCs w:val="24"/>
          <w:lang w:val="en-GB"/>
        </w:rPr>
        <w:t>C.</w:t>
      </w:r>
      <w:r w:rsidR="0080465A">
        <w:rPr>
          <w:sz w:val="24"/>
          <w:szCs w:val="24"/>
          <w:lang w:val="en-GB"/>
        </w:rPr>
        <w:t>,</w:t>
      </w:r>
      <w:r w:rsidRPr="008466B8">
        <w:rPr>
          <w:sz w:val="24"/>
          <w:szCs w:val="24"/>
          <w:lang w:val="en-GB"/>
        </w:rPr>
        <w:t xml:space="preserve"> &amp; </w:t>
      </w:r>
      <w:r w:rsidRPr="00BC0D38">
        <w:rPr>
          <w:sz w:val="24"/>
          <w:szCs w:val="24"/>
          <w:lang w:val="en-GB"/>
        </w:rPr>
        <w:t>F</w:t>
      </w:r>
      <w:r w:rsidR="00263FE5" w:rsidRPr="00BC0D38">
        <w:rPr>
          <w:sz w:val="24"/>
          <w:szCs w:val="24"/>
          <w:lang w:val="en-GB"/>
        </w:rPr>
        <w:t>rissell</w:t>
      </w:r>
      <w:r w:rsidR="0080465A" w:rsidRPr="00BC0D38">
        <w:rPr>
          <w:sz w:val="24"/>
          <w:szCs w:val="24"/>
          <w:lang w:val="en-GB"/>
        </w:rPr>
        <w:t>,</w:t>
      </w:r>
      <w:r w:rsidRPr="00BC0D38">
        <w:rPr>
          <w:sz w:val="24"/>
          <w:szCs w:val="24"/>
          <w:lang w:val="en-GB"/>
        </w:rPr>
        <w:t xml:space="preserve"> CH.</w:t>
      </w:r>
      <w:r w:rsidR="00263FE5" w:rsidRPr="00BC0D38">
        <w:rPr>
          <w:sz w:val="24"/>
          <w:szCs w:val="24"/>
          <w:lang w:val="en-GB"/>
        </w:rPr>
        <w:t xml:space="preserve"> </w:t>
      </w:r>
      <w:r w:rsidRPr="00BC0D38">
        <w:rPr>
          <w:sz w:val="24"/>
          <w:szCs w:val="24"/>
          <w:lang w:val="en-GB"/>
        </w:rPr>
        <w:t xml:space="preserve">A. </w:t>
      </w:r>
      <w:r w:rsidR="0080465A" w:rsidRPr="00BC0D38">
        <w:rPr>
          <w:sz w:val="24"/>
          <w:szCs w:val="24"/>
          <w:lang w:val="en-GB"/>
        </w:rPr>
        <w:t>(</w:t>
      </w:r>
      <w:r w:rsidRPr="00BC0D38">
        <w:rPr>
          <w:sz w:val="24"/>
          <w:szCs w:val="24"/>
          <w:lang w:val="en-GB"/>
        </w:rPr>
        <w:t>2000</w:t>
      </w:r>
      <w:r w:rsidR="0080465A" w:rsidRPr="00BC0D38">
        <w:rPr>
          <w:sz w:val="24"/>
          <w:szCs w:val="24"/>
          <w:lang w:val="en-GB"/>
        </w:rPr>
        <w:t>).</w:t>
      </w:r>
      <w:r w:rsidRPr="00BC0D38">
        <w:rPr>
          <w:sz w:val="24"/>
          <w:szCs w:val="24"/>
          <w:lang w:val="en-GB"/>
        </w:rPr>
        <w:t xml:space="preserve"> Review of Ecological Effects of Roads on Terrestrial and Aquatic Communities</w:t>
      </w:r>
      <w:r w:rsidR="0080465A" w:rsidRPr="00BC0D38">
        <w:rPr>
          <w:sz w:val="24"/>
          <w:szCs w:val="24"/>
          <w:lang w:val="en-GB"/>
        </w:rPr>
        <w:t>.</w:t>
      </w:r>
      <w:r w:rsidRPr="00BC0D38">
        <w:rPr>
          <w:sz w:val="24"/>
          <w:szCs w:val="24"/>
          <w:lang w:val="en-GB"/>
        </w:rPr>
        <w:t xml:space="preserve"> </w:t>
      </w:r>
      <w:r w:rsidRPr="00BC0D38">
        <w:rPr>
          <w:i/>
          <w:iCs/>
          <w:sz w:val="24"/>
          <w:szCs w:val="24"/>
          <w:lang w:val="en-GB"/>
        </w:rPr>
        <w:t>Conservation Biology</w:t>
      </w:r>
      <w:r w:rsidRPr="00BC0D38">
        <w:rPr>
          <w:sz w:val="24"/>
          <w:szCs w:val="24"/>
          <w:lang w:val="en-GB"/>
        </w:rPr>
        <w:t xml:space="preserve"> 14</w:t>
      </w:r>
      <w:r w:rsidR="0080465A" w:rsidRPr="00BC0D38">
        <w:rPr>
          <w:sz w:val="24"/>
          <w:szCs w:val="24"/>
          <w:lang w:val="en-GB"/>
        </w:rPr>
        <w:t xml:space="preserve"> </w:t>
      </w:r>
      <w:r w:rsidRPr="00BC0D38">
        <w:rPr>
          <w:sz w:val="24"/>
          <w:szCs w:val="24"/>
          <w:lang w:val="en-GB"/>
        </w:rPr>
        <w:t>(1), 18–30</w:t>
      </w:r>
      <w:r w:rsidR="0080465A" w:rsidRPr="00BC0D38">
        <w:rPr>
          <w:sz w:val="24"/>
          <w:szCs w:val="24"/>
          <w:lang w:val="en-GB"/>
        </w:rPr>
        <w:t>.</w:t>
      </w:r>
      <w:r w:rsidRPr="00BC0D38">
        <w:rPr>
          <w:sz w:val="24"/>
          <w:szCs w:val="24"/>
          <w:lang w:val="en-GB"/>
        </w:rPr>
        <w:t xml:space="preserve"> https://doi.org/10.1046/j.1523-1739.2000.99084.x</w:t>
      </w:r>
    </w:p>
    <w:p w14:paraId="279D4377" w14:textId="5E3A0596" w:rsidR="00DB2DFB" w:rsidRPr="00BC0D38" w:rsidRDefault="00DB2DFB" w:rsidP="00DA7F42">
      <w:pPr>
        <w:jc w:val="both"/>
        <w:rPr>
          <w:sz w:val="24"/>
          <w:szCs w:val="24"/>
          <w:lang w:val="en-GB"/>
        </w:rPr>
      </w:pPr>
      <w:r w:rsidRPr="00BC0D38">
        <w:rPr>
          <w:sz w:val="24"/>
          <w:szCs w:val="24"/>
          <w:lang w:val="en-GB"/>
        </w:rPr>
        <w:t>Van Der Zande</w:t>
      </w:r>
      <w:r w:rsidR="0035131A" w:rsidRPr="00BC0D38">
        <w:rPr>
          <w:sz w:val="24"/>
          <w:szCs w:val="24"/>
          <w:lang w:val="en-GB"/>
        </w:rPr>
        <w:t>,</w:t>
      </w:r>
      <w:r w:rsidRPr="00BC0D38">
        <w:rPr>
          <w:sz w:val="24"/>
          <w:szCs w:val="24"/>
          <w:lang w:val="en-GB"/>
        </w:rPr>
        <w:t xml:space="preserve"> A. N., Ter Keurs</w:t>
      </w:r>
      <w:r w:rsidR="0035131A" w:rsidRPr="00BC0D38">
        <w:rPr>
          <w:sz w:val="24"/>
          <w:szCs w:val="24"/>
          <w:lang w:val="en-GB"/>
        </w:rPr>
        <w:t>,</w:t>
      </w:r>
      <w:r w:rsidRPr="00BC0D38">
        <w:rPr>
          <w:sz w:val="24"/>
          <w:szCs w:val="24"/>
          <w:lang w:val="en-GB"/>
        </w:rPr>
        <w:t xml:space="preserve"> W. J.</w:t>
      </w:r>
      <w:r w:rsidR="0035131A" w:rsidRPr="00BC0D38">
        <w:rPr>
          <w:sz w:val="24"/>
          <w:szCs w:val="24"/>
          <w:lang w:val="en-GB"/>
        </w:rPr>
        <w:t>,</w:t>
      </w:r>
      <w:r w:rsidRPr="00BC0D38">
        <w:rPr>
          <w:sz w:val="24"/>
          <w:szCs w:val="24"/>
          <w:lang w:val="en-GB"/>
        </w:rPr>
        <w:t xml:space="preserve"> &amp; Van Der Weijden</w:t>
      </w:r>
      <w:r w:rsidR="0035131A" w:rsidRPr="00BC0D38">
        <w:rPr>
          <w:sz w:val="24"/>
          <w:szCs w:val="24"/>
          <w:lang w:val="en-GB"/>
        </w:rPr>
        <w:t>,</w:t>
      </w:r>
      <w:r w:rsidRPr="00BC0D38">
        <w:rPr>
          <w:sz w:val="24"/>
          <w:szCs w:val="24"/>
          <w:lang w:val="en-GB"/>
        </w:rPr>
        <w:t xml:space="preserve"> W. J. </w:t>
      </w:r>
      <w:r w:rsidR="0035131A" w:rsidRPr="00BC0D38">
        <w:rPr>
          <w:sz w:val="24"/>
          <w:szCs w:val="24"/>
          <w:lang w:val="en-GB"/>
        </w:rPr>
        <w:t>(</w:t>
      </w:r>
      <w:r w:rsidRPr="00BC0D38">
        <w:rPr>
          <w:sz w:val="24"/>
          <w:szCs w:val="24"/>
          <w:lang w:val="en-GB"/>
        </w:rPr>
        <w:t>1980</w:t>
      </w:r>
      <w:r w:rsidR="0035131A" w:rsidRPr="00BC0D38">
        <w:rPr>
          <w:sz w:val="24"/>
          <w:szCs w:val="24"/>
          <w:lang w:val="en-GB"/>
        </w:rPr>
        <w:t>).</w:t>
      </w:r>
      <w:r w:rsidRPr="00BC0D38">
        <w:rPr>
          <w:sz w:val="24"/>
          <w:szCs w:val="24"/>
          <w:lang w:val="en-GB"/>
        </w:rPr>
        <w:t xml:space="preserve"> The impact of roads on the densities of four bird species in an open field habitat – evidence of a long-distance effect</w:t>
      </w:r>
      <w:r w:rsidR="0035131A" w:rsidRPr="00BC0D38">
        <w:rPr>
          <w:sz w:val="24"/>
          <w:szCs w:val="24"/>
          <w:lang w:val="en-GB"/>
        </w:rPr>
        <w:t>.</w:t>
      </w:r>
      <w:r w:rsidRPr="00BC0D38">
        <w:rPr>
          <w:sz w:val="24"/>
          <w:szCs w:val="24"/>
          <w:lang w:val="en-GB"/>
        </w:rPr>
        <w:t xml:space="preserve"> </w:t>
      </w:r>
      <w:r w:rsidRPr="00BC0D38">
        <w:rPr>
          <w:i/>
          <w:iCs/>
          <w:sz w:val="24"/>
          <w:szCs w:val="24"/>
          <w:lang w:val="en-GB"/>
        </w:rPr>
        <w:t>Biological Conservation</w:t>
      </w:r>
      <w:r w:rsidR="004C7B3B" w:rsidRPr="00BC0D38">
        <w:rPr>
          <w:sz w:val="24"/>
          <w:szCs w:val="24"/>
          <w:lang w:val="en-GB"/>
        </w:rPr>
        <w:t xml:space="preserve">, </w:t>
      </w:r>
      <w:r w:rsidRPr="00BC0D38">
        <w:rPr>
          <w:sz w:val="24"/>
          <w:szCs w:val="24"/>
          <w:lang w:val="en-GB"/>
        </w:rPr>
        <w:t>18, 299-321</w:t>
      </w:r>
      <w:r w:rsidR="004C7B3B" w:rsidRPr="00BC0D38">
        <w:rPr>
          <w:sz w:val="24"/>
          <w:szCs w:val="24"/>
          <w:lang w:val="en-GB"/>
        </w:rPr>
        <w:t>.</w:t>
      </w:r>
      <w:r w:rsidRPr="00BC0D38">
        <w:rPr>
          <w:sz w:val="24"/>
          <w:szCs w:val="24"/>
          <w:lang w:val="en-GB"/>
        </w:rPr>
        <w:t xml:space="preserve"> https://doi.org/10.1016/0006-3207(80)90006-3</w:t>
      </w:r>
    </w:p>
    <w:p w14:paraId="4A1C6553" w14:textId="422530CF" w:rsidR="008466B8" w:rsidRDefault="008466B8" w:rsidP="00DA7F42">
      <w:pPr>
        <w:jc w:val="both"/>
        <w:rPr>
          <w:sz w:val="24"/>
          <w:szCs w:val="24"/>
          <w:lang w:val="en-GB"/>
        </w:rPr>
      </w:pPr>
      <w:r w:rsidRPr="00BC0D38">
        <w:rPr>
          <w:sz w:val="24"/>
          <w:szCs w:val="24"/>
          <w:lang w:val="en-GB"/>
        </w:rPr>
        <w:t>W</w:t>
      </w:r>
      <w:r w:rsidR="00263FE5" w:rsidRPr="00BC0D38">
        <w:rPr>
          <w:sz w:val="24"/>
          <w:szCs w:val="24"/>
          <w:lang w:val="en-GB"/>
        </w:rPr>
        <w:t>iacek</w:t>
      </w:r>
      <w:r w:rsidR="004C7B3B" w:rsidRPr="00BC0D38">
        <w:rPr>
          <w:sz w:val="24"/>
          <w:szCs w:val="24"/>
          <w:lang w:val="en-GB"/>
        </w:rPr>
        <w:t>,</w:t>
      </w:r>
      <w:r w:rsidRPr="00BC0D38">
        <w:rPr>
          <w:sz w:val="24"/>
          <w:szCs w:val="24"/>
          <w:lang w:val="en-GB"/>
        </w:rPr>
        <w:t xml:space="preserve"> J., P</w:t>
      </w:r>
      <w:r w:rsidR="00263FE5" w:rsidRPr="00BC0D38">
        <w:rPr>
          <w:sz w:val="24"/>
          <w:szCs w:val="24"/>
          <w:lang w:val="en-GB"/>
        </w:rPr>
        <w:t>olak</w:t>
      </w:r>
      <w:r w:rsidR="004C7B3B" w:rsidRPr="00BC0D38">
        <w:rPr>
          <w:sz w:val="24"/>
          <w:szCs w:val="24"/>
          <w:lang w:val="en-GB"/>
        </w:rPr>
        <w:t>,</w:t>
      </w:r>
      <w:r w:rsidRPr="00BC0D38">
        <w:rPr>
          <w:sz w:val="24"/>
          <w:szCs w:val="24"/>
          <w:lang w:val="en-GB"/>
        </w:rPr>
        <w:t xml:space="preserve"> M., K</w:t>
      </w:r>
      <w:r w:rsidR="00263FE5" w:rsidRPr="00BC0D38">
        <w:rPr>
          <w:sz w:val="24"/>
          <w:szCs w:val="24"/>
          <w:lang w:val="en-GB"/>
        </w:rPr>
        <w:t>ucharczyk</w:t>
      </w:r>
      <w:r w:rsidR="004C7B3B" w:rsidRPr="00BC0D38">
        <w:rPr>
          <w:sz w:val="24"/>
          <w:szCs w:val="24"/>
          <w:lang w:val="en-GB"/>
        </w:rPr>
        <w:t>,</w:t>
      </w:r>
      <w:r w:rsidRPr="00BC0D38">
        <w:rPr>
          <w:sz w:val="24"/>
          <w:szCs w:val="24"/>
          <w:lang w:val="en-GB"/>
        </w:rPr>
        <w:t xml:space="preserve"> M. &amp; B</w:t>
      </w:r>
      <w:r w:rsidR="00263FE5" w:rsidRPr="00BC0D38">
        <w:rPr>
          <w:sz w:val="24"/>
          <w:szCs w:val="24"/>
          <w:lang w:val="en-GB"/>
        </w:rPr>
        <w:t>ohatkiewicz</w:t>
      </w:r>
      <w:r w:rsidR="004C7B3B" w:rsidRPr="00BC0D38">
        <w:rPr>
          <w:sz w:val="24"/>
          <w:szCs w:val="24"/>
          <w:lang w:val="en-GB"/>
        </w:rPr>
        <w:t>,</w:t>
      </w:r>
      <w:r w:rsidRPr="00BC0D38">
        <w:rPr>
          <w:sz w:val="24"/>
          <w:szCs w:val="24"/>
          <w:lang w:val="en-GB"/>
        </w:rPr>
        <w:t xml:space="preserve"> J., </w:t>
      </w:r>
      <w:r w:rsidR="004C7B3B" w:rsidRPr="00BC0D38">
        <w:rPr>
          <w:sz w:val="24"/>
          <w:szCs w:val="24"/>
          <w:lang w:val="en-GB"/>
        </w:rPr>
        <w:t>(</w:t>
      </w:r>
      <w:r w:rsidRPr="00BC0D38">
        <w:rPr>
          <w:sz w:val="24"/>
          <w:szCs w:val="24"/>
          <w:lang w:val="en-GB"/>
        </w:rPr>
        <w:t>2015</w:t>
      </w:r>
      <w:r w:rsidR="004C7B3B" w:rsidRPr="00BC0D38">
        <w:rPr>
          <w:sz w:val="24"/>
          <w:szCs w:val="24"/>
          <w:lang w:val="en-GB"/>
        </w:rPr>
        <w:t>).</w:t>
      </w:r>
      <w:r w:rsidRPr="00BC0D38">
        <w:rPr>
          <w:sz w:val="24"/>
          <w:szCs w:val="24"/>
          <w:lang w:val="en-GB"/>
        </w:rPr>
        <w:t xml:space="preserve"> The influence of road traffic on birds during autumn period: Implications for planning</w:t>
      </w:r>
      <w:r w:rsidRPr="43B8B6B3">
        <w:rPr>
          <w:sz w:val="24"/>
          <w:szCs w:val="24"/>
          <w:lang w:val="en-GB"/>
        </w:rPr>
        <w:t xml:space="preserve"> and management of road network, </w:t>
      </w:r>
      <w:r w:rsidRPr="43B8B6B3">
        <w:rPr>
          <w:i/>
          <w:iCs/>
          <w:sz w:val="24"/>
          <w:szCs w:val="24"/>
          <w:lang w:val="en-GB"/>
        </w:rPr>
        <w:t>Landscape and Urban Planning</w:t>
      </w:r>
      <w:r w:rsidR="00D85D04" w:rsidRPr="43B8B6B3">
        <w:rPr>
          <w:sz w:val="24"/>
          <w:szCs w:val="24"/>
          <w:lang w:val="en-GB"/>
        </w:rPr>
        <w:t>,</w:t>
      </w:r>
      <w:r w:rsidRPr="43B8B6B3">
        <w:rPr>
          <w:sz w:val="24"/>
          <w:szCs w:val="24"/>
          <w:lang w:val="en-GB"/>
        </w:rPr>
        <w:t xml:space="preserve"> 134, 76-82</w:t>
      </w:r>
      <w:r w:rsidR="00D85D04" w:rsidRPr="43B8B6B3">
        <w:rPr>
          <w:sz w:val="24"/>
          <w:szCs w:val="24"/>
          <w:lang w:val="en-GB"/>
        </w:rPr>
        <w:t xml:space="preserve">. </w:t>
      </w:r>
      <w:r w:rsidR="00F95C4B" w:rsidRPr="43B8B6B3">
        <w:rPr>
          <w:sz w:val="24"/>
          <w:szCs w:val="24"/>
          <w:lang w:val="en-GB"/>
        </w:rPr>
        <w:t>d</w:t>
      </w:r>
      <w:r w:rsidRPr="43B8B6B3">
        <w:rPr>
          <w:sz w:val="24"/>
          <w:szCs w:val="24"/>
          <w:lang w:val="en-GB"/>
        </w:rPr>
        <w:t>oi</w:t>
      </w:r>
      <w:r w:rsidR="00F95C4B" w:rsidRPr="43B8B6B3">
        <w:rPr>
          <w:sz w:val="24"/>
          <w:szCs w:val="24"/>
          <w:lang w:val="en-GB"/>
        </w:rPr>
        <w:t xml:space="preserve">: </w:t>
      </w:r>
      <w:r w:rsidRPr="43B8B6B3">
        <w:rPr>
          <w:sz w:val="24"/>
          <w:szCs w:val="24"/>
          <w:lang w:val="en-GB"/>
        </w:rPr>
        <w:t>10.1016/j.landurbplan.2014.10.016</w:t>
      </w:r>
    </w:p>
    <w:p w14:paraId="7BCE67DE" w14:textId="5628BA6D" w:rsidR="43B8B6B3" w:rsidRPr="00A5786A" w:rsidRDefault="00A5786A" w:rsidP="00A5786A">
      <w:pPr>
        <w:jc w:val="both"/>
        <w:rPr>
          <w:sz w:val="24"/>
          <w:szCs w:val="24"/>
          <w:lang w:val="en-GB"/>
        </w:rPr>
      </w:pPr>
      <w:r w:rsidRPr="00A5786A">
        <w:rPr>
          <w:sz w:val="24"/>
          <w:szCs w:val="24"/>
          <w:lang w:val="en-GB"/>
        </w:rPr>
        <w:t xml:space="preserve">Wiącek, J. (2023). How farmland birds react to traffic noise?. </w:t>
      </w:r>
      <w:r w:rsidRPr="00A5786A">
        <w:rPr>
          <w:i/>
          <w:sz w:val="24"/>
          <w:szCs w:val="24"/>
          <w:lang w:val="en-GB"/>
        </w:rPr>
        <w:t>Belgian Journal of Zoology</w:t>
      </w:r>
      <w:r w:rsidRPr="00A5786A">
        <w:rPr>
          <w:sz w:val="24"/>
          <w:szCs w:val="24"/>
          <w:lang w:val="en-GB"/>
        </w:rPr>
        <w:t>, 153.</w:t>
      </w:r>
      <w:r w:rsidR="43B8B6B3" w:rsidRPr="00A5786A">
        <w:rPr>
          <w:sz w:val="24"/>
          <w:szCs w:val="24"/>
          <w:lang w:val="en-GB"/>
        </w:rPr>
        <w:br w:type="page"/>
      </w:r>
    </w:p>
    <w:p w14:paraId="2DD9A3BF" w14:textId="67878874" w:rsidR="3612B6C8" w:rsidRDefault="3612B6C8" w:rsidP="43B8B6B3">
      <w:pPr>
        <w:pStyle w:val="Nadpis1"/>
        <w:rPr>
          <w:sz w:val="24"/>
          <w:szCs w:val="24"/>
          <w:lang w:val="en-GB"/>
        </w:rPr>
      </w:pPr>
      <w:r w:rsidRPr="43B8B6B3">
        <w:rPr>
          <w:lang w:val="en-GB"/>
        </w:rPr>
        <w:lastRenderedPageBreak/>
        <w:t>Appendix</w:t>
      </w:r>
    </w:p>
    <w:p w14:paraId="26A12FB2" w14:textId="0138925B" w:rsidR="43B8B6B3" w:rsidRDefault="43B8B6B3" w:rsidP="43B8B6B3">
      <w:pPr>
        <w:rPr>
          <w:lang w:val="en-GB"/>
        </w:rPr>
      </w:pPr>
    </w:p>
    <w:tbl>
      <w:tblPr>
        <w:tblStyle w:val="Prosttabulka2"/>
        <w:tblW w:w="0" w:type="auto"/>
        <w:tblLayout w:type="fixed"/>
        <w:tblLook w:val="06A0" w:firstRow="1" w:lastRow="0" w:firstColumn="1" w:lastColumn="0" w:noHBand="1" w:noVBand="1"/>
      </w:tblPr>
      <w:tblGrid>
        <w:gridCol w:w="906"/>
        <w:gridCol w:w="906"/>
        <w:gridCol w:w="906"/>
        <w:gridCol w:w="906"/>
        <w:gridCol w:w="906"/>
        <w:gridCol w:w="906"/>
        <w:gridCol w:w="906"/>
        <w:gridCol w:w="906"/>
        <w:gridCol w:w="906"/>
        <w:gridCol w:w="906"/>
      </w:tblGrid>
      <w:tr w:rsidR="43B8B6B3" w14:paraId="0CA4A8D6" w14:textId="77777777" w:rsidTr="43B8B6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14:paraId="1DA678C9" w14:textId="06FF8D76" w:rsidR="2AEB21E3" w:rsidRDefault="2AEB21E3" w:rsidP="43B8B6B3">
            <w:pPr>
              <w:rPr>
                <w:rFonts w:ascii="Calibri" w:eastAsia="Calibri" w:hAnsi="Calibri" w:cs="Calibri"/>
                <w:b w:val="0"/>
                <w:bCs w:val="0"/>
                <w:i/>
                <w:iCs/>
                <w:color w:val="000000" w:themeColor="text1"/>
                <w:sz w:val="14"/>
                <w:szCs w:val="14"/>
              </w:rPr>
            </w:pPr>
            <w:r w:rsidRPr="43B8B6B3">
              <w:rPr>
                <w:rFonts w:ascii="Calibri" w:eastAsia="Calibri" w:hAnsi="Calibri" w:cs="Calibri"/>
                <w:b w:val="0"/>
                <w:bCs w:val="0"/>
                <w:i/>
                <w:iCs/>
                <w:color w:val="000000" w:themeColor="text1"/>
                <w:sz w:val="14"/>
                <w:szCs w:val="14"/>
              </w:rPr>
              <w:t>P</w:t>
            </w:r>
            <w:r w:rsidR="43B8B6B3" w:rsidRPr="43B8B6B3">
              <w:rPr>
                <w:rFonts w:ascii="Calibri" w:eastAsia="Calibri" w:hAnsi="Calibri" w:cs="Calibri"/>
                <w:b w:val="0"/>
                <w:bCs w:val="0"/>
                <w:i/>
                <w:iCs/>
                <w:color w:val="000000" w:themeColor="text1"/>
                <w:sz w:val="14"/>
                <w:szCs w:val="14"/>
              </w:rPr>
              <w:t>redictor</w:t>
            </w:r>
          </w:p>
        </w:tc>
        <w:tc>
          <w:tcPr>
            <w:tcW w:w="906" w:type="dxa"/>
          </w:tcPr>
          <w:p w14:paraId="425753E9" w14:textId="0651EAD1" w:rsidR="43B8B6B3" w:rsidRDefault="43B8B6B3"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14"/>
                <w:szCs w:val="14"/>
              </w:rPr>
            </w:pPr>
            <w:r w:rsidRPr="43B8B6B3">
              <w:rPr>
                <w:rFonts w:ascii="Calibri" w:eastAsia="Calibri" w:hAnsi="Calibri" w:cs="Calibri"/>
                <w:b w:val="0"/>
                <w:bCs w:val="0"/>
                <w:i/>
                <w:iCs/>
                <w:color w:val="000000" w:themeColor="text1"/>
                <w:sz w:val="14"/>
                <w:szCs w:val="14"/>
              </w:rPr>
              <w:t>Species</w:t>
            </w:r>
          </w:p>
        </w:tc>
        <w:tc>
          <w:tcPr>
            <w:tcW w:w="906" w:type="dxa"/>
          </w:tcPr>
          <w:p w14:paraId="54279607" w14:textId="61ED720F" w:rsidR="43B8B6B3" w:rsidRDefault="43B8B6B3"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14"/>
                <w:szCs w:val="14"/>
              </w:rPr>
            </w:pPr>
            <w:r w:rsidRPr="43B8B6B3">
              <w:rPr>
                <w:rFonts w:ascii="Calibri" w:eastAsia="Calibri" w:hAnsi="Calibri" w:cs="Calibri"/>
                <w:b w:val="0"/>
                <w:bCs w:val="0"/>
                <w:i/>
                <w:iCs/>
                <w:color w:val="000000" w:themeColor="text1"/>
                <w:sz w:val="14"/>
                <w:szCs w:val="14"/>
              </w:rPr>
              <w:t>Farmland</w:t>
            </w:r>
          </w:p>
        </w:tc>
        <w:tc>
          <w:tcPr>
            <w:tcW w:w="906" w:type="dxa"/>
          </w:tcPr>
          <w:p w14:paraId="0465EF4F" w14:textId="1140BA70" w:rsidR="43B8B6B3" w:rsidRDefault="43B8B6B3"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14"/>
                <w:szCs w:val="14"/>
              </w:rPr>
            </w:pPr>
            <w:r w:rsidRPr="43B8B6B3">
              <w:rPr>
                <w:rFonts w:ascii="Calibri" w:eastAsia="Calibri" w:hAnsi="Calibri" w:cs="Calibri"/>
                <w:b w:val="0"/>
                <w:bCs w:val="0"/>
                <w:i/>
                <w:iCs/>
                <w:color w:val="000000" w:themeColor="text1"/>
                <w:sz w:val="14"/>
                <w:szCs w:val="14"/>
              </w:rPr>
              <w:t>Woodland</w:t>
            </w:r>
          </w:p>
        </w:tc>
        <w:tc>
          <w:tcPr>
            <w:tcW w:w="906" w:type="dxa"/>
          </w:tcPr>
          <w:p w14:paraId="05E5D7E2" w14:textId="3D8396FA" w:rsidR="43B8B6B3" w:rsidRDefault="43B8B6B3"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14"/>
                <w:szCs w:val="14"/>
              </w:rPr>
            </w:pPr>
            <w:r w:rsidRPr="43B8B6B3">
              <w:rPr>
                <w:rFonts w:ascii="Calibri" w:eastAsia="Calibri" w:hAnsi="Calibri" w:cs="Calibri"/>
                <w:b w:val="0"/>
                <w:bCs w:val="0"/>
                <w:i/>
                <w:iCs/>
                <w:color w:val="000000" w:themeColor="text1"/>
                <w:sz w:val="14"/>
                <w:szCs w:val="14"/>
              </w:rPr>
              <w:t>Ground</w:t>
            </w:r>
          </w:p>
        </w:tc>
        <w:tc>
          <w:tcPr>
            <w:tcW w:w="906" w:type="dxa"/>
          </w:tcPr>
          <w:p w14:paraId="226741A8" w14:textId="6A9C83C5" w:rsidR="43B8B6B3" w:rsidRDefault="43B8B6B3"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14"/>
                <w:szCs w:val="14"/>
              </w:rPr>
            </w:pPr>
            <w:r w:rsidRPr="43B8B6B3">
              <w:rPr>
                <w:rFonts w:ascii="Calibri" w:eastAsia="Calibri" w:hAnsi="Calibri" w:cs="Calibri"/>
                <w:b w:val="0"/>
                <w:bCs w:val="0"/>
                <w:i/>
                <w:iCs/>
                <w:color w:val="000000" w:themeColor="text1"/>
                <w:sz w:val="14"/>
                <w:szCs w:val="14"/>
              </w:rPr>
              <w:t>Shrub</w:t>
            </w:r>
          </w:p>
        </w:tc>
        <w:tc>
          <w:tcPr>
            <w:tcW w:w="906" w:type="dxa"/>
          </w:tcPr>
          <w:p w14:paraId="2F3DE0F3" w14:textId="649FD1A8" w:rsidR="43B8B6B3" w:rsidRDefault="43B8B6B3"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14"/>
                <w:szCs w:val="14"/>
              </w:rPr>
            </w:pPr>
            <w:r w:rsidRPr="43B8B6B3">
              <w:rPr>
                <w:rFonts w:ascii="Calibri" w:eastAsia="Calibri" w:hAnsi="Calibri" w:cs="Calibri"/>
                <w:b w:val="0"/>
                <w:bCs w:val="0"/>
                <w:i/>
                <w:iCs/>
                <w:color w:val="000000" w:themeColor="text1"/>
                <w:sz w:val="14"/>
                <w:szCs w:val="14"/>
              </w:rPr>
              <w:t>Canopy</w:t>
            </w:r>
          </w:p>
        </w:tc>
        <w:tc>
          <w:tcPr>
            <w:tcW w:w="906" w:type="dxa"/>
          </w:tcPr>
          <w:p w14:paraId="2C6B4E33" w14:textId="09C8FD52" w:rsidR="43B8B6B3" w:rsidRDefault="43B8B6B3"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14"/>
                <w:szCs w:val="14"/>
              </w:rPr>
            </w:pPr>
            <w:r w:rsidRPr="43B8B6B3">
              <w:rPr>
                <w:rFonts w:ascii="Calibri" w:eastAsia="Calibri" w:hAnsi="Calibri" w:cs="Calibri"/>
                <w:b w:val="0"/>
                <w:bCs w:val="0"/>
                <w:i/>
                <w:iCs/>
                <w:color w:val="000000" w:themeColor="text1"/>
                <w:sz w:val="14"/>
                <w:szCs w:val="14"/>
              </w:rPr>
              <w:t>Cavity</w:t>
            </w:r>
          </w:p>
        </w:tc>
        <w:tc>
          <w:tcPr>
            <w:tcW w:w="906" w:type="dxa"/>
          </w:tcPr>
          <w:p w14:paraId="5E2AA90D" w14:textId="24FFC236" w:rsidR="43B8B6B3" w:rsidRDefault="43B8B6B3"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14"/>
                <w:szCs w:val="14"/>
              </w:rPr>
            </w:pPr>
            <w:r w:rsidRPr="43B8B6B3">
              <w:rPr>
                <w:rFonts w:ascii="Calibri" w:eastAsia="Calibri" w:hAnsi="Calibri" w:cs="Calibri"/>
                <w:b w:val="0"/>
                <w:bCs w:val="0"/>
                <w:i/>
                <w:iCs/>
                <w:color w:val="000000" w:themeColor="text1"/>
                <w:sz w:val="14"/>
                <w:szCs w:val="14"/>
              </w:rPr>
              <w:t>Insect</w:t>
            </w:r>
          </w:p>
        </w:tc>
        <w:tc>
          <w:tcPr>
            <w:tcW w:w="906" w:type="dxa"/>
          </w:tcPr>
          <w:p w14:paraId="06DEEBA6" w14:textId="42589F1B" w:rsidR="43B8B6B3" w:rsidRDefault="43B8B6B3" w:rsidP="43B8B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14"/>
                <w:szCs w:val="14"/>
              </w:rPr>
            </w:pPr>
            <w:r w:rsidRPr="43B8B6B3">
              <w:rPr>
                <w:rFonts w:ascii="Calibri" w:eastAsia="Calibri" w:hAnsi="Calibri" w:cs="Calibri"/>
                <w:b w:val="0"/>
                <w:bCs w:val="0"/>
                <w:i/>
                <w:iCs/>
                <w:color w:val="000000" w:themeColor="text1"/>
                <w:sz w:val="14"/>
                <w:szCs w:val="14"/>
              </w:rPr>
              <w:t>Granivor</w:t>
            </w:r>
          </w:p>
        </w:tc>
      </w:tr>
      <w:tr w:rsidR="43B8B6B3" w14:paraId="612BB421"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7D98BA71" w14:textId="442A2B65"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Intercept</w:t>
            </w:r>
          </w:p>
        </w:tc>
        <w:tc>
          <w:tcPr>
            <w:tcW w:w="906" w:type="dxa"/>
          </w:tcPr>
          <w:p w14:paraId="67CFA0D9" w14:textId="16C73036"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1.086±0.115***</w:t>
            </w:r>
          </w:p>
        </w:tc>
        <w:tc>
          <w:tcPr>
            <w:tcW w:w="906" w:type="dxa"/>
          </w:tcPr>
          <w:p w14:paraId="75013775" w14:textId="0F353C1E"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0.118±0.171</w:t>
            </w:r>
          </w:p>
        </w:tc>
        <w:tc>
          <w:tcPr>
            <w:tcW w:w="906" w:type="dxa"/>
          </w:tcPr>
          <w:p w14:paraId="56D03335" w14:textId="0F994816"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0.319±0.119**</w:t>
            </w:r>
          </w:p>
        </w:tc>
        <w:tc>
          <w:tcPr>
            <w:tcW w:w="906" w:type="dxa"/>
          </w:tcPr>
          <w:p w14:paraId="0EF62C4F" w14:textId="036DC582"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0.186±0.139</w:t>
            </w:r>
          </w:p>
        </w:tc>
        <w:tc>
          <w:tcPr>
            <w:tcW w:w="906" w:type="dxa"/>
          </w:tcPr>
          <w:p w14:paraId="63E96328" w14:textId="220E2BA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-0.291±0.087***</w:t>
            </w:r>
          </w:p>
        </w:tc>
        <w:tc>
          <w:tcPr>
            <w:tcW w:w="906" w:type="dxa"/>
          </w:tcPr>
          <w:p w14:paraId="3B4EC835" w14:textId="68AC247A"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-0.542±0.155***</w:t>
            </w:r>
          </w:p>
        </w:tc>
        <w:tc>
          <w:tcPr>
            <w:tcW w:w="906" w:type="dxa"/>
          </w:tcPr>
          <w:p w14:paraId="2E4C003F" w14:textId="2B9CA1AF"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-0.684±0.156***</w:t>
            </w:r>
          </w:p>
        </w:tc>
        <w:tc>
          <w:tcPr>
            <w:tcW w:w="906" w:type="dxa"/>
          </w:tcPr>
          <w:p w14:paraId="15F2A7BE" w14:textId="45B18BD7"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0.712±0.048***</w:t>
            </w:r>
          </w:p>
        </w:tc>
        <w:tc>
          <w:tcPr>
            <w:tcW w:w="906" w:type="dxa"/>
          </w:tcPr>
          <w:p w14:paraId="26B44882" w14:textId="388FD2AF"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0.104±0.056·</w:t>
            </w:r>
          </w:p>
        </w:tc>
      </w:tr>
      <w:tr w:rsidR="43B8B6B3" w14:paraId="51445A79"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409FED8C" w14:textId="07F2AAFF" w:rsidR="18BFC2FB" w:rsidRDefault="18BFC2FB"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D</w:t>
            </w:r>
            <w:r w:rsidR="43B8B6B3" w:rsidRPr="43B8B6B3">
              <w:rPr>
                <w:rFonts w:ascii="Calibri" w:eastAsia="Calibri" w:hAnsi="Calibri" w:cs="Calibri"/>
                <w:b w:val="0"/>
                <w:bCs w:val="0"/>
                <w:color w:val="000000" w:themeColor="text1"/>
                <w:sz w:val="14"/>
                <w:szCs w:val="14"/>
              </w:rPr>
              <w:t>istance</w:t>
            </w:r>
            <w:r w:rsidRPr="43B8B6B3">
              <w:rPr>
                <w:rFonts w:ascii="Calibri" w:eastAsia="Calibri" w:hAnsi="Calibri" w:cs="Calibri"/>
                <w:b w:val="0"/>
                <w:bCs w:val="0"/>
                <w:color w:val="000000" w:themeColor="text1"/>
                <w:sz w:val="14"/>
                <w:szCs w:val="14"/>
              </w:rPr>
              <w:t>_sc</w:t>
            </w:r>
          </w:p>
        </w:tc>
        <w:tc>
          <w:tcPr>
            <w:tcW w:w="906" w:type="dxa"/>
          </w:tcPr>
          <w:p w14:paraId="1BA65E70" w14:textId="2A884705"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0.326±0.029***</w:t>
            </w:r>
          </w:p>
        </w:tc>
        <w:tc>
          <w:tcPr>
            <w:tcW w:w="906" w:type="dxa"/>
          </w:tcPr>
          <w:p w14:paraId="6F22008F" w14:textId="48AF29E1"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0.34±0.046***</w:t>
            </w:r>
          </w:p>
        </w:tc>
        <w:tc>
          <w:tcPr>
            <w:tcW w:w="906" w:type="dxa"/>
          </w:tcPr>
          <w:p w14:paraId="416F143C" w14:textId="1B9B425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0.298±0.04***</w:t>
            </w:r>
          </w:p>
        </w:tc>
        <w:tc>
          <w:tcPr>
            <w:tcW w:w="906" w:type="dxa"/>
          </w:tcPr>
          <w:p w14:paraId="765A6307" w14:textId="474D765B"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0.231±0.046***</w:t>
            </w:r>
          </w:p>
        </w:tc>
        <w:tc>
          <w:tcPr>
            <w:tcW w:w="906" w:type="dxa"/>
          </w:tcPr>
          <w:p w14:paraId="5C8F1C40" w14:textId="558E1F2D"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0.452±0.057***</w:t>
            </w:r>
          </w:p>
        </w:tc>
        <w:tc>
          <w:tcPr>
            <w:tcW w:w="906" w:type="dxa"/>
          </w:tcPr>
          <w:p w14:paraId="35C17E31" w14:textId="6AE5166D"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0.327±0.068***</w:t>
            </w:r>
          </w:p>
        </w:tc>
        <w:tc>
          <w:tcPr>
            <w:tcW w:w="906" w:type="dxa"/>
          </w:tcPr>
          <w:p w14:paraId="3BDA97C0" w14:textId="40458842"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0.341±0.062***</w:t>
            </w:r>
          </w:p>
        </w:tc>
        <w:tc>
          <w:tcPr>
            <w:tcW w:w="906" w:type="dxa"/>
          </w:tcPr>
          <w:p w14:paraId="54F74596" w14:textId="55B15D3F"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0.332±0.036***</w:t>
            </w:r>
          </w:p>
        </w:tc>
        <w:tc>
          <w:tcPr>
            <w:tcW w:w="906" w:type="dxa"/>
          </w:tcPr>
          <w:p w14:paraId="12A5971A" w14:textId="22AF64C3"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0.27±0.053***</w:t>
            </w:r>
          </w:p>
        </w:tc>
      </w:tr>
      <w:tr w:rsidR="43B8B6B3" w14:paraId="42670BE4"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3123176C" w14:textId="66F3B9AE"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e2_sc</w:t>
            </w:r>
          </w:p>
        </w:tc>
        <w:tc>
          <w:tcPr>
            <w:tcW w:w="906" w:type="dxa"/>
          </w:tcPr>
          <w:p w14:paraId="21640937" w14:textId="302FC31A"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0.074±0.035*</w:t>
            </w:r>
          </w:p>
        </w:tc>
        <w:tc>
          <w:tcPr>
            <w:tcW w:w="906" w:type="dxa"/>
          </w:tcPr>
          <w:p w14:paraId="154EBD29" w14:textId="505E2CA1"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0.082±0.056</w:t>
            </w:r>
          </w:p>
        </w:tc>
        <w:tc>
          <w:tcPr>
            <w:tcW w:w="906" w:type="dxa"/>
          </w:tcPr>
          <w:p w14:paraId="7A0E804B" w14:textId="0F66310A"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0.114±0.051*</w:t>
            </w:r>
          </w:p>
        </w:tc>
        <w:tc>
          <w:tcPr>
            <w:tcW w:w="906" w:type="dxa"/>
          </w:tcPr>
          <w:p w14:paraId="718932FC" w14:textId="01827B31"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0.105±0.059·</w:t>
            </w:r>
          </w:p>
        </w:tc>
        <w:tc>
          <w:tcPr>
            <w:tcW w:w="906" w:type="dxa"/>
          </w:tcPr>
          <w:p w14:paraId="0CA93C20" w14:textId="7CA6162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0.111±0.057·</w:t>
            </w:r>
          </w:p>
        </w:tc>
        <w:tc>
          <w:tcPr>
            <w:tcW w:w="906" w:type="dxa"/>
          </w:tcPr>
          <w:p w14:paraId="7F02B12E" w14:textId="3B477900"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6D5FDE54" w14:textId="4B82A535"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30B25072" w14:textId="3E5E7611"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0.13±0.038***</w:t>
            </w:r>
          </w:p>
        </w:tc>
        <w:tc>
          <w:tcPr>
            <w:tcW w:w="906" w:type="dxa"/>
          </w:tcPr>
          <w:p w14:paraId="4A49D0DF" w14:textId="4950B0B4"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r>
      <w:tr w:rsidR="43B8B6B3" w14:paraId="5252B383"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62B76A76" w14:textId="49167583"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e3_sc</w:t>
            </w:r>
          </w:p>
        </w:tc>
        <w:tc>
          <w:tcPr>
            <w:tcW w:w="906" w:type="dxa"/>
          </w:tcPr>
          <w:p w14:paraId="5A68EB61" w14:textId="30A34BDF"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0.219±0.028***</w:t>
            </w:r>
          </w:p>
        </w:tc>
        <w:tc>
          <w:tcPr>
            <w:tcW w:w="906" w:type="dxa"/>
          </w:tcPr>
          <w:p w14:paraId="55096743" w14:textId="060B918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0CEABC65" w14:textId="2ED54EBD"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0.407±0.043***</w:t>
            </w:r>
          </w:p>
        </w:tc>
        <w:tc>
          <w:tcPr>
            <w:tcW w:w="906" w:type="dxa"/>
          </w:tcPr>
          <w:p w14:paraId="26592038" w14:textId="4E604447"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0.098±0.047*</w:t>
            </w:r>
          </w:p>
        </w:tc>
        <w:tc>
          <w:tcPr>
            <w:tcW w:w="906" w:type="dxa"/>
          </w:tcPr>
          <w:p w14:paraId="44F28558" w14:textId="29A03316"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0.267±0.054***</w:t>
            </w:r>
          </w:p>
        </w:tc>
        <w:tc>
          <w:tcPr>
            <w:tcW w:w="906" w:type="dxa"/>
          </w:tcPr>
          <w:p w14:paraId="724A079F" w14:textId="68AC5FFA"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0.25±0.068***</w:t>
            </w:r>
          </w:p>
        </w:tc>
        <w:tc>
          <w:tcPr>
            <w:tcW w:w="906" w:type="dxa"/>
          </w:tcPr>
          <w:p w14:paraId="59329C16" w14:textId="33CDB039"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0.324±0.059***</w:t>
            </w:r>
          </w:p>
        </w:tc>
        <w:tc>
          <w:tcPr>
            <w:tcW w:w="906" w:type="dxa"/>
          </w:tcPr>
          <w:p w14:paraId="0ED7759D" w14:textId="6C89E1A3"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0.287±0.034***</w:t>
            </w:r>
          </w:p>
        </w:tc>
        <w:tc>
          <w:tcPr>
            <w:tcW w:w="906" w:type="dxa"/>
          </w:tcPr>
          <w:p w14:paraId="21243E70" w14:textId="2C914F8A"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0.085±0.053</w:t>
            </w:r>
          </w:p>
        </w:tc>
      </w:tr>
      <w:tr w:rsidR="43B8B6B3" w14:paraId="0B3FAA36"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4DF487B3" w14:textId="6CC7ED6D"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field1</w:t>
            </w:r>
          </w:p>
        </w:tc>
        <w:tc>
          <w:tcPr>
            <w:tcW w:w="906" w:type="dxa"/>
          </w:tcPr>
          <w:p w14:paraId="68CBC14C" w14:textId="66E6E3DF"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0.152±0.079·</w:t>
            </w:r>
          </w:p>
        </w:tc>
        <w:tc>
          <w:tcPr>
            <w:tcW w:w="906" w:type="dxa"/>
          </w:tcPr>
          <w:p w14:paraId="39B9F0D3" w14:textId="311DF725"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0.209±0.126·</w:t>
            </w:r>
          </w:p>
        </w:tc>
        <w:tc>
          <w:tcPr>
            <w:tcW w:w="906" w:type="dxa"/>
          </w:tcPr>
          <w:p w14:paraId="40871CCE" w14:textId="5CCA7A37"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0.163±0.114</w:t>
            </w:r>
          </w:p>
        </w:tc>
        <w:tc>
          <w:tcPr>
            <w:tcW w:w="906" w:type="dxa"/>
          </w:tcPr>
          <w:p w14:paraId="223A3EB4" w14:textId="67CE9838"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58AF0C8C" w14:textId="127D959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4C3D5D86" w14:textId="348CD64E"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48114D45" w14:textId="120DF9B9"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0.403±0.164*</w:t>
            </w:r>
          </w:p>
        </w:tc>
        <w:tc>
          <w:tcPr>
            <w:tcW w:w="906" w:type="dxa"/>
          </w:tcPr>
          <w:p w14:paraId="03FD3442" w14:textId="01A30E48"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5728FBD3" w14:textId="22D944FF"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r>
      <w:tr w:rsidR="43B8B6B3" w14:paraId="0E71D1AF"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26C70528" w14:textId="17BD367D"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ruderal1</w:t>
            </w:r>
          </w:p>
        </w:tc>
        <w:tc>
          <w:tcPr>
            <w:tcW w:w="906" w:type="dxa"/>
          </w:tcPr>
          <w:p w14:paraId="62BA517D" w14:textId="070D03B4"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0.216±0.077**</w:t>
            </w:r>
          </w:p>
        </w:tc>
        <w:tc>
          <w:tcPr>
            <w:tcW w:w="906" w:type="dxa"/>
          </w:tcPr>
          <w:p w14:paraId="5D0135B3" w14:textId="0C5F2E19"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5D6FA407" w14:textId="27110843"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0.349±0.104***</w:t>
            </w:r>
          </w:p>
        </w:tc>
        <w:tc>
          <w:tcPr>
            <w:tcW w:w="906" w:type="dxa"/>
          </w:tcPr>
          <w:p w14:paraId="55117402" w14:textId="02E105D9"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5ECEA951" w14:textId="421384B4"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0.272±0.127*</w:t>
            </w:r>
          </w:p>
        </w:tc>
        <w:tc>
          <w:tcPr>
            <w:tcW w:w="906" w:type="dxa"/>
          </w:tcPr>
          <w:p w14:paraId="77A93AD0" w14:textId="75F32829"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5D5EFF11" w14:textId="1E33BE71"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0.393±0.134**</w:t>
            </w:r>
          </w:p>
        </w:tc>
        <w:tc>
          <w:tcPr>
            <w:tcW w:w="906" w:type="dxa"/>
          </w:tcPr>
          <w:p w14:paraId="6D92B2B7" w14:textId="7D6EF5D6"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4FDB952D" w14:textId="4AE224F1"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r>
      <w:tr w:rsidR="43B8B6B3" w14:paraId="685172DA"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7A1816C7" w14:textId="4F660A40"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water1</w:t>
            </w:r>
          </w:p>
        </w:tc>
        <w:tc>
          <w:tcPr>
            <w:tcW w:w="906" w:type="dxa"/>
          </w:tcPr>
          <w:p w14:paraId="54249BFB" w14:textId="75B4C751"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0.183±0.064**</w:t>
            </w:r>
          </w:p>
        </w:tc>
        <w:tc>
          <w:tcPr>
            <w:tcW w:w="906" w:type="dxa"/>
          </w:tcPr>
          <w:p w14:paraId="1DFBA520" w14:textId="6303CFBB"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0.201±0.103·</w:t>
            </w:r>
          </w:p>
        </w:tc>
        <w:tc>
          <w:tcPr>
            <w:tcW w:w="906" w:type="dxa"/>
          </w:tcPr>
          <w:p w14:paraId="6FA9E345" w14:textId="297D4472"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0.213±0.102*</w:t>
            </w:r>
          </w:p>
        </w:tc>
        <w:tc>
          <w:tcPr>
            <w:tcW w:w="906" w:type="dxa"/>
          </w:tcPr>
          <w:p w14:paraId="19590211" w14:textId="17779170"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0.357±0.1***</w:t>
            </w:r>
          </w:p>
        </w:tc>
        <w:tc>
          <w:tcPr>
            <w:tcW w:w="906" w:type="dxa"/>
          </w:tcPr>
          <w:p w14:paraId="2126C929" w14:textId="145D11A6"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722D133C" w14:textId="0C73B2A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1AA4A8A6" w14:textId="3B7F827F"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3018DC28" w14:textId="73D76B8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0.294±0.077***</w:t>
            </w:r>
          </w:p>
        </w:tc>
        <w:tc>
          <w:tcPr>
            <w:tcW w:w="906" w:type="dxa"/>
          </w:tcPr>
          <w:p w14:paraId="509DA83B" w14:textId="0881F0B0"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r>
      <w:tr w:rsidR="43B8B6B3" w14:paraId="1BCD2EFC"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5A381583" w14:textId="6A8D16DF"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village_sc</w:t>
            </w:r>
          </w:p>
        </w:tc>
        <w:tc>
          <w:tcPr>
            <w:tcW w:w="906" w:type="dxa"/>
          </w:tcPr>
          <w:p w14:paraId="06BE233E" w14:textId="56D89F84"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-0.066±0.032*</w:t>
            </w:r>
          </w:p>
        </w:tc>
        <w:tc>
          <w:tcPr>
            <w:tcW w:w="906" w:type="dxa"/>
          </w:tcPr>
          <w:p w14:paraId="45BE662A" w14:textId="54B9DE78"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68D143B0" w14:textId="0C21D822"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-0.08±0.049</w:t>
            </w:r>
          </w:p>
        </w:tc>
        <w:tc>
          <w:tcPr>
            <w:tcW w:w="906" w:type="dxa"/>
          </w:tcPr>
          <w:p w14:paraId="005D00E4" w14:textId="70576ABD"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491AC232" w14:textId="7855994E"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56ECE24E" w14:textId="30132DCF"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-0.159±0.082·</w:t>
            </w:r>
          </w:p>
        </w:tc>
        <w:tc>
          <w:tcPr>
            <w:tcW w:w="906" w:type="dxa"/>
          </w:tcPr>
          <w:p w14:paraId="2A33FB56" w14:textId="22901B01"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017674B3" w14:textId="653B8099"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08572A70" w14:textId="4FF475E3"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r>
      <w:tr w:rsidR="43B8B6B3" w14:paraId="7DB0EF1C"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78A49E89" w14:textId="55316E60"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traffic_sc</w:t>
            </w:r>
          </w:p>
        </w:tc>
        <w:tc>
          <w:tcPr>
            <w:tcW w:w="906" w:type="dxa"/>
          </w:tcPr>
          <w:p w14:paraId="5EA4BF45" w14:textId="22284FD1"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-0.155±0.058**</w:t>
            </w:r>
          </w:p>
        </w:tc>
        <w:tc>
          <w:tcPr>
            <w:tcW w:w="906" w:type="dxa"/>
          </w:tcPr>
          <w:p w14:paraId="79E52113" w14:textId="42AC448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-0.157±0.086·</w:t>
            </w:r>
          </w:p>
        </w:tc>
        <w:tc>
          <w:tcPr>
            <w:tcW w:w="906" w:type="dxa"/>
          </w:tcPr>
          <w:p w14:paraId="00C692DC" w14:textId="0ACB562D"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75DD763C" w14:textId="77C14A1E"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7CE04E14" w14:textId="735A2A40"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0.186±0.058**</w:t>
            </w:r>
          </w:p>
        </w:tc>
        <w:tc>
          <w:tcPr>
            <w:tcW w:w="906" w:type="dxa"/>
          </w:tcPr>
          <w:p w14:paraId="1DFED450" w14:textId="501FA869"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-0.387±0.127**</w:t>
            </w:r>
          </w:p>
        </w:tc>
        <w:tc>
          <w:tcPr>
            <w:tcW w:w="906" w:type="dxa"/>
          </w:tcPr>
          <w:p w14:paraId="413DAA8D" w14:textId="06102C07"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2DB8C7BF" w14:textId="7B3CE268"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3FC4EAA2" w14:textId="10C5A14A"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r>
      <w:tr w:rsidR="43B8B6B3" w14:paraId="0E2B6AD1"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62FB4936" w14:textId="0B675864"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alt_sc</w:t>
            </w:r>
          </w:p>
        </w:tc>
        <w:tc>
          <w:tcPr>
            <w:tcW w:w="906" w:type="dxa"/>
          </w:tcPr>
          <w:p w14:paraId="1124E90B" w14:textId="52881EE4"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-0.186±0.081*</w:t>
            </w:r>
          </w:p>
        </w:tc>
        <w:tc>
          <w:tcPr>
            <w:tcW w:w="906" w:type="dxa"/>
          </w:tcPr>
          <w:p w14:paraId="3F3F2A28" w14:textId="1699E1BA"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4B98E1C9" w14:textId="6E603B78"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-0.323±0.067***</w:t>
            </w:r>
          </w:p>
        </w:tc>
        <w:tc>
          <w:tcPr>
            <w:tcW w:w="906" w:type="dxa"/>
          </w:tcPr>
          <w:p w14:paraId="6905C228" w14:textId="17A4B5DE"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1213A86B" w14:textId="2D732C58"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-0.631±0.089***</w:t>
            </w:r>
          </w:p>
        </w:tc>
        <w:tc>
          <w:tcPr>
            <w:tcW w:w="906" w:type="dxa"/>
          </w:tcPr>
          <w:p w14:paraId="58728F25" w14:textId="60787786"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63E0C362" w14:textId="63D4E4D2"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-0.289±0.078***</w:t>
            </w:r>
          </w:p>
        </w:tc>
        <w:tc>
          <w:tcPr>
            <w:tcW w:w="906" w:type="dxa"/>
          </w:tcPr>
          <w:p w14:paraId="4148E950" w14:textId="41370CF2"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-0.175±0.047***</w:t>
            </w:r>
          </w:p>
        </w:tc>
        <w:tc>
          <w:tcPr>
            <w:tcW w:w="906" w:type="dxa"/>
          </w:tcPr>
          <w:p w14:paraId="3AD0FEA4" w14:textId="04951FD8"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-0.216±0.063***</w:t>
            </w:r>
          </w:p>
        </w:tc>
      </w:tr>
      <w:tr w:rsidR="43B8B6B3" w14:paraId="7A3D2313" w14:textId="77777777" w:rsidTr="43B8B6B3">
        <w:trPr>
          <w:trHeight w:val="300"/>
        </w:trPr>
        <w:tc>
          <w:tcPr>
            <w:cnfStyle w:val="001000000000" w:firstRow="0" w:lastRow="0" w:firstColumn="1" w:lastColumn="0" w:oddVBand="0" w:evenVBand="0" w:oddHBand="0" w:evenHBand="0" w:firstRowFirstColumn="0" w:firstRowLastColumn="0" w:lastRowFirstColumn="0" w:lastRowLastColumn="0"/>
            <w:tcW w:w="906" w:type="dxa"/>
          </w:tcPr>
          <w:p w14:paraId="7B4F37D1" w14:textId="122DCD0C" w:rsidR="43B8B6B3" w:rsidRDefault="43B8B6B3" w:rsidP="43B8B6B3">
            <w:pPr>
              <w:rPr>
                <w:rFonts w:ascii="Calibri" w:eastAsia="Calibri" w:hAnsi="Calibri" w:cs="Calibri"/>
                <w:b w:val="0"/>
                <w:bCs w:val="0"/>
                <w:color w:val="000000" w:themeColor="text1"/>
                <w:sz w:val="14"/>
                <w:szCs w:val="14"/>
              </w:rPr>
            </w:pPr>
            <w:r w:rsidRPr="43B8B6B3">
              <w:rPr>
                <w:rFonts w:ascii="Calibri" w:eastAsia="Calibri" w:hAnsi="Calibri" w:cs="Calibri"/>
                <w:b w:val="0"/>
                <w:bCs w:val="0"/>
                <w:color w:val="000000" w:themeColor="text1"/>
                <w:sz w:val="14"/>
                <w:szCs w:val="14"/>
              </w:rPr>
              <w:t>forest_sc</w:t>
            </w:r>
          </w:p>
        </w:tc>
        <w:tc>
          <w:tcPr>
            <w:tcW w:w="906" w:type="dxa"/>
          </w:tcPr>
          <w:p w14:paraId="4380B7B5" w14:textId="1CDD18D3"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39D79CBD" w14:textId="2C3E8BD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05FD82B9" w14:textId="49A655F4"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6D60B8FF" w14:textId="17E77749"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64FD29B7" w14:textId="7A3C06CA"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31F24B5B" w14:textId="2C365CCA"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0.144±0.073*</w:t>
            </w:r>
          </w:p>
        </w:tc>
        <w:tc>
          <w:tcPr>
            <w:tcW w:w="906" w:type="dxa"/>
          </w:tcPr>
          <w:p w14:paraId="63072AF5" w14:textId="0178B739"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5BD6CFEE" w14:textId="71E3D38C"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c>
          <w:tcPr>
            <w:tcW w:w="906" w:type="dxa"/>
          </w:tcPr>
          <w:p w14:paraId="0950947C" w14:textId="58B1B4B3" w:rsidR="43B8B6B3" w:rsidRDefault="43B8B6B3" w:rsidP="43B8B6B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4"/>
                <w:szCs w:val="14"/>
              </w:rPr>
            </w:pPr>
            <w:r w:rsidRPr="43B8B6B3">
              <w:rPr>
                <w:rFonts w:ascii="Calibri" w:eastAsia="Calibri" w:hAnsi="Calibri" w:cs="Calibri"/>
                <w:color w:val="000000" w:themeColor="text1"/>
                <w:sz w:val="14"/>
                <w:szCs w:val="14"/>
              </w:rPr>
              <w:t>-</w:t>
            </w:r>
          </w:p>
        </w:tc>
      </w:tr>
    </w:tbl>
    <w:p w14:paraId="0854D489" w14:textId="076E6306" w:rsidR="43B8B6B3" w:rsidRDefault="407A8C19" w:rsidP="43B8B6B3">
      <w:pPr>
        <w:rPr>
          <w:lang w:val="en-GB"/>
        </w:rPr>
      </w:pPr>
      <w:r w:rsidRPr="36AD0708">
        <w:rPr>
          <w:lang w:val="en-GB"/>
        </w:rPr>
        <w:t xml:space="preserve">Fig A1. Model coefficients </w:t>
      </w:r>
      <w:r w:rsidR="1603A630" w:rsidRPr="18E693D5">
        <w:rPr>
          <w:lang w:val="en-GB"/>
        </w:rPr>
        <w:t xml:space="preserve">(on a link scale) </w:t>
      </w:r>
      <w:r w:rsidRPr="36AD0708">
        <w:rPr>
          <w:lang w:val="en-GB"/>
        </w:rPr>
        <w:t>with associated standard errors and corresponding Wald-test significance</w:t>
      </w:r>
      <w:r w:rsidR="5C9254EF" w:rsidRPr="36AD0708">
        <w:rPr>
          <w:lang w:val="en-GB"/>
        </w:rPr>
        <w:t>, for all nine GLMM/GLM models.</w:t>
      </w:r>
    </w:p>
    <w:sectPr w:rsidR="43B8B6B3" w:rsidSect="004979AB">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ken Zdeněk" w:date="2024-06-03T21:19:00Z" w:initials="ZK">
    <w:p w14:paraId="2B68A1D9" w14:textId="77777777" w:rsidR="00F567FB" w:rsidRDefault="00F567FB" w:rsidP="001A3AB7">
      <w:pPr>
        <w:pStyle w:val="Textkomente"/>
      </w:pPr>
      <w:r>
        <w:rPr>
          <w:rStyle w:val="Odkaznakoment"/>
        </w:rPr>
        <w:annotationRef/>
      </w:r>
      <w:r>
        <w:t>Bude potřeba srovnat silniční terminologii...v britské angličtině je highway jakákoli hlavní silnice, dálnice je motorway</w:t>
      </w:r>
    </w:p>
  </w:comment>
  <w:comment w:id="1" w:author="Keken Zdeněk" w:date="2024-06-04T07:41:00Z" w:initials="KZ">
    <w:p w14:paraId="060E02D1" w14:textId="77777777" w:rsidR="00F567FB" w:rsidRDefault="00F567FB">
      <w:pPr>
        <w:pStyle w:val="Textkomente"/>
      </w:pPr>
      <w:r>
        <w:rPr>
          <w:rStyle w:val="Odkaznakoment"/>
        </w:rPr>
        <w:annotationRef/>
      </w:r>
      <w:r>
        <w:t>Takhle jsem to měl komentované v jednom článku</w:t>
      </w:r>
    </w:p>
    <w:p w14:paraId="63146A54" w14:textId="77777777" w:rsidR="00F567FB" w:rsidRDefault="00F567FB" w:rsidP="003A7692">
      <w:pPr>
        <w:pStyle w:val="Textkomente"/>
      </w:pPr>
      <w:r>
        <w:rPr>
          <w:lang w:val="en-GB"/>
        </w:rPr>
        <w:t>I think you need to have a clear definition of terms right at the beginning of your thesis.</w:t>
      </w:r>
      <w:r>
        <w:rPr>
          <w:lang w:val="en-GB"/>
        </w:rPr>
        <w:br/>
        <w:t xml:space="preserve">In British English, a </w:t>
      </w:r>
      <w:r>
        <w:rPr>
          <w:i/>
          <w:iCs/>
          <w:lang w:val="en-GB"/>
        </w:rPr>
        <w:t xml:space="preserve">highway </w:t>
      </w:r>
      <w:r>
        <w:rPr>
          <w:lang w:val="en-GB"/>
        </w:rPr>
        <w:t>is any public or private road or other public way - i.e. anything from the track outside my cottage to the biggest motorway. Legally the term actually includes any public footpath or bridleway, even if they are not paved.</w:t>
      </w:r>
      <w:r>
        <w:rPr>
          <w:lang w:val="en-GB"/>
        </w:rPr>
        <w:br/>
        <w:t xml:space="preserve">In the USA, </w:t>
      </w:r>
      <w:r>
        <w:rPr>
          <w:i/>
          <w:iCs/>
          <w:lang w:val="en-GB"/>
        </w:rPr>
        <w:t xml:space="preserve">highway </w:t>
      </w:r>
      <w:r>
        <w:rPr>
          <w:lang w:val="en-GB"/>
        </w:rPr>
        <w:t>specifically means a motorway/Autobahn.</w:t>
      </w:r>
    </w:p>
  </w:comment>
  <w:comment w:id="2" w:author="Keken Zdeněk" w:date="2024-06-04T07:42:00Z" w:initials="KZ">
    <w:p w14:paraId="2AB5157A" w14:textId="77777777" w:rsidR="00F567FB" w:rsidRDefault="00F567FB" w:rsidP="003A7692">
      <w:pPr>
        <w:pStyle w:val="Textkomente"/>
      </w:pPr>
      <w:r>
        <w:rPr>
          <w:rStyle w:val="Odkaznakoment"/>
        </w:rPr>
        <w:annotationRef/>
      </w:r>
      <w:r>
        <w:t>Takže pokud v britské angličtině tak všude místho highway by mělo být motorway</w:t>
      </w:r>
    </w:p>
  </w:comment>
  <w:comment w:id="9" w:author="Hladík Štěpán" w:date="2024-06-05T19:16:00Z" w:initials="HŠ">
    <w:p w14:paraId="46251B1B" w14:textId="0A580ADA" w:rsidR="00F567FB" w:rsidRDefault="00F567FB">
      <w:pPr>
        <w:pStyle w:val="Textkomente"/>
      </w:pPr>
      <w:r>
        <w:rPr>
          <w:rStyle w:val="Odkaznakoment"/>
        </w:rPr>
        <w:annotationRef/>
      </w:r>
      <w:r>
        <w:t>Vyměnit definici highway za motorway</w:t>
      </w:r>
    </w:p>
  </w:comment>
  <w:comment w:id="10" w:author="Barták Vojtěch" w:date="2023-10-30T17:06:00Z" w:initials="BV">
    <w:p w14:paraId="22CB488A" w14:textId="40320CE9" w:rsidR="00F567FB" w:rsidRDefault="00F567FB">
      <w:r>
        <w:t>Sladit názvy, sladit řazení prediktorů..</w:t>
      </w:r>
      <w:r>
        <w:annotationRef/>
      </w:r>
    </w:p>
  </w:comment>
  <w:comment w:id="11" w:author="Hladík Štěpán" w:date="2024-06-05T19:17:00Z" w:initials="HŠ">
    <w:p w14:paraId="7A845095" w14:textId="4C151A3A" w:rsidR="00F567FB" w:rsidRDefault="00F567FB">
      <w:pPr>
        <w:pStyle w:val="Textkomente"/>
      </w:pPr>
      <w:r>
        <w:rPr>
          <w:rStyle w:val="Odkaznakoment"/>
        </w:rPr>
        <w:annotationRef/>
      </w:r>
      <w:r>
        <w:t>Dist. motorway místo highway</w:t>
      </w:r>
    </w:p>
  </w:comment>
  <w:comment w:id="12" w:author="Barták Vojtěch" w:date="2023-10-30T17:05:00Z" w:initials="BV">
    <w:p w14:paraId="3697F681" w14:textId="60B4514E" w:rsidR="00F567FB" w:rsidRDefault="00F567FB">
      <w:r>
        <w:t xml:space="preserve">Seřadit podle </w:t>
      </w:r>
      <w:r>
        <w:t>importance, sladit názvy...</w:t>
      </w:r>
      <w:r>
        <w:annotationRef/>
      </w:r>
      <w:r>
        <w:t xml:space="preserve"> </w:t>
      </w:r>
    </w:p>
  </w:comment>
  <w:comment w:id="13" w:author="Hladík Štěpán" w:date="2024-05-12T16:46:00Z" w:initials="HŠ">
    <w:p w14:paraId="6079FA52" w14:textId="77777777" w:rsidR="00F567FB" w:rsidRDefault="00F567FB" w:rsidP="00374017">
      <w:pPr>
        <w:pStyle w:val="Textkomente"/>
      </w:pPr>
      <w:r>
        <w:rPr>
          <w:rStyle w:val="Odkaznakoment"/>
        </w:rPr>
        <w:annotationRef/>
      </w:r>
      <w:r>
        <w:t xml:space="preserve">Seřadit následovně: </w:t>
      </w:r>
    </w:p>
    <w:p w14:paraId="428502D1" w14:textId="46CD357D" w:rsidR="00F567FB" w:rsidRDefault="00F567FB" w:rsidP="00374017">
      <w:pPr>
        <w:pStyle w:val="Textkomente"/>
      </w:pPr>
      <w:r>
        <w:t xml:space="preserve">Dist. to </w:t>
      </w:r>
      <w:r>
        <w:t>motorway, traffic, altitude,</w:t>
      </w:r>
    </w:p>
    <w:p w14:paraId="65BFC56C" w14:textId="66F40521" w:rsidR="00F567FB" w:rsidRDefault="00F567FB" w:rsidP="00374017">
      <w:pPr>
        <w:pStyle w:val="Textkomente"/>
      </w:pPr>
      <w:r>
        <w:t>Tree cover, shrub…, Dist. to village</w:t>
      </w:r>
    </w:p>
    <w:p w14:paraId="41EA149C" w14:textId="5837B319" w:rsidR="00F567FB" w:rsidRDefault="00F567FB">
      <w:pPr>
        <w:pStyle w:val="Textkomente"/>
      </w:pPr>
    </w:p>
  </w:comment>
  <w:comment w:id="14" w:author="Hladík Štěpán" w:date="2024-05-12T16:47:00Z" w:initials="HŠ">
    <w:p w14:paraId="4629DA42" w14:textId="259B25D9" w:rsidR="00F567FB" w:rsidRDefault="00F567FB" w:rsidP="00374017">
      <w:pPr>
        <w:pStyle w:val="Textkomente"/>
      </w:pPr>
      <w:r>
        <w:rPr>
          <w:rStyle w:val="Odkaznakoment"/>
        </w:rPr>
        <w:annotationRef/>
      </w:r>
      <w:r>
        <w:t>Dist. To motorway</w:t>
      </w:r>
    </w:p>
    <w:p w14:paraId="01E1659A" w14:textId="22D7A6E1" w:rsidR="00F567FB" w:rsidRDefault="00F567FB" w:rsidP="00374017">
      <w:pPr>
        <w:pStyle w:val="Textkomente"/>
      </w:pPr>
      <w:r>
        <w:t xml:space="preserve">Seřadit následovně: </w:t>
      </w:r>
    </w:p>
    <w:p w14:paraId="3F037E6A" w14:textId="4B5C50C9" w:rsidR="00F567FB" w:rsidRDefault="00F567FB" w:rsidP="00374017">
      <w:pPr>
        <w:pStyle w:val="Textkomente"/>
      </w:pPr>
      <w:r>
        <w:t>motorway, traffic, altitude,</w:t>
      </w:r>
    </w:p>
    <w:p w14:paraId="3BB66559" w14:textId="04158E91" w:rsidR="00F567FB" w:rsidRDefault="00F567FB" w:rsidP="00374017">
      <w:pPr>
        <w:pStyle w:val="Textkomente"/>
      </w:pPr>
      <w:r>
        <w:t>Tree cover, shrub…, dist. To village</w:t>
      </w:r>
    </w:p>
  </w:comment>
  <w:comment w:id="15" w:author="Hladík Štěpán" w:date="2024-05-12T16:48:00Z" w:initials="HŠ">
    <w:p w14:paraId="527BD91B" w14:textId="77777777" w:rsidR="00F567FB" w:rsidRDefault="00F567FB" w:rsidP="009C6481">
      <w:pPr>
        <w:pStyle w:val="Textkomente"/>
      </w:pPr>
      <w:r>
        <w:rPr>
          <w:rStyle w:val="Odkaznakoment"/>
        </w:rPr>
        <w:annotationRef/>
      </w:r>
      <w:r>
        <w:t xml:space="preserve">Seřadit následovně: </w:t>
      </w:r>
    </w:p>
    <w:p w14:paraId="7444B8EC" w14:textId="7738335F" w:rsidR="00F567FB" w:rsidRDefault="00F567FB" w:rsidP="009C6481">
      <w:pPr>
        <w:pStyle w:val="Textkomente"/>
      </w:pPr>
      <w:r>
        <w:t>motorway, traffic, altitude,</w:t>
      </w:r>
    </w:p>
    <w:p w14:paraId="37C24444" w14:textId="0B7726F4" w:rsidR="00F567FB" w:rsidRDefault="00F567FB" w:rsidP="009C6481">
      <w:pPr>
        <w:pStyle w:val="Textkomente"/>
      </w:pPr>
      <w:r>
        <w:t>Tree cover, shrub…, dist. To village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68A1D9" w15:done="1"/>
  <w15:commentEx w15:paraId="63146A54" w15:paraIdParent="2B68A1D9" w15:done="1"/>
  <w15:commentEx w15:paraId="2AB5157A" w15:paraIdParent="2B68A1D9" w15:done="1"/>
  <w15:commentEx w15:paraId="46251B1B" w15:done="0"/>
  <w15:commentEx w15:paraId="22CB488A" w15:done="1"/>
  <w15:commentEx w15:paraId="7A845095" w15:paraIdParent="22CB488A" w15:done="1"/>
  <w15:commentEx w15:paraId="3697F681" w15:done="1"/>
  <w15:commentEx w15:paraId="41EA149C" w15:paraIdParent="3697F681" w15:done="1"/>
  <w15:commentEx w15:paraId="3BB66559" w15:done="1"/>
  <w15:commentEx w15:paraId="37C244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09439A" w16cex:dateUtc="2024-06-04T05:41:00Z"/>
  <w16cex:commentExtensible w16cex:durableId="2A0943C9" w16cex:dateUtc="2024-06-04T05:42:00Z"/>
  <w16cex:commentExtensible w16cex:durableId="0D91CE88" w16cex:dateUtc="2023-10-30T16:06:00Z"/>
  <w16cex:commentExtensible w16cex:durableId="478C4339" w16cex:dateUtc="2023-10-30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68A1D9" w16cid:durableId="4A98DC8B"/>
  <w16cid:commentId w16cid:paraId="63146A54" w16cid:durableId="2A09439A"/>
  <w16cid:commentId w16cid:paraId="2AB5157A" w16cid:durableId="2A0943C9"/>
  <w16cid:commentId w16cid:paraId="46251B1B" w16cid:durableId="2A0B37F8"/>
  <w16cid:commentId w16cid:paraId="22CB488A" w16cid:durableId="0D91CE88"/>
  <w16cid:commentId w16cid:paraId="7A845095" w16cid:durableId="2A0B3841"/>
  <w16cid:commentId w16cid:paraId="3697F681" w16cid:durableId="478C4339"/>
  <w16cid:commentId w16cid:paraId="41EA149C" w16cid:durableId="29EB70F2"/>
  <w16cid:commentId w16cid:paraId="3BB66559" w16cid:durableId="29EB7128"/>
  <w16cid:commentId w16cid:paraId="37C24444" w16cid:durableId="29EB71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A69F9"/>
    <w:multiLevelType w:val="hybridMultilevel"/>
    <w:tmpl w:val="B79A481A"/>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15:restartNumberingAfterBreak="0">
    <w:nsid w:val="3E64347C"/>
    <w:multiLevelType w:val="hybridMultilevel"/>
    <w:tmpl w:val="2F563CC8"/>
    <w:lvl w:ilvl="0" w:tplc="34CA98FA">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AB84B36"/>
    <w:multiLevelType w:val="hybridMultilevel"/>
    <w:tmpl w:val="C27A71E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3F3233B"/>
    <w:multiLevelType w:val="hybridMultilevel"/>
    <w:tmpl w:val="39B0A6F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5C276BC"/>
    <w:multiLevelType w:val="hybridMultilevel"/>
    <w:tmpl w:val="F13870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6014BF9"/>
    <w:multiLevelType w:val="hybridMultilevel"/>
    <w:tmpl w:val="585C29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5826308">
    <w:abstractNumId w:val="4"/>
  </w:num>
  <w:num w:numId="2" w16cid:durableId="860512285">
    <w:abstractNumId w:val="3"/>
  </w:num>
  <w:num w:numId="3" w16cid:durableId="1499425418">
    <w:abstractNumId w:val="5"/>
  </w:num>
  <w:num w:numId="4" w16cid:durableId="1904023063">
    <w:abstractNumId w:val="2"/>
  </w:num>
  <w:num w:numId="5" w16cid:durableId="947279172">
    <w:abstractNumId w:val="0"/>
  </w:num>
  <w:num w:numId="6" w16cid:durableId="17149574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ken Zdeněk">
    <w15:presenceInfo w15:providerId="AD" w15:userId="S::keken@fzp.czu.cz::5b5964b6-e0da-4623-8585-b94f7489db69"/>
  </w15:person>
  <w15:person w15:author="Hladík Štěpán">
    <w15:presenceInfo w15:providerId="AD" w15:userId="S-1-5-21-3039528631-2850849986-3139846408-4108"/>
  </w15:person>
  <w15:person w15:author="Barták Vojtěch">
    <w15:presenceInfo w15:providerId="AD" w15:userId="S::bartakv@fzp.czu.cz::44963ec9-7916-4d9e-8277-c43c6bf3c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E1"/>
    <w:rsid w:val="0000156E"/>
    <w:rsid w:val="00001C6C"/>
    <w:rsid w:val="00003691"/>
    <w:rsid w:val="000047BA"/>
    <w:rsid w:val="000077FE"/>
    <w:rsid w:val="00011888"/>
    <w:rsid w:val="00012E02"/>
    <w:rsid w:val="00013838"/>
    <w:rsid w:val="00020458"/>
    <w:rsid w:val="0002057D"/>
    <w:rsid w:val="00020D17"/>
    <w:rsid w:val="00020F80"/>
    <w:rsid w:val="000225D3"/>
    <w:rsid w:val="00022DB9"/>
    <w:rsid w:val="00023E98"/>
    <w:rsid w:val="00024293"/>
    <w:rsid w:val="000245DC"/>
    <w:rsid w:val="0002645A"/>
    <w:rsid w:val="000278B7"/>
    <w:rsid w:val="00027E88"/>
    <w:rsid w:val="000301D0"/>
    <w:rsid w:val="0003112F"/>
    <w:rsid w:val="000315A2"/>
    <w:rsid w:val="00036984"/>
    <w:rsid w:val="00037C9D"/>
    <w:rsid w:val="00040FF2"/>
    <w:rsid w:val="000418FD"/>
    <w:rsid w:val="00041C38"/>
    <w:rsid w:val="000425DB"/>
    <w:rsid w:val="00043109"/>
    <w:rsid w:val="000448F7"/>
    <w:rsid w:val="00046764"/>
    <w:rsid w:val="00050BB7"/>
    <w:rsid w:val="000516A4"/>
    <w:rsid w:val="0005402E"/>
    <w:rsid w:val="0005492B"/>
    <w:rsid w:val="00057CC1"/>
    <w:rsid w:val="000612D3"/>
    <w:rsid w:val="00062A3C"/>
    <w:rsid w:val="0006328D"/>
    <w:rsid w:val="00064D56"/>
    <w:rsid w:val="00067C5E"/>
    <w:rsid w:val="00072A46"/>
    <w:rsid w:val="00072A94"/>
    <w:rsid w:val="00072AAB"/>
    <w:rsid w:val="00074D15"/>
    <w:rsid w:val="000752FB"/>
    <w:rsid w:val="00075BC9"/>
    <w:rsid w:val="00076234"/>
    <w:rsid w:val="00077516"/>
    <w:rsid w:val="0008054F"/>
    <w:rsid w:val="0008174D"/>
    <w:rsid w:val="00084DCD"/>
    <w:rsid w:val="00085148"/>
    <w:rsid w:val="00085E61"/>
    <w:rsid w:val="00090411"/>
    <w:rsid w:val="0009161B"/>
    <w:rsid w:val="000943B4"/>
    <w:rsid w:val="0009452A"/>
    <w:rsid w:val="00095B2B"/>
    <w:rsid w:val="00096911"/>
    <w:rsid w:val="00097ECF"/>
    <w:rsid w:val="000A0DD8"/>
    <w:rsid w:val="000A0E3E"/>
    <w:rsid w:val="000A2748"/>
    <w:rsid w:val="000A3C71"/>
    <w:rsid w:val="000A3DF3"/>
    <w:rsid w:val="000A4450"/>
    <w:rsid w:val="000A4C99"/>
    <w:rsid w:val="000A652B"/>
    <w:rsid w:val="000A7D3A"/>
    <w:rsid w:val="000B00E0"/>
    <w:rsid w:val="000B096F"/>
    <w:rsid w:val="000B0E7B"/>
    <w:rsid w:val="000B1441"/>
    <w:rsid w:val="000B242C"/>
    <w:rsid w:val="000B2981"/>
    <w:rsid w:val="000B34F3"/>
    <w:rsid w:val="000B4027"/>
    <w:rsid w:val="000B49AE"/>
    <w:rsid w:val="000B4E84"/>
    <w:rsid w:val="000C02AF"/>
    <w:rsid w:val="000C16AA"/>
    <w:rsid w:val="000C1723"/>
    <w:rsid w:val="000C1CDF"/>
    <w:rsid w:val="000C293C"/>
    <w:rsid w:val="000C449D"/>
    <w:rsid w:val="000C5018"/>
    <w:rsid w:val="000C6A13"/>
    <w:rsid w:val="000C75E4"/>
    <w:rsid w:val="000C78C2"/>
    <w:rsid w:val="000D0FDA"/>
    <w:rsid w:val="000D1129"/>
    <w:rsid w:val="000D180C"/>
    <w:rsid w:val="000D1C50"/>
    <w:rsid w:val="000D24F2"/>
    <w:rsid w:val="000D3B96"/>
    <w:rsid w:val="000D537E"/>
    <w:rsid w:val="000E0572"/>
    <w:rsid w:val="000E0CE2"/>
    <w:rsid w:val="000E1BD0"/>
    <w:rsid w:val="000E249D"/>
    <w:rsid w:val="000E3445"/>
    <w:rsid w:val="000E72B6"/>
    <w:rsid w:val="000E731F"/>
    <w:rsid w:val="000E7447"/>
    <w:rsid w:val="000E797C"/>
    <w:rsid w:val="000E7C9C"/>
    <w:rsid w:val="000F2A82"/>
    <w:rsid w:val="000F3A50"/>
    <w:rsid w:val="000F4086"/>
    <w:rsid w:val="000F4F09"/>
    <w:rsid w:val="000F5474"/>
    <w:rsid w:val="000F651D"/>
    <w:rsid w:val="00100C48"/>
    <w:rsid w:val="00101846"/>
    <w:rsid w:val="00102F31"/>
    <w:rsid w:val="00106468"/>
    <w:rsid w:val="00107FAE"/>
    <w:rsid w:val="00111A9C"/>
    <w:rsid w:val="001120E8"/>
    <w:rsid w:val="00113573"/>
    <w:rsid w:val="00113690"/>
    <w:rsid w:val="00120C5D"/>
    <w:rsid w:val="00121437"/>
    <w:rsid w:val="0012143E"/>
    <w:rsid w:val="00122ABC"/>
    <w:rsid w:val="00123A71"/>
    <w:rsid w:val="00124D50"/>
    <w:rsid w:val="001271AB"/>
    <w:rsid w:val="00130427"/>
    <w:rsid w:val="00130C45"/>
    <w:rsid w:val="0013171A"/>
    <w:rsid w:val="00131F66"/>
    <w:rsid w:val="0013216D"/>
    <w:rsid w:val="001321D8"/>
    <w:rsid w:val="00132D69"/>
    <w:rsid w:val="00133819"/>
    <w:rsid w:val="001358FA"/>
    <w:rsid w:val="001413EE"/>
    <w:rsid w:val="001431A5"/>
    <w:rsid w:val="00145CC7"/>
    <w:rsid w:val="0014758A"/>
    <w:rsid w:val="001476BE"/>
    <w:rsid w:val="00151283"/>
    <w:rsid w:val="001528DF"/>
    <w:rsid w:val="00153706"/>
    <w:rsid w:val="0015422E"/>
    <w:rsid w:val="0015557C"/>
    <w:rsid w:val="0015670B"/>
    <w:rsid w:val="0016187C"/>
    <w:rsid w:val="00161DA6"/>
    <w:rsid w:val="001655C5"/>
    <w:rsid w:val="0016560B"/>
    <w:rsid w:val="001657E1"/>
    <w:rsid w:val="001669F4"/>
    <w:rsid w:val="001709DE"/>
    <w:rsid w:val="0017163C"/>
    <w:rsid w:val="00172AFB"/>
    <w:rsid w:val="0017378C"/>
    <w:rsid w:val="00176258"/>
    <w:rsid w:val="00176A39"/>
    <w:rsid w:val="00177431"/>
    <w:rsid w:val="0017775A"/>
    <w:rsid w:val="00177C59"/>
    <w:rsid w:val="00181013"/>
    <w:rsid w:val="001830F3"/>
    <w:rsid w:val="0018316E"/>
    <w:rsid w:val="00185D50"/>
    <w:rsid w:val="00190D05"/>
    <w:rsid w:val="00190DE7"/>
    <w:rsid w:val="00191873"/>
    <w:rsid w:val="0019249E"/>
    <w:rsid w:val="001930E6"/>
    <w:rsid w:val="0019438F"/>
    <w:rsid w:val="001950AD"/>
    <w:rsid w:val="00195F84"/>
    <w:rsid w:val="00197252"/>
    <w:rsid w:val="001976EC"/>
    <w:rsid w:val="00197A6F"/>
    <w:rsid w:val="001A1AF4"/>
    <w:rsid w:val="001A30F6"/>
    <w:rsid w:val="001A3AB7"/>
    <w:rsid w:val="001A452B"/>
    <w:rsid w:val="001A4B6C"/>
    <w:rsid w:val="001A5E0B"/>
    <w:rsid w:val="001A749C"/>
    <w:rsid w:val="001B126C"/>
    <w:rsid w:val="001B18EA"/>
    <w:rsid w:val="001B19E3"/>
    <w:rsid w:val="001B2096"/>
    <w:rsid w:val="001B2A14"/>
    <w:rsid w:val="001B3202"/>
    <w:rsid w:val="001B398A"/>
    <w:rsid w:val="001B4B16"/>
    <w:rsid w:val="001B5010"/>
    <w:rsid w:val="001B56F8"/>
    <w:rsid w:val="001B6765"/>
    <w:rsid w:val="001B76AF"/>
    <w:rsid w:val="001B7CDB"/>
    <w:rsid w:val="001C26F4"/>
    <w:rsid w:val="001C379C"/>
    <w:rsid w:val="001C42AC"/>
    <w:rsid w:val="001C51F5"/>
    <w:rsid w:val="001C54A9"/>
    <w:rsid w:val="001C564A"/>
    <w:rsid w:val="001C651D"/>
    <w:rsid w:val="001D1F40"/>
    <w:rsid w:val="001D577A"/>
    <w:rsid w:val="001D6534"/>
    <w:rsid w:val="001D715C"/>
    <w:rsid w:val="001D7CD6"/>
    <w:rsid w:val="001E0057"/>
    <w:rsid w:val="001E0301"/>
    <w:rsid w:val="001E1446"/>
    <w:rsid w:val="001E3C92"/>
    <w:rsid w:val="001E3F1E"/>
    <w:rsid w:val="001E5DF0"/>
    <w:rsid w:val="001E7280"/>
    <w:rsid w:val="001E7B33"/>
    <w:rsid w:val="001F0BC2"/>
    <w:rsid w:val="001F0D7D"/>
    <w:rsid w:val="001F1A48"/>
    <w:rsid w:val="001F50E2"/>
    <w:rsid w:val="001F794C"/>
    <w:rsid w:val="001F7B9E"/>
    <w:rsid w:val="00201064"/>
    <w:rsid w:val="00203069"/>
    <w:rsid w:val="002067AA"/>
    <w:rsid w:val="00206B1C"/>
    <w:rsid w:val="002100EB"/>
    <w:rsid w:val="00211515"/>
    <w:rsid w:val="0021159B"/>
    <w:rsid w:val="00212F61"/>
    <w:rsid w:val="00215288"/>
    <w:rsid w:val="002160D8"/>
    <w:rsid w:val="002166BE"/>
    <w:rsid w:val="00217E7C"/>
    <w:rsid w:val="002211F4"/>
    <w:rsid w:val="00222463"/>
    <w:rsid w:val="00222706"/>
    <w:rsid w:val="00223316"/>
    <w:rsid w:val="00223A74"/>
    <w:rsid w:val="00227750"/>
    <w:rsid w:val="002304BD"/>
    <w:rsid w:val="0023139D"/>
    <w:rsid w:val="00232494"/>
    <w:rsid w:val="00232BCC"/>
    <w:rsid w:val="002331B9"/>
    <w:rsid w:val="00233428"/>
    <w:rsid w:val="0023545E"/>
    <w:rsid w:val="0023647E"/>
    <w:rsid w:val="00237DF3"/>
    <w:rsid w:val="00237E4D"/>
    <w:rsid w:val="00241884"/>
    <w:rsid w:val="002424B5"/>
    <w:rsid w:val="002449D5"/>
    <w:rsid w:val="0024551E"/>
    <w:rsid w:val="002479F1"/>
    <w:rsid w:val="0025185A"/>
    <w:rsid w:val="00253A55"/>
    <w:rsid w:val="002556AE"/>
    <w:rsid w:val="00255F71"/>
    <w:rsid w:val="00256411"/>
    <w:rsid w:val="0025680E"/>
    <w:rsid w:val="00257331"/>
    <w:rsid w:val="00257AD2"/>
    <w:rsid w:val="00260108"/>
    <w:rsid w:val="00260753"/>
    <w:rsid w:val="00261850"/>
    <w:rsid w:val="00263FE5"/>
    <w:rsid w:val="00267A26"/>
    <w:rsid w:val="00267A2C"/>
    <w:rsid w:val="00270BA4"/>
    <w:rsid w:val="00271473"/>
    <w:rsid w:val="00271B3A"/>
    <w:rsid w:val="00271B6B"/>
    <w:rsid w:val="00275392"/>
    <w:rsid w:val="00276F2C"/>
    <w:rsid w:val="002827DC"/>
    <w:rsid w:val="00285119"/>
    <w:rsid w:val="002858E1"/>
    <w:rsid w:val="00285B7C"/>
    <w:rsid w:val="00287994"/>
    <w:rsid w:val="00290634"/>
    <w:rsid w:val="002909CE"/>
    <w:rsid w:val="00291BDF"/>
    <w:rsid w:val="00292130"/>
    <w:rsid w:val="00296F2B"/>
    <w:rsid w:val="002A0592"/>
    <w:rsid w:val="002A0E0C"/>
    <w:rsid w:val="002A2A55"/>
    <w:rsid w:val="002A3670"/>
    <w:rsid w:val="002A5EE0"/>
    <w:rsid w:val="002A5F15"/>
    <w:rsid w:val="002A68FA"/>
    <w:rsid w:val="002A6982"/>
    <w:rsid w:val="002B07E8"/>
    <w:rsid w:val="002B1AFF"/>
    <w:rsid w:val="002B6A3A"/>
    <w:rsid w:val="002B7F83"/>
    <w:rsid w:val="002C0E85"/>
    <w:rsid w:val="002C71E0"/>
    <w:rsid w:val="002C753B"/>
    <w:rsid w:val="002D24F8"/>
    <w:rsid w:val="002D3D4A"/>
    <w:rsid w:val="002D5DFD"/>
    <w:rsid w:val="002D62CD"/>
    <w:rsid w:val="002E0E72"/>
    <w:rsid w:val="002E1C6A"/>
    <w:rsid w:val="002E4EC5"/>
    <w:rsid w:val="002E5837"/>
    <w:rsid w:val="002F13A7"/>
    <w:rsid w:val="002F2A4F"/>
    <w:rsid w:val="002F2CCE"/>
    <w:rsid w:val="002F5BA9"/>
    <w:rsid w:val="00300DD3"/>
    <w:rsid w:val="003061CD"/>
    <w:rsid w:val="00306A30"/>
    <w:rsid w:val="00306BCC"/>
    <w:rsid w:val="00306C48"/>
    <w:rsid w:val="0030758C"/>
    <w:rsid w:val="00307DBA"/>
    <w:rsid w:val="00307EE5"/>
    <w:rsid w:val="00310C8B"/>
    <w:rsid w:val="00311632"/>
    <w:rsid w:val="00312A0E"/>
    <w:rsid w:val="00313A18"/>
    <w:rsid w:val="0031442A"/>
    <w:rsid w:val="00317247"/>
    <w:rsid w:val="00317456"/>
    <w:rsid w:val="003176C5"/>
    <w:rsid w:val="00320259"/>
    <w:rsid w:val="00325D2D"/>
    <w:rsid w:val="003306F1"/>
    <w:rsid w:val="00330E1F"/>
    <w:rsid w:val="0033163C"/>
    <w:rsid w:val="00331669"/>
    <w:rsid w:val="0033294F"/>
    <w:rsid w:val="003355D5"/>
    <w:rsid w:val="00335CEA"/>
    <w:rsid w:val="003360D8"/>
    <w:rsid w:val="0033721E"/>
    <w:rsid w:val="00337AA9"/>
    <w:rsid w:val="003405C3"/>
    <w:rsid w:val="00341BF5"/>
    <w:rsid w:val="00341CA5"/>
    <w:rsid w:val="00342163"/>
    <w:rsid w:val="003430CE"/>
    <w:rsid w:val="00344390"/>
    <w:rsid w:val="0034617D"/>
    <w:rsid w:val="00347C15"/>
    <w:rsid w:val="00347D25"/>
    <w:rsid w:val="0035131A"/>
    <w:rsid w:val="00354BBC"/>
    <w:rsid w:val="0036244A"/>
    <w:rsid w:val="00366572"/>
    <w:rsid w:val="003668F0"/>
    <w:rsid w:val="00366EA0"/>
    <w:rsid w:val="00367265"/>
    <w:rsid w:val="00367C19"/>
    <w:rsid w:val="003703E1"/>
    <w:rsid w:val="00370824"/>
    <w:rsid w:val="00370B63"/>
    <w:rsid w:val="0037281D"/>
    <w:rsid w:val="003738C6"/>
    <w:rsid w:val="00374017"/>
    <w:rsid w:val="00376783"/>
    <w:rsid w:val="00380226"/>
    <w:rsid w:val="00380BE2"/>
    <w:rsid w:val="00382022"/>
    <w:rsid w:val="0038416F"/>
    <w:rsid w:val="00387FD5"/>
    <w:rsid w:val="00391DB8"/>
    <w:rsid w:val="00393EF7"/>
    <w:rsid w:val="003948E0"/>
    <w:rsid w:val="0039494B"/>
    <w:rsid w:val="00394CB1"/>
    <w:rsid w:val="003950B5"/>
    <w:rsid w:val="003969F6"/>
    <w:rsid w:val="0039783B"/>
    <w:rsid w:val="003A0908"/>
    <w:rsid w:val="003A0ED4"/>
    <w:rsid w:val="003A12C0"/>
    <w:rsid w:val="003A1B91"/>
    <w:rsid w:val="003A1C8E"/>
    <w:rsid w:val="003A3307"/>
    <w:rsid w:val="003A4792"/>
    <w:rsid w:val="003A4B17"/>
    <w:rsid w:val="003A6DA0"/>
    <w:rsid w:val="003A6E6F"/>
    <w:rsid w:val="003A7692"/>
    <w:rsid w:val="003A7D7C"/>
    <w:rsid w:val="003B00B7"/>
    <w:rsid w:val="003B0719"/>
    <w:rsid w:val="003B13FE"/>
    <w:rsid w:val="003B2F12"/>
    <w:rsid w:val="003B38DF"/>
    <w:rsid w:val="003B419D"/>
    <w:rsid w:val="003B6535"/>
    <w:rsid w:val="003C1547"/>
    <w:rsid w:val="003C16E1"/>
    <w:rsid w:val="003C1D09"/>
    <w:rsid w:val="003C470B"/>
    <w:rsid w:val="003C75C7"/>
    <w:rsid w:val="003C7C52"/>
    <w:rsid w:val="003D05D7"/>
    <w:rsid w:val="003D063C"/>
    <w:rsid w:val="003D2CAF"/>
    <w:rsid w:val="003E0346"/>
    <w:rsid w:val="003E0B97"/>
    <w:rsid w:val="003E2053"/>
    <w:rsid w:val="003E389D"/>
    <w:rsid w:val="003E62F6"/>
    <w:rsid w:val="003E637B"/>
    <w:rsid w:val="003E74AB"/>
    <w:rsid w:val="003E7671"/>
    <w:rsid w:val="003F1ACD"/>
    <w:rsid w:val="003F39DF"/>
    <w:rsid w:val="003F3D3A"/>
    <w:rsid w:val="003F3DB0"/>
    <w:rsid w:val="003F411C"/>
    <w:rsid w:val="003F50B4"/>
    <w:rsid w:val="004041E8"/>
    <w:rsid w:val="00405764"/>
    <w:rsid w:val="004102D1"/>
    <w:rsid w:val="0041086E"/>
    <w:rsid w:val="00411870"/>
    <w:rsid w:val="00413949"/>
    <w:rsid w:val="004144A5"/>
    <w:rsid w:val="00414FD6"/>
    <w:rsid w:val="00415E7B"/>
    <w:rsid w:val="00417834"/>
    <w:rsid w:val="00422302"/>
    <w:rsid w:val="00422DBE"/>
    <w:rsid w:val="0042525F"/>
    <w:rsid w:val="00426B48"/>
    <w:rsid w:val="0043458C"/>
    <w:rsid w:val="0043535F"/>
    <w:rsid w:val="00435A20"/>
    <w:rsid w:val="00436736"/>
    <w:rsid w:val="00436B6C"/>
    <w:rsid w:val="00437FB9"/>
    <w:rsid w:val="00440CE6"/>
    <w:rsid w:val="00440E3E"/>
    <w:rsid w:val="00446B0E"/>
    <w:rsid w:val="00451037"/>
    <w:rsid w:val="00453738"/>
    <w:rsid w:val="0045671E"/>
    <w:rsid w:val="00456AE3"/>
    <w:rsid w:val="0045724E"/>
    <w:rsid w:val="00461297"/>
    <w:rsid w:val="00461F36"/>
    <w:rsid w:val="0046264B"/>
    <w:rsid w:val="004631E5"/>
    <w:rsid w:val="00463E96"/>
    <w:rsid w:val="00464257"/>
    <w:rsid w:val="00464E8D"/>
    <w:rsid w:val="00466171"/>
    <w:rsid w:val="0046773B"/>
    <w:rsid w:val="00467EA7"/>
    <w:rsid w:val="00470194"/>
    <w:rsid w:val="00471F7E"/>
    <w:rsid w:val="00472338"/>
    <w:rsid w:val="00472A05"/>
    <w:rsid w:val="0047673B"/>
    <w:rsid w:val="00480033"/>
    <w:rsid w:val="00480B32"/>
    <w:rsid w:val="0048169D"/>
    <w:rsid w:val="00481A17"/>
    <w:rsid w:val="00484996"/>
    <w:rsid w:val="00484D5F"/>
    <w:rsid w:val="004850FD"/>
    <w:rsid w:val="00490626"/>
    <w:rsid w:val="004910F4"/>
    <w:rsid w:val="0049131E"/>
    <w:rsid w:val="00492154"/>
    <w:rsid w:val="0049303E"/>
    <w:rsid w:val="00494911"/>
    <w:rsid w:val="00494FB4"/>
    <w:rsid w:val="00495806"/>
    <w:rsid w:val="004965BB"/>
    <w:rsid w:val="004979AB"/>
    <w:rsid w:val="004A0157"/>
    <w:rsid w:val="004A2618"/>
    <w:rsid w:val="004A5F2F"/>
    <w:rsid w:val="004A6CE0"/>
    <w:rsid w:val="004A76E6"/>
    <w:rsid w:val="004A7B21"/>
    <w:rsid w:val="004B0932"/>
    <w:rsid w:val="004B0E05"/>
    <w:rsid w:val="004B19D8"/>
    <w:rsid w:val="004B20AB"/>
    <w:rsid w:val="004B5104"/>
    <w:rsid w:val="004B6C51"/>
    <w:rsid w:val="004B7011"/>
    <w:rsid w:val="004C0331"/>
    <w:rsid w:val="004C13A2"/>
    <w:rsid w:val="004C1706"/>
    <w:rsid w:val="004C184D"/>
    <w:rsid w:val="004C2131"/>
    <w:rsid w:val="004C44D2"/>
    <w:rsid w:val="004C5541"/>
    <w:rsid w:val="004C5A84"/>
    <w:rsid w:val="004C793A"/>
    <w:rsid w:val="004C7B3B"/>
    <w:rsid w:val="004D2CF9"/>
    <w:rsid w:val="004D5C72"/>
    <w:rsid w:val="004D6007"/>
    <w:rsid w:val="004E0775"/>
    <w:rsid w:val="004E1BB0"/>
    <w:rsid w:val="004E1C2A"/>
    <w:rsid w:val="004E6340"/>
    <w:rsid w:val="004E6CCD"/>
    <w:rsid w:val="004F02A3"/>
    <w:rsid w:val="004F07EF"/>
    <w:rsid w:val="004F0909"/>
    <w:rsid w:val="004F15EA"/>
    <w:rsid w:val="004F27F6"/>
    <w:rsid w:val="004F2A36"/>
    <w:rsid w:val="004F2FB6"/>
    <w:rsid w:val="004F30BA"/>
    <w:rsid w:val="004F3486"/>
    <w:rsid w:val="004F4047"/>
    <w:rsid w:val="004F4618"/>
    <w:rsid w:val="004F4B3E"/>
    <w:rsid w:val="004F66B0"/>
    <w:rsid w:val="004F774A"/>
    <w:rsid w:val="004F7B5D"/>
    <w:rsid w:val="005003E7"/>
    <w:rsid w:val="00500DFF"/>
    <w:rsid w:val="00501DFE"/>
    <w:rsid w:val="00502AAE"/>
    <w:rsid w:val="00506AE3"/>
    <w:rsid w:val="00507BB1"/>
    <w:rsid w:val="00510431"/>
    <w:rsid w:val="00513693"/>
    <w:rsid w:val="0051435D"/>
    <w:rsid w:val="00515BE8"/>
    <w:rsid w:val="005169B0"/>
    <w:rsid w:val="005171E7"/>
    <w:rsid w:val="00517BE2"/>
    <w:rsid w:val="00517D43"/>
    <w:rsid w:val="00520F39"/>
    <w:rsid w:val="005217D3"/>
    <w:rsid w:val="0052181A"/>
    <w:rsid w:val="00521E43"/>
    <w:rsid w:val="00522108"/>
    <w:rsid w:val="0052236F"/>
    <w:rsid w:val="00522C1C"/>
    <w:rsid w:val="00522E81"/>
    <w:rsid w:val="00523500"/>
    <w:rsid w:val="00525495"/>
    <w:rsid w:val="00525BB3"/>
    <w:rsid w:val="00526147"/>
    <w:rsid w:val="0052773A"/>
    <w:rsid w:val="00530253"/>
    <w:rsid w:val="00534D3B"/>
    <w:rsid w:val="00535A2F"/>
    <w:rsid w:val="005374F4"/>
    <w:rsid w:val="00542121"/>
    <w:rsid w:val="00542B57"/>
    <w:rsid w:val="005441AA"/>
    <w:rsid w:val="00547153"/>
    <w:rsid w:val="00547683"/>
    <w:rsid w:val="005506BB"/>
    <w:rsid w:val="00550F44"/>
    <w:rsid w:val="00551015"/>
    <w:rsid w:val="00552A30"/>
    <w:rsid w:val="00553B6E"/>
    <w:rsid w:val="00556A28"/>
    <w:rsid w:val="00556BF5"/>
    <w:rsid w:val="00556EF1"/>
    <w:rsid w:val="00557978"/>
    <w:rsid w:val="00560E98"/>
    <w:rsid w:val="00562CB8"/>
    <w:rsid w:val="00562F27"/>
    <w:rsid w:val="00563487"/>
    <w:rsid w:val="005637A4"/>
    <w:rsid w:val="00563AE2"/>
    <w:rsid w:val="00564799"/>
    <w:rsid w:val="0056631C"/>
    <w:rsid w:val="00571B3D"/>
    <w:rsid w:val="005724F7"/>
    <w:rsid w:val="0057251B"/>
    <w:rsid w:val="00575859"/>
    <w:rsid w:val="005766AE"/>
    <w:rsid w:val="00583297"/>
    <w:rsid w:val="00583DC1"/>
    <w:rsid w:val="00584644"/>
    <w:rsid w:val="00587129"/>
    <w:rsid w:val="00587FF9"/>
    <w:rsid w:val="00593722"/>
    <w:rsid w:val="00597576"/>
    <w:rsid w:val="005A1035"/>
    <w:rsid w:val="005A3ECC"/>
    <w:rsid w:val="005A49E1"/>
    <w:rsid w:val="005A5D11"/>
    <w:rsid w:val="005A72A4"/>
    <w:rsid w:val="005B2070"/>
    <w:rsid w:val="005B24FF"/>
    <w:rsid w:val="005B3A73"/>
    <w:rsid w:val="005B407D"/>
    <w:rsid w:val="005B691F"/>
    <w:rsid w:val="005C06F4"/>
    <w:rsid w:val="005C36F6"/>
    <w:rsid w:val="005C4230"/>
    <w:rsid w:val="005C4B38"/>
    <w:rsid w:val="005C5791"/>
    <w:rsid w:val="005C5E4E"/>
    <w:rsid w:val="005C75FC"/>
    <w:rsid w:val="005D0840"/>
    <w:rsid w:val="005D17B2"/>
    <w:rsid w:val="005D2854"/>
    <w:rsid w:val="005D61FE"/>
    <w:rsid w:val="005D6474"/>
    <w:rsid w:val="005D7F85"/>
    <w:rsid w:val="005E1659"/>
    <w:rsid w:val="005E2071"/>
    <w:rsid w:val="005E40B3"/>
    <w:rsid w:val="005E40B6"/>
    <w:rsid w:val="005E5A2C"/>
    <w:rsid w:val="005E6191"/>
    <w:rsid w:val="005E7868"/>
    <w:rsid w:val="005E7F51"/>
    <w:rsid w:val="005F2E3F"/>
    <w:rsid w:val="005F4B24"/>
    <w:rsid w:val="005F5208"/>
    <w:rsid w:val="005F58EA"/>
    <w:rsid w:val="005F5D17"/>
    <w:rsid w:val="005F629B"/>
    <w:rsid w:val="005F67A9"/>
    <w:rsid w:val="005F6E50"/>
    <w:rsid w:val="005F7CFA"/>
    <w:rsid w:val="006008A7"/>
    <w:rsid w:val="006022B1"/>
    <w:rsid w:val="00604A4F"/>
    <w:rsid w:val="00604A5A"/>
    <w:rsid w:val="00604C06"/>
    <w:rsid w:val="006053C9"/>
    <w:rsid w:val="00606244"/>
    <w:rsid w:val="006078A3"/>
    <w:rsid w:val="00607CDD"/>
    <w:rsid w:val="00611AC6"/>
    <w:rsid w:val="00611C0B"/>
    <w:rsid w:val="00611CCA"/>
    <w:rsid w:val="00611DC9"/>
    <w:rsid w:val="00611FE0"/>
    <w:rsid w:val="00613E41"/>
    <w:rsid w:val="00613FFA"/>
    <w:rsid w:val="0061645A"/>
    <w:rsid w:val="006168FE"/>
    <w:rsid w:val="00617638"/>
    <w:rsid w:val="00620AF9"/>
    <w:rsid w:val="00622DB9"/>
    <w:rsid w:val="006230A1"/>
    <w:rsid w:val="00624022"/>
    <w:rsid w:val="006240D7"/>
    <w:rsid w:val="00626951"/>
    <w:rsid w:val="00627574"/>
    <w:rsid w:val="00630B83"/>
    <w:rsid w:val="006311D8"/>
    <w:rsid w:val="0063293B"/>
    <w:rsid w:val="00632DED"/>
    <w:rsid w:val="0063303D"/>
    <w:rsid w:val="006345B0"/>
    <w:rsid w:val="00634E18"/>
    <w:rsid w:val="00635B95"/>
    <w:rsid w:val="0063635D"/>
    <w:rsid w:val="00636BAE"/>
    <w:rsid w:val="006417F6"/>
    <w:rsid w:val="00641CC1"/>
    <w:rsid w:val="006424D2"/>
    <w:rsid w:val="006463E3"/>
    <w:rsid w:val="0064703C"/>
    <w:rsid w:val="00647570"/>
    <w:rsid w:val="00647576"/>
    <w:rsid w:val="00652E30"/>
    <w:rsid w:val="00657F01"/>
    <w:rsid w:val="00660D74"/>
    <w:rsid w:val="00662CDC"/>
    <w:rsid w:val="00662F71"/>
    <w:rsid w:val="00663BC3"/>
    <w:rsid w:val="00665134"/>
    <w:rsid w:val="006656F6"/>
    <w:rsid w:val="006710A6"/>
    <w:rsid w:val="0067220C"/>
    <w:rsid w:val="00672285"/>
    <w:rsid w:val="00672CC6"/>
    <w:rsid w:val="00673351"/>
    <w:rsid w:val="00673E9A"/>
    <w:rsid w:val="00675E65"/>
    <w:rsid w:val="00676312"/>
    <w:rsid w:val="006812E6"/>
    <w:rsid w:val="00684463"/>
    <w:rsid w:val="00685CE3"/>
    <w:rsid w:val="006863AD"/>
    <w:rsid w:val="00687FEA"/>
    <w:rsid w:val="006913E3"/>
    <w:rsid w:val="006936FF"/>
    <w:rsid w:val="00694C82"/>
    <w:rsid w:val="00695116"/>
    <w:rsid w:val="00697166"/>
    <w:rsid w:val="006A001B"/>
    <w:rsid w:val="006A099D"/>
    <w:rsid w:val="006A1254"/>
    <w:rsid w:val="006A35A5"/>
    <w:rsid w:val="006A503C"/>
    <w:rsid w:val="006A5FE4"/>
    <w:rsid w:val="006A7192"/>
    <w:rsid w:val="006B04AE"/>
    <w:rsid w:val="006B1C0C"/>
    <w:rsid w:val="006B262F"/>
    <w:rsid w:val="006B2FC2"/>
    <w:rsid w:val="006B3718"/>
    <w:rsid w:val="006B5192"/>
    <w:rsid w:val="006B6128"/>
    <w:rsid w:val="006C1EF0"/>
    <w:rsid w:val="006C20A9"/>
    <w:rsid w:val="006C37EC"/>
    <w:rsid w:val="006C63C2"/>
    <w:rsid w:val="006D0CCB"/>
    <w:rsid w:val="006D1064"/>
    <w:rsid w:val="006D12E7"/>
    <w:rsid w:val="006D4F51"/>
    <w:rsid w:val="006D5482"/>
    <w:rsid w:val="006D5BEE"/>
    <w:rsid w:val="006D5EC1"/>
    <w:rsid w:val="006D608B"/>
    <w:rsid w:val="006D62A7"/>
    <w:rsid w:val="006D7353"/>
    <w:rsid w:val="006E006D"/>
    <w:rsid w:val="006E2A40"/>
    <w:rsid w:val="006E2F08"/>
    <w:rsid w:val="006E6F34"/>
    <w:rsid w:val="006F08B2"/>
    <w:rsid w:val="006F14E3"/>
    <w:rsid w:val="006F19BD"/>
    <w:rsid w:val="006F3ECB"/>
    <w:rsid w:val="006F3F82"/>
    <w:rsid w:val="006F4EB8"/>
    <w:rsid w:val="006F4EE5"/>
    <w:rsid w:val="006F75ED"/>
    <w:rsid w:val="006F7680"/>
    <w:rsid w:val="00701158"/>
    <w:rsid w:val="007028A1"/>
    <w:rsid w:val="007050C2"/>
    <w:rsid w:val="00707FD0"/>
    <w:rsid w:val="0071099A"/>
    <w:rsid w:val="00710C49"/>
    <w:rsid w:val="007124BD"/>
    <w:rsid w:val="00713F18"/>
    <w:rsid w:val="00714707"/>
    <w:rsid w:val="00714D9A"/>
    <w:rsid w:val="00715ECD"/>
    <w:rsid w:val="0071767D"/>
    <w:rsid w:val="00721379"/>
    <w:rsid w:val="00721931"/>
    <w:rsid w:val="00724856"/>
    <w:rsid w:val="00726A23"/>
    <w:rsid w:val="00726F5D"/>
    <w:rsid w:val="00730E84"/>
    <w:rsid w:val="007312A5"/>
    <w:rsid w:val="00731CA3"/>
    <w:rsid w:val="00735163"/>
    <w:rsid w:val="00740028"/>
    <w:rsid w:val="007405C1"/>
    <w:rsid w:val="0074087B"/>
    <w:rsid w:val="00741BC7"/>
    <w:rsid w:val="0074206F"/>
    <w:rsid w:val="00742D1A"/>
    <w:rsid w:val="00743790"/>
    <w:rsid w:val="00744169"/>
    <w:rsid w:val="00745CF8"/>
    <w:rsid w:val="00745DEB"/>
    <w:rsid w:val="00746161"/>
    <w:rsid w:val="00747FA9"/>
    <w:rsid w:val="007536F7"/>
    <w:rsid w:val="00756793"/>
    <w:rsid w:val="007637AF"/>
    <w:rsid w:val="0076561E"/>
    <w:rsid w:val="00765F73"/>
    <w:rsid w:val="00770015"/>
    <w:rsid w:val="0077095B"/>
    <w:rsid w:val="0077132B"/>
    <w:rsid w:val="007717D5"/>
    <w:rsid w:val="007719D4"/>
    <w:rsid w:val="00771BF9"/>
    <w:rsid w:val="00772617"/>
    <w:rsid w:val="00772838"/>
    <w:rsid w:val="00776821"/>
    <w:rsid w:val="00780C62"/>
    <w:rsid w:val="00782A59"/>
    <w:rsid w:val="00783EAD"/>
    <w:rsid w:val="00785E8C"/>
    <w:rsid w:val="00787C0F"/>
    <w:rsid w:val="00790A51"/>
    <w:rsid w:val="00790E13"/>
    <w:rsid w:val="00790EE9"/>
    <w:rsid w:val="007913A0"/>
    <w:rsid w:val="007923DE"/>
    <w:rsid w:val="007A1B74"/>
    <w:rsid w:val="007A3BEB"/>
    <w:rsid w:val="007A3D6E"/>
    <w:rsid w:val="007A4630"/>
    <w:rsid w:val="007A5169"/>
    <w:rsid w:val="007A5259"/>
    <w:rsid w:val="007A63FE"/>
    <w:rsid w:val="007A6C3E"/>
    <w:rsid w:val="007A72A1"/>
    <w:rsid w:val="007B017A"/>
    <w:rsid w:val="007B14AA"/>
    <w:rsid w:val="007B1510"/>
    <w:rsid w:val="007B1A71"/>
    <w:rsid w:val="007B508F"/>
    <w:rsid w:val="007B7A55"/>
    <w:rsid w:val="007B7E3F"/>
    <w:rsid w:val="007C0180"/>
    <w:rsid w:val="007C0872"/>
    <w:rsid w:val="007C0BCC"/>
    <w:rsid w:val="007C0F64"/>
    <w:rsid w:val="007C14FA"/>
    <w:rsid w:val="007C2AD4"/>
    <w:rsid w:val="007C63E9"/>
    <w:rsid w:val="007D2195"/>
    <w:rsid w:val="007D28B1"/>
    <w:rsid w:val="007D2E4F"/>
    <w:rsid w:val="007D36EA"/>
    <w:rsid w:val="007D3CB1"/>
    <w:rsid w:val="007D46C5"/>
    <w:rsid w:val="007D4A86"/>
    <w:rsid w:val="007D61F0"/>
    <w:rsid w:val="007D6553"/>
    <w:rsid w:val="007D65CF"/>
    <w:rsid w:val="007D6775"/>
    <w:rsid w:val="007D72DC"/>
    <w:rsid w:val="007D78F7"/>
    <w:rsid w:val="007E0D14"/>
    <w:rsid w:val="007E0EF6"/>
    <w:rsid w:val="007E1222"/>
    <w:rsid w:val="007E1BF2"/>
    <w:rsid w:val="007E1E98"/>
    <w:rsid w:val="007E1FF5"/>
    <w:rsid w:val="007E23C2"/>
    <w:rsid w:val="007E3389"/>
    <w:rsid w:val="007F0562"/>
    <w:rsid w:val="007F1067"/>
    <w:rsid w:val="007F3083"/>
    <w:rsid w:val="007F64BF"/>
    <w:rsid w:val="007F6789"/>
    <w:rsid w:val="007F7DD8"/>
    <w:rsid w:val="00800039"/>
    <w:rsid w:val="008011E8"/>
    <w:rsid w:val="00801D69"/>
    <w:rsid w:val="0080273B"/>
    <w:rsid w:val="0080465A"/>
    <w:rsid w:val="008051C9"/>
    <w:rsid w:val="00805526"/>
    <w:rsid w:val="00806A9B"/>
    <w:rsid w:val="008114CA"/>
    <w:rsid w:val="00811C47"/>
    <w:rsid w:val="00811F8B"/>
    <w:rsid w:val="008139D6"/>
    <w:rsid w:val="00814CA2"/>
    <w:rsid w:val="00815EAD"/>
    <w:rsid w:val="00817E6D"/>
    <w:rsid w:val="008202EC"/>
    <w:rsid w:val="00820FE2"/>
    <w:rsid w:val="0082704A"/>
    <w:rsid w:val="00827959"/>
    <w:rsid w:val="0083214F"/>
    <w:rsid w:val="00835987"/>
    <w:rsid w:val="008369EB"/>
    <w:rsid w:val="00842D52"/>
    <w:rsid w:val="00843823"/>
    <w:rsid w:val="00845A11"/>
    <w:rsid w:val="00845AC7"/>
    <w:rsid w:val="008466B8"/>
    <w:rsid w:val="00846B5D"/>
    <w:rsid w:val="00846F07"/>
    <w:rsid w:val="00847BEA"/>
    <w:rsid w:val="008502CA"/>
    <w:rsid w:val="008503F9"/>
    <w:rsid w:val="00850F58"/>
    <w:rsid w:val="008516AB"/>
    <w:rsid w:val="00851C9F"/>
    <w:rsid w:val="0085206B"/>
    <w:rsid w:val="00853372"/>
    <w:rsid w:val="00855E26"/>
    <w:rsid w:val="00856DD1"/>
    <w:rsid w:val="008611E5"/>
    <w:rsid w:val="008618A3"/>
    <w:rsid w:val="00862D37"/>
    <w:rsid w:val="00863541"/>
    <w:rsid w:val="00863569"/>
    <w:rsid w:val="00864168"/>
    <w:rsid w:val="00864809"/>
    <w:rsid w:val="00864E21"/>
    <w:rsid w:val="00865B0F"/>
    <w:rsid w:val="00866D01"/>
    <w:rsid w:val="00867098"/>
    <w:rsid w:val="0087026A"/>
    <w:rsid w:val="0087036F"/>
    <w:rsid w:val="008703C0"/>
    <w:rsid w:val="008713C9"/>
    <w:rsid w:val="0087271F"/>
    <w:rsid w:val="008741F9"/>
    <w:rsid w:val="00874F84"/>
    <w:rsid w:val="00876829"/>
    <w:rsid w:val="00887897"/>
    <w:rsid w:val="0089164E"/>
    <w:rsid w:val="00891DA9"/>
    <w:rsid w:val="00891FC9"/>
    <w:rsid w:val="008939EB"/>
    <w:rsid w:val="008948F3"/>
    <w:rsid w:val="00894953"/>
    <w:rsid w:val="00894BB3"/>
    <w:rsid w:val="0089591C"/>
    <w:rsid w:val="00895FE6"/>
    <w:rsid w:val="0089735F"/>
    <w:rsid w:val="008A0C82"/>
    <w:rsid w:val="008A0F3E"/>
    <w:rsid w:val="008A1991"/>
    <w:rsid w:val="008A40F9"/>
    <w:rsid w:val="008A4D02"/>
    <w:rsid w:val="008A4FD1"/>
    <w:rsid w:val="008B08F8"/>
    <w:rsid w:val="008B2325"/>
    <w:rsid w:val="008B2E27"/>
    <w:rsid w:val="008B65D5"/>
    <w:rsid w:val="008C12A2"/>
    <w:rsid w:val="008C1664"/>
    <w:rsid w:val="008C1A6E"/>
    <w:rsid w:val="008C6383"/>
    <w:rsid w:val="008C6B4D"/>
    <w:rsid w:val="008C6BDB"/>
    <w:rsid w:val="008C748A"/>
    <w:rsid w:val="008C7D62"/>
    <w:rsid w:val="008D3182"/>
    <w:rsid w:val="008D5CD6"/>
    <w:rsid w:val="008D5F51"/>
    <w:rsid w:val="008D60D0"/>
    <w:rsid w:val="008D7229"/>
    <w:rsid w:val="008E30DD"/>
    <w:rsid w:val="008E4A06"/>
    <w:rsid w:val="008E4A94"/>
    <w:rsid w:val="008E4C39"/>
    <w:rsid w:val="008E7404"/>
    <w:rsid w:val="008E79DC"/>
    <w:rsid w:val="008F0934"/>
    <w:rsid w:val="008F0FCB"/>
    <w:rsid w:val="008F1068"/>
    <w:rsid w:val="008F19CE"/>
    <w:rsid w:val="008F20EE"/>
    <w:rsid w:val="008F2AAD"/>
    <w:rsid w:val="008F3490"/>
    <w:rsid w:val="008F41DA"/>
    <w:rsid w:val="008F43CD"/>
    <w:rsid w:val="008F4796"/>
    <w:rsid w:val="008F6884"/>
    <w:rsid w:val="008F6D14"/>
    <w:rsid w:val="008F6D21"/>
    <w:rsid w:val="008F7C48"/>
    <w:rsid w:val="008F7CF5"/>
    <w:rsid w:val="0090002C"/>
    <w:rsid w:val="00904FB6"/>
    <w:rsid w:val="00906385"/>
    <w:rsid w:val="00907625"/>
    <w:rsid w:val="00907655"/>
    <w:rsid w:val="00910F6D"/>
    <w:rsid w:val="0091237E"/>
    <w:rsid w:val="00912AAF"/>
    <w:rsid w:val="0091319C"/>
    <w:rsid w:val="00913E2F"/>
    <w:rsid w:val="0091458B"/>
    <w:rsid w:val="009165E7"/>
    <w:rsid w:val="00920DBD"/>
    <w:rsid w:val="00920E06"/>
    <w:rsid w:val="0092214C"/>
    <w:rsid w:val="00923B8F"/>
    <w:rsid w:val="00923C51"/>
    <w:rsid w:val="00925765"/>
    <w:rsid w:val="00926FCB"/>
    <w:rsid w:val="00931325"/>
    <w:rsid w:val="009317D0"/>
    <w:rsid w:val="009319F9"/>
    <w:rsid w:val="00931B74"/>
    <w:rsid w:val="00932303"/>
    <w:rsid w:val="00932806"/>
    <w:rsid w:val="009361B3"/>
    <w:rsid w:val="00936A8B"/>
    <w:rsid w:val="00943F27"/>
    <w:rsid w:val="00946168"/>
    <w:rsid w:val="0094652C"/>
    <w:rsid w:val="00947031"/>
    <w:rsid w:val="009505D8"/>
    <w:rsid w:val="00951FCB"/>
    <w:rsid w:val="00952F07"/>
    <w:rsid w:val="009531D6"/>
    <w:rsid w:val="009537ED"/>
    <w:rsid w:val="00954ED2"/>
    <w:rsid w:val="009551E3"/>
    <w:rsid w:val="00956441"/>
    <w:rsid w:val="0095799A"/>
    <w:rsid w:val="00957D35"/>
    <w:rsid w:val="00957FBA"/>
    <w:rsid w:val="0096003F"/>
    <w:rsid w:val="00961C18"/>
    <w:rsid w:val="0096427B"/>
    <w:rsid w:val="00970AB8"/>
    <w:rsid w:val="00971A0A"/>
    <w:rsid w:val="00972E02"/>
    <w:rsid w:val="00972FED"/>
    <w:rsid w:val="0098080D"/>
    <w:rsid w:val="009825D7"/>
    <w:rsid w:val="00987E44"/>
    <w:rsid w:val="00990B9A"/>
    <w:rsid w:val="00992303"/>
    <w:rsid w:val="00993B14"/>
    <w:rsid w:val="00994039"/>
    <w:rsid w:val="00996332"/>
    <w:rsid w:val="009A01AB"/>
    <w:rsid w:val="009A302D"/>
    <w:rsid w:val="009A3A32"/>
    <w:rsid w:val="009A47CC"/>
    <w:rsid w:val="009A6D17"/>
    <w:rsid w:val="009A6E47"/>
    <w:rsid w:val="009A7C3B"/>
    <w:rsid w:val="009B21C4"/>
    <w:rsid w:val="009B2A3A"/>
    <w:rsid w:val="009B2E87"/>
    <w:rsid w:val="009B4646"/>
    <w:rsid w:val="009B4726"/>
    <w:rsid w:val="009B555C"/>
    <w:rsid w:val="009C0391"/>
    <w:rsid w:val="009C162A"/>
    <w:rsid w:val="009C22FC"/>
    <w:rsid w:val="009C26E2"/>
    <w:rsid w:val="009C3B21"/>
    <w:rsid w:val="009C5284"/>
    <w:rsid w:val="009C6481"/>
    <w:rsid w:val="009D211B"/>
    <w:rsid w:val="009D2216"/>
    <w:rsid w:val="009D2B6B"/>
    <w:rsid w:val="009D3D31"/>
    <w:rsid w:val="009D4B9C"/>
    <w:rsid w:val="009D510F"/>
    <w:rsid w:val="009D52E3"/>
    <w:rsid w:val="009D574E"/>
    <w:rsid w:val="009D6242"/>
    <w:rsid w:val="009D670A"/>
    <w:rsid w:val="009D7B8E"/>
    <w:rsid w:val="009E1FED"/>
    <w:rsid w:val="009E331F"/>
    <w:rsid w:val="009E4295"/>
    <w:rsid w:val="009E4C58"/>
    <w:rsid w:val="009E5024"/>
    <w:rsid w:val="009E54D1"/>
    <w:rsid w:val="009E5FC1"/>
    <w:rsid w:val="009E61CB"/>
    <w:rsid w:val="009F0736"/>
    <w:rsid w:val="009F0C74"/>
    <w:rsid w:val="009F305A"/>
    <w:rsid w:val="009F3797"/>
    <w:rsid w:val="009F3B00"/>
    <w:rsid w:val="009F3FA4"/>
    <w:rsid w:val="009F4EA5"/>
    <w:rsid w:val="009F5B29"/>
    <w:rsid w:val="009F5E06"/>
    <w:rsid w:val="009F6D59"/>
    <w:rsid w:val="009F71FB"/>
    <w:rsid w:val="009F7455"/>
    <w:rsid w:val="009F7C58"/>
    <w:rsid w:val="00A01064"/>
    <w:rsid w:val="00A02D14"/>
    <w:rsid w:val="00A03511"/>
    <w:rsid w:val="00A03D7C"/>
    <w:rsid w:val="00A0444B"/>
    <w:rsid w:val="00A05D25"/>
    <w:rsid w:val="00A06416"/>
    <w:rsid w:val="00A13AFF"/>
    <w:rsid w:val="00A14984"/>
    <w:rsid w:val="00A16389"/>
    <w:rsid w:val="00A1708B"/>
    <w:rsid w:val="00A17A6A"/>
    <w:rsid w:val="00A21C47"/>
    <w:rsid w:val="00A222A0"/>
    <w:rsid w:val="00A2243F"/>
    <w:rsid w:val="00A24605"/>
    <w:rsid w:val="00A24973"/>
    <w:rsid w:val="00A2579D"/>
    <w:rsid w:val="00A25B69"/>
    <w:rsid w:val="00A25FD6"/>
    <w:rsid w:val="00A26E21"/>
    <w:rsid w:val="00A3092E"/>
    <w:rsid w:val="00A30AD4"/>
    <w:rsid w:val="00A310E6"/>
    <w:rsid w:val="00A40156"/>
    <w:rsid w:val="00A40D46"/>
    <w:rsid w:val="00A4163B"/>
    <w:rsid w:val="00A43E15"/>
    <w:rsid w:val="00A46178"/>
    <w:rsid w:val="00A46DD4"/>
    <w:rsid w:val="00A503F5"/>
    <w:rsid w:val="00A50572"/>
    <w:rsid w:val="00A51097"/>
    <w:rsid w:val="00A5134C"/>
    <w:rsid w:val="00A5213F"/>
    <w:rsid w:val="00A574C1"/>
    <w:rsid w:val="00A5786A"/>
    <w:rsid w:val="00A57CC0"/>
    <w:rsid w:val="00A57F41"/>
    <w:rsid w:val="00A57F98"/>
    <w:rsid w:val="00A60038"/>
    <w:rsid w:val="00A639B8"/>
    <w:rsid w:val="00A6431D"/>
    <w:rsid w:val="00A65186"/>
    <w:rsid w:val="00A65381"/>
    <w:rsid w:val="00A679A0"/>
    <w:rsid w:val="00A714E0"/>
    <w:rsid w:val="00A71EC4"/>
    <w:rsid w:val="00A72A9D"/>
    <w:rsid w:val="00A80FD7"/>
    <w:rsid w:val="00A91129"/>
    <w:rsid w:val="00A92AB9"/>
    <w:rsid w:val="00A93E4F"/>
    <w:rsid w:val="00A93F3E"/>
    <w:rsid w:val="00A95B3A"/>
    <w:rsid w:val="00A96921"/>
    <w:rsid w:val="00A96C30"/>
    <w:rsid w:val="00A972CD"/>
    <w:rsid w:val="00AA2102"/>
    <w:rsid w:val="00AA3B49"/>
    <w:rsid w:val="00AA3CC7"/>
    <w:rsid w:val="00AA55CD"/>
    <w:rsid w:val="00AA5A86"/>
    <w:rsid w:val="00AA6135"/>
    <w:rsid w:val="00AA6903"/>
    <w:rsid w:val="00AB1B01"/>
    <w:rsid w:val="00AB1B8A"/>
    <w:rsid w:val="00AB2788"/>
    <w:rsid w:val="00AB40EA"/>
    <w:rsid w:val="00AB46B6"/>
    <w:rsid w:val="00AB478A"/>
    <w:rsid w:val="00AB53BC"/>
    <w:rsid w:val="00AB5649"/>
    <w:rsid w:val="00AB6B11"/>
    <w:rsid w:val="00AB7DC9"/>
    <w:rsid w:val="00AC0DF1"/>
    <w:rsid w:val="00AC27B3"/>
    <w:rsid w:val="00AC34D2"/>
    <w:rsid w:val="00AC4359"/>
    <w:rsid w:val="00AC5582"/>
    <w:rsid w:val="00AC59DA"/>
    <w:rsid w:val="00AC5B93"/>
    <w:rsid w:val="00AC6953"/>
    <w:rsid w:val="00AC69CB"/>
    <w:rsid w:val="00AC6AF2"/>
    <w:rsid w:val="00AC7BAE"/>
    <w:rsid w:val="00AD0C53"/>
    <w:rsid w:val="00AD5BBD"/>
    <w:rsid w:val="00AE0FDC"/>
    <w:rsid w:val="00AE252F"/>
    <w:rsid w:val="00AE2AAA"/>
    <w:rsid w:val="00AE2EDD"/>
    <w:rsid w:val="00AE6B7C"/>
    <w:rsid w:val="00AE75B8"/>
    <w:rsid w:val="00AF0F91"/>
    <w:rsid w:val="00AF177E"/>
    <w:rsid w:val="00AF1821"/>
    <w:rsid w:val="00AF1D32"/>
    <w:rsid w:val="00AF2904"/>
    <w:rsid w:val="00AF29F9"/>
    <w:rsid w:val="00AF3843"/>
    <w:rsid w:val="00AF589B"/>
    <w:rsid w:val="00AF787F"/>
    <w:rsid w:val="00AF7D78"/>
    <w:rsid w:val="00B00037"/>
    <w:rsid w:val="00B00717"/>
    <w:rsid w:val="00B00CC8"/>
    <w:rsid w:val="00B00D4C"/>
    <w:rsid w:val="00B0185C"/>
    <w:rsid w:val="00B018A4"/>
    <w:rsid w:val="00B020FA"/>
    <w:rsid w:val="00B03541"/>
    <w:rsid w:val="00B036F1"/>
    <w:rsid w:val="00B05C1F"/>
    <w:rsid w:val="00B05D1C"/>
    <w:rsid w:val="00B05F61"/>
    <w:rsid w:val="00B06972"/>
    <w:rsid w:val="00B10499"/>
    <w:rsid w:val="00B10647"/>
    <w:rsid w:val="00B10EB9"/>
    <w:rsid w:val="00B12DF2"/>
    <w:rsid w:val="00B14706"/>
    <w:rsid w:val="00B14D17"/>
    <w:rsid w:val="00B161DB"/>
    <w:rsid w:val="00B2402A"/>
    <w:rsid w:val="00B24A5B"/>
    <w:rsid w:val="00B25309"/>
    <w:rsid w:val="00B2573C"/>
    <w:rsid w:val="00B26174"/>
    <w:rsid w:val="00B302BE"/>
    <w:rsid w:val="00B30E0E"/>
    <w:rsid w:val="00B31AAC"/>
    <w:rsid w:val="00B333BB"/>
    <w:rsid w:val="00B33E84"/>
    <w:rsid w:val="00B34435"/>
    <w:rsid w:val="00B345C6"/>
    <w:rsid w:val="00B3540D"/>
    <w:rsid w:val="00B400B8"/>
    <w:rsid w:val="00B40A86"/>
    <w:rsid w:val="00B41779"/>
    <w:rsid w:val="00B42098"/>
    <w:rsid w:val="00B424CE"/>
    <w:rsid w:val="00B44794"/>
    <w:rsid w:val="00B45688"/>
    <w:rsid w:val="00B50E84"/>
    <w:rsid w:val="00B5335A"/>
    <w:rsid w:val="00B53E08"/>
    <w:rsid w:val="00B559A2"/>
    <w:rsid w:val="00B55C22"/>
    <w:rsid w:val="00B5601A"/>
    <w:rsid w:val="00B57558"/>
    <w:rsid w:val="00B61610"/>
    <w:rsid w:val="00B72AAC"/>
    <w:rsid w:val="00B755AF"/>
    <w:rsid w:val="00B76466"/>
    <w:rsid w:val="00B77C1C"/>
    <w:rsid w:val="00B77CEB"/>
    <w:rsid w:val="00B815F3"/>
    <w:rsid w:val="00B81FE3"/>
    <w:rsid w:val="00B82D45"/>
    <w:rsid w:val="00B857B5"/>
    <w:rsid w:val="00B87151"/>
    <w:rsid w:val="00B87872"/>
    <w:rsid w:val="00B87F00"/>
    <w:rsid w:val="00B90332"/>
    <w:rsid w:val="00B90D65"/>
    <w:rsid w:val="00B91585"/>
    <w:rsid w:val="00B917BD"/>
    <w:rsid w:val="00B91D41"/>
    <w:rsid w:val="00B93756"/>
    <w:rsid w:val="00B93E71"/>
    <w:rsid w:val="00B9409A"/>
    <w:rsid w:val="00B955B6"/>
    <w:rsid w:val="00B95AFE"/>
    <w:rsid w:val="00B95CB3"/>
    <w:rsid w:val="00B9651A"/>
    <w:rsid w:val="00BA0977"/>
    <w:rsid w:val="00BA2034"/>
    <w:rsid w:val="00BA2C81"/>
    <w:rsid w:val="00BA5E92"/>
    <w:rsid w:val="00BB0A88"/>
    <w:rsid w:val="00BB0C30"/>
    <w:rsid w:val="00BB2AB9"/>
    <w:rsid w:val="00BB2B43"/>
    <w:rsid w:val="00BB438F"/>
    <w:rsid w:val="00BB6397"/>
    <w:rsid w:val="00BB66DA"/>
    <w:rsid w:val="00BB6851"/>
    <w:rsid w:val="00BC0802"/>
    <w:rsid w:val="00BC0859"/>
    <w:rsid w:val="00BC0C60"/>
    <w:rsid w:val="00BC0D38"/>
    <w:rsid w:val="00BC24D9"/>
    <w:rsid w:val="00BC391D"/>
    <w:rsid w:val="00BC4C27"/>
    <w:rsid w:val="00BC54A6"/>
    <w:rsid w:val="00BC56A9"/>
    <w:rsid w:val="00BC5726"/>
    <w:rsid w:val="00BC5ECC"/>
    <w:rsid w:val="00BC7966"/>
    <w:rsid w:val="00BC7B20"/>
    <w:rsid w:val="00BC7B79"/>
    <w:rsid w:val="00BD05B5"/>
    <w:rsid w:val="00BD0D30"/>
    <w:rsid w:val="00BD1D67"/>
    <w:rsid w:val="00BD394C"/>
    <w:rsid w:val="00BE0146"/>
    <w:rsid w:val="00BE05AD"/>
    <w:rsid w:val="00BE2427"/>
    <w:rsid w:val="00BE292F"/>
    <w:rsid w:val="00BE719C"/>
    <w:rsid w:val="00BE71B8"/>
    <w:rsid w:val="00BF1139"/>
    <w:rsid w:val="00BF156B"/>
    <w:rsid w:val="00BF3A72"/>
    <w:rsid w:val="00BF693D"/>
    <w:rsid w:val="00BF74CE"/>
    <w:rsid w:val="00C02A0D"/>
    <w:rsid w:val="00C0383F"/>
    <w:rsid w:val="00C04350"/>
    <w:rsid w:val="00C050C5"/>
    <w:rsid w:val="00C054C1"/>
    <w:rsid w:val="00C06152"/>
    <w:rsid w:val="00C07576"/>
    <w:rsid w:val="00C1235A"/>
    <w:rsid w:val="00C129C5"/>
    <w:rsid w:val="00C13180"/>
    <w:rsid w:val="00C133C5"/>
    <w:rsid w:val="00C14337"/>
    <w:rsid w:val="00C14EE7"/>
    <w:rsid w:val="00C15871"/>
    <w:rsid w:val="00C17E00"/>
    <w:rsid w:val="00C221D4"/>
    <w:rsid w:val="00C23BB4"/>
    <w:rsid w:val="00C2586E"/>
    <w:rsid w:val="00C263F6"/>
    <w:rsid w:val="00C27766"/>
    <w:rsid w:val="00C27B46"/>
    <w:rsid w:val="00C27F02"/>
    <w:rsid w:val="00C300DA"/>
    <w:rsid w:val="00C3420E"/>
    <w:rsid w:val="00C350C4"/>
    <w:rsid w:val="00C37DC8"/>
    <w:rsid w:val="00C403DB"/>
    <w:rsid w:val="00C409C3"/>
    <w:rsid w:val="00C411E1"/>
    <w:rsid w:val="00C45D65"/>
    <w:rsid w:val="00C47C4F"/>
    <w:rsid w:val="00C5293D"/>
    <w:rsid w:val="00C530D1"/>
    <w:rsid w:val="00C5331D"/>
    <w:rsid w:val="00C53B1A"/>
    <w:rsid w:val="00C53D18"/>
    <w:rsid w:val="00C53EF6"/>
    <w:rsid w:val="00C62799"/>
    <w:rsid w:val="00C63C2D"/>
    <w:rsid w:val="00C72362"/>
    <w:rsid w:val="00C7595D"/>
    <w:rsid w:val="00C80231"/>
    <w:rsid w:val="00C80EDD"/>
    <w:rsid w:val="00C81A47"/>
    <w:rsid w:val="00C836DE"/>
    <w:rsid w:val="00C84553"/>
    <w:rsid w:val="00C85E40"/>
    <w:rsid w:val="00C87FDB"/>
    <w:rsid w:val="00C907D2"/>
    <w:rsid w:val="00C91862"/>
    <w:rsid w:val="00C925ED"/>
    <w:rsid w:val="00C92E67"/>
    <w:rsid w:val="00C92FB4"/>
    <w:rsid w:val="00C946B1"/>
    <w:rsid w:val="00C948B7"/>
    <w:rsid w:val="00C94924"/>
    <w:rsid w:val="00C97266"/>
    <w:rsid w:val="00CA0CB2"/>
    <w:rsid w:val="00CA0D81"/>
    <w:rsid w:val="00CA16EA"/>
    <w:rsid w:val="00CA1F19"/>
    <w:rsid w:val="00CA2A8C"/>
    <w:rsid w:val="00CA3CCF"/>
    <w:rsid w:val="00CA3E44"/>
    <w:rsid w:val="00CA47AE"/>
    <w:rsid w:val="00CA4FAF"/>
    <w:rsid w:val="00CA595A"/>
    <w:rsid w:val="00CA670F"/>
    <w:rsid w:val="00CA6B7C"/>
    <w:rsid w:val="00CB090F"/>
    <w:rsid w:val="00CB092A"/>
    <w:rsid w:val="00CB12FE"/>
    <w:rsid w:val="00CB26C6"/>
    <w:rsid w:val="00CB4B24"/>
    <w:rsid w:val="00CB5CDB"/>
    <w:rsid w:val="00CB63E1"/>
    <w:rsid w:val="00CB6E16"/>
    <w:rsid w:val="00CB7B5E"/>
    <w:rsid w:val="00CB7F5E"/>
    <w:rsid w:val="00CC122A"/>
    <w:rsid w:val="00CC233E"/>
    <w:rsid w:val="00CC3CCD"/>
    <w:rsid w:val="00CC40D9"/>
    <w:rsid w:val="00CC4A31"/>
    <w:rsid w:val="00CC6F36"/>
    <w:rsid w:val="00CC7CF5"/>
    <w:rsid w:val="00CC7F81"/>
    <w:rsid w:val="00CD319B"/>
    <w:rsid w:val="00CD4666"/>
    <w:rsid w:val="00CD6448"/>
    <w:rsid w:val="00CD7523"/>
    <w:rsid w:val="00CE2460"/>
    <w:rsid w:val="00CE4EA8"/>
    <w:rsid w:val="00CE7C96"/>
    <w:rsid w:val="00CF2AE0"/>
    <w:rsid w:val="00CF2AED"/>
    <w:rsid w:val="00CF30BE"/>
    <w:rsid w:val="00D002FE"/>
    <w:rsid w:val="00D0132E"/>
    <w:rsid w:val="00D01FF4"/>
    <w:rsid w:val="00D03631"/>
    <w:rsid w:val="00D05256"/>
    <w:rsid w:val="00D06EF2"/>
    <w:rsid w:val="00D07B12"/>
    <w:rsid w:val="00D10C4C"/>
    <w:rsid w:val="00D12F44"/>
    <w:rsid w:val="00D13F62"/>
    <w:rsid w:val="00D1522A"/>
    <w:rsid w:val="00D161A2"/>
    <w:rsid w:val="00D21722"/>
    <w:rsid w:val="00D231C9"/>
    <w:rsid w:val="00D2358B"/>
    <w:rsid w:val="00D237AE"/>
    <w:rsid w:val="00D249F5"/>
    <w:rsid w:val="00D27F99"/>
    <w:rsid w:val="00D307D9"/>
    <w:rsid w:val="00D30A41"/>
    <w:rsid w:val="00D31AB2"/>
    <w:rsid w:val="00D328E3"/>
    <w:rsid w:val="00D351AC"/>
    <w:rsid w:val="00D35407"/>
    <w:rsid w:val="00D411EF"/>
    <w:rsid w:val="00D4169C"/>
    <w:rsid w:val="00D41707"/>
    <w:rsid w:val="00D41B7B"/>
    <w:rsid w:val="00D445A5"/>
    <w:rsid w:val="00D464DB"/>
    <w:rsid w:val="00D468A7"/>
    <w:rsid w:val="00D54174"/>
    <w:rsid w:val="00D55A99"/>
    <w:rsid w:val="00D569FF"/>
    <w:rsid w:val="00D61537"/>
    <w:rsid w:val="00D61656"/>
    <w:rsid w:val="00D61BD1"/>
    <w:rsid w:val="00D630EC"/>
    <w:rsid w:val="00D641CF"/>
    <w:rsid w:val="00D64CF3"/>
    <w:rsid w:val="00D658B7"/>
    <w:rsid w:val="00D67C2E"/>
    <w:rsid w:val="00D73C48"/>
    <w:rsid w:val="00D74A3A"/>
    <w:rsid w:val="00D755B7"/>
    <w:rsid w:val="00D764B7"/>
    <w:rsid w:val="00D76C20"/>
    <w:rsid w:val="00D77883"/>
    <w:rsid w:val="00D82216"/>
    <w:rsid w:val="00D8321D"/>
    <w:rsid w:val="00D8384D"/>
    <w:rsid w:val="00D83E75"/>
    <w:rsid w:val="00D83F3B"/>
    <w:rsid w:val="00D85D04"/>
    <w:rsid w:val="00D862CA"/>
    <w:rsid w:val="00D914A0"/>
    <w:rsid w:val="00D91800"/>
    <w:rsid w:val="00D92445"/>
    <w:rsid w:val="00D926BE"/>
    <w:rsid w:val="00D93087"/>
    <w:rsid w:val="00D94A51"/>
    <w:rsid w:val="00D9524B"/>
    <w:rsid w:val="00D956F4"/>
    <w:rsid w:val="00D961C0"/>
    <w:rsid w:val="00D96B11"/>
    <w:rsid w:val="00D96B70"/>
    <w:rsid w:val="00D9773A"/>
    <w:rsid w:val="00D979E9"/>
    <w:rsid w:val="00D97B76"/>
    <w:rsid w:val="00DA2475"/>
    <w:rsid w:val="00DA2ABD"/>
    <w:rsid w:val="00DA2E73"/>
    <w:rsid w:val="00DA58C0"/>
    <w:rsid w:val="00DA6E2A"/>
    <w:rsid w:val="00DA7F42"/>
    <w:rsid w:val="00DB2988"/>
    <w:rsid w:val="00DB2A39"/>
    <w:rsid w:val="00DB2DFB"/>
    <w:rsid w:val="00DB330F"/>
    <w:rsid w:val="00DB3870"/>
    <w:rsid w:val="00DB3A7C"/>
    <w:rsid w:val="00DB4313"/>
    <w:rsid w:val="00DB45BA"/>
    <w:rsid w:val="00DB50DD"/>
    <w:rsid w:val="00DB74EC"/>
    <w:rsid w:val="00DC0FE3"/>
    <w:rsid w:val="00DC260D"/>
    <w:rsid w:val="00DC36AA"/>
    <w:rsid w:val="00DC6E89"/>
    <w:rsid w:val="00DC7A99"/>
    <w:rsid w:val="00DC7CFE"/>
    <w:rsid w:val="00DC7DE4"/>
    <w:rsid w:val="00DD0AF2"/>
    <w:rsid w:val="00DD0D4C"/>
    <w:rsid w:val="00DD0D52"/>
    <w:rsid w:val="00DD1018"/>
    <w:rsid w:val="00DD28C7"/>
    <w:rsid w:val="00DD2C91"/>
    <w:rsid w:val="00DD5090"/>
    <w:rsid w:val="00DD511D"/>
    <w:rsid w:val="00DD5D73"/>
    <w:rsid w:val="00DD60C0"/>
    <w:rsid w:val="00DD631E"/>
    <w:rsid w:val="00DD65DC"/>
    <w:rsid w:val="00DE1D26"/>
    <w:rsid w:val="00DE1F11"/>
    <w:rsid w:val="00DE503B"/>
    <w:rsid w:val="00DE5857"/>
    <w:rsid w:val="00DE77EF"/>
    <w:rsid w:val="00DF0149"/>
    <w:rsid w:val="00DF1BA9"/>
    <w:rsid w:val="00DF448F"/>
    <w:rsid w:val="00DF548A"/>
    <w:rsid w:val="00DF5891"/>
    <w:rsid w:val="00DF5B53"/>
    <w:rsid w:val="00DF755A"/>
    <w:rsid w:val="00DF7B8D"/>
    <w:rsid w:val="00DF7C68"/>
    <w:rsid w:val="00DF7CA3"/>
    <w:rsid w:val="00E00E29"/>
    <w:rsid w:val="00E02132"/>
    <w:rsid w:val="00E04467"/>
    <w:rsid w:val="00E04811"/>
    <w:rsid w:val="00E0483C"/>
    <w:rsid w:val="00E06FAA"/>
    <w:rsid w:val="00E07113"/>
    <w:rsid w:val="00E110CF"/>
    <w:rsid w:val="00E11C6F"/>
    <w:rsid w:val="00E125EA"/>
    <w:rsid w:val="00E1587D"/>
    <w:rsid w:val="00E15C49"/>
    <w:rsid w:val="00E2000F"/>
    <w:rsid w:val="00E2063B"/>
    <w:rsid w:val="00E22DC7"/>
    <w:rsid w:val="00E22F9D"/>
    <w:rsid w:val="00E2357B"/>
    <w:rsid w:val="00E254A5"/>
    <w:rsid w:val="00E30029"/>
    <w:rsid w:val="00E30BA4"/>
    <w:rsid w:val="00E3248A"/>
    <w:rsid w:val="00E34396"/>
    <w:rsid w:val="00E352B4"/>
    <w:rsid w:val="00E35E56"/>
    <w:rsid w:val="00E4140B"/>
    <w:rsid w:val="00E4419E"/>
    <w:rsid w:val="00E44758"/>
    <w:rsid w:val="00E52789"/>
    <w:rsid w:val="00E52835"/>
    <w:rsid w:val="00E549AD"/>
    <w:rsid w:val="00E55615"/>
    <w:rsid w:val="00E55CA6"/>
    <w:rsid w:val="00E55EBA"/>
    <w:rsid w:val="00E56682"/>
    <w:rsid w:val="00E574BF"/>
    <w:rsid w:val="00E57844"/>
    <w:rsid w:val="00E57AB2"/>
    <w:rsid w:val="00E61AD0"/>
    <w:rsid w:val="00E61F7A"/>
    <w:rsid w:val="00E62360"/>
    <w:rsid w:val="00E62B4B"/>
    <w:rsid w:val="00E63137"/>
    <w:rsid w:val="00E65EA5"/>
    <w:rsid w:val="00E66629"/>
    <w:rsid w:val="00E670E9"/>
    <w:rsid w:val="00E70818"/>
    <w:rsid w:val="00E70E58"/>
    <w:rsid w:val="00E711DA"/>
    <w:rsid w:val="00E7161F"/>
    <w:rsid w:val="00E73D73"/>
    <w:rsid w:val="00E779DC"/>
    <w:rsid w:val="00E81D0C"/>
    <w:rsid w:val="00E81D23"/>
    <w:rsid w:val="00E84A51"/>
    <w:rsid w:val="00E9003C"/>
    <w:rsid w:val="00E90721"/>
    <w:rsid w:val="00E90ADD"/>
    <w:rsid w:val="00E9574A"/>
    <w:rsid w:val="00E95E72"/>
    <w:rsid w:val="00E97BCD"/>
    <w:rsid w:val="00EA0939"/>
    <w:rsid w:val="00EA0B7A"/>
    <w:rsid w:val="00EA4C22"/>
    <w:rsid w:val="00EA4F84"/>
    <w:rsid w:val="00EA500A"/>
    <w:rsid w:val="00EA5F65"/>
    <w:rsid w:val="00EA617C"/>
    <w:rsid w:val="00EA6FB2"/>
    <w:rsid w:val="00EB12F4"/>
    <w:rsid w:val="00EB1356"/>
    <w:rsid w:val="00EB1D2E"/>
    <w:rsid w:val="00EB24C2"/>
    <w:rsid w:val="00EB2631"/>
    <w:rsid w:val="00EB2930"/>
    <w:rsid w:val="00EB4C94"/>
    <w:rsid w:val="00EB5F85"/>
    <w:rsid w:val="00EB70ED"/>
    <w:rsid w:val="00EC21F0"/>
    <w:rsid w:val="00EC23AE"/>
    <w:rsid w:val="00EC2B85"/>
    <w:rsid w:val="00EC2CB3"/>
    <w:rsid w:val="00EC381B"/>
    <w:rsid w:val="00EC39C6"/>
    <w:rsid w:val="00EC3DE8"/>
    <w:rsid w:val="00EC4B0A"/>
    <w:rsid w:val="00EC5FD4"/>
    <w:rsid w:val="00EC609D"/>
    <w:rsid w:val="00EC6C4F"/>
    <w:rsid w:val="00EC7120"/>
    <w:rsid w:val="00EC72B9"/>
    <w:rsid w:val="00EC7BBE"/>
    <w:rsid w:val="00ED0446"/>
    <w:rsid w:val="00ED0593"/>
    <w:rsid w:val="00ED0DD9"/>
    <w:rsid w:val="00ED4259"/>
    <w:rsid w:val="00ED618C"/>
    <w:rsid w:val="00EE0E40"/>
    <w:rsid w:val="00EE1E49"/>
    <w:rsid w:val="00EE57D8"/>
    <w:rsid w:val="00EE5FC4"/>
    <w:rsid w:val="00EE70BD"/>
    <w:rsid w:val="00EE7EEC"/>
    <w:rsid w:val="00EF0C13"/>
    <w:rsid w:val="00EF502F"/>
    <w:rsid w:val="00EF56C9"/>
    <w:rsid w:val="00EF5970"/>
    <w:rsid w:val="00F003A5"/>
    <w:rsid w:val="00F0099D"/>
    <w:rsid w:val="00F00B26"/>
    <w:rsid w:val="00F00B2F"/>
    <w:rsid w:val="00F00FF6"/>
    <w:rsid w:val="00F01BCD"/>
    <w:rsid w:val="00F01C42"/>
    <w:rsid w:val="00F01E4B"/>
    <w:rsid w:val="00F02453"/>
    <w:rsid w:val="00F02F8D"/>
    <w:rsid w:val="00F04C59"/>
    <w:rsid w:val="00F063FB"/>
    <w:rsid w:val="00F07486"/>
    <w:rsid w:val="00F151D1"/>
    <w:rsid w:val="00F155BA"/>
    <w:rsid w:val="00F16087"/>
    <w:rsid w:val="00F2042A"/>
    <w:rsid w:val="00F22594"/>
    <w:rsid w:val="00F22973"/>
    <w:rsid w:val="00F23658"/>
    <w:rsid w:val="00F24A8D"/>
    <w:rsid w:val="00F2518A"/>
    <w:rsid w:val="00F25A85"/>
    <w:rsid w:val="00F26205"/>
    <w:rsid w:val="00F269BA"/>
    <w:rsid w:val="00F28495"/>
    <w:rsid w:val="00F30737"/>
    <w:rsid w:val="00F329DD"/>
    <w:rsid w:val="00F33164"/>
    <w:rsid w:val="00F33FA9"/>
    <w:rsid w:val="00F3698B"/>
    <w:rsid w:val="00F37978"/>
    <w:rsid w:val="00F41BCA"/>
    <w:rsid w:val="00F42BBA"/>
    <w:rsid w:val="00F45075"/>
    <w:rsid w:val="00F45F82"/>
    <w:rsid w:val="00F46EE4"/>
    <w:rsid w:val="00F50DBF"/>
    <w:rsid w:val="00F513A0"/>
    <w:rsid w:val="00F513E5"/>
    <w:rsid w:val="00F51765"/>
    <w:rsid w:val="00F52969"/>
    <w:rsid w:val="00F53C2D"/>
    <w:rsid w:val="00F55580"/>
    <w:rsid w:val="00F5666D"/>
    <w:rsid w:val="00F567FB"/>
    <w:rsid w:val="00F56D24"/>
    <w:rsid w:val="00F57AAD"/>
    <w:rsid w:val="00F614BF"/>
    <w:rsid w:val="00F62029"/>
    <w:rsid w:val="00F63476"/>
    <w:rsid w:val="00F63A29"/>
    <w:rsid w:val="00F645F7"/>
    <w:rsid w:val="00F64968"/>
    <w:rsid w:val="00F6545C"/>
    <w:rsid w:val="00F65E79"/>
    <w:rsid w:val="00F66A40"/>
    <w:rsid w:val="00F67EDA"/>
    <w:rsid w:val="00F7078A"/>
    <w:rsid w:val="00F70A14"/>
    <w:rsid w:val="00F71947"/>
    <w:rsid w:val="00F71FAB"/>
    <w:rsid w:val="00F73028"/>
    <w:rsid w:val="00F734A5"/>
    <w:rsid w:val="00F738A9"/>
    <w:rsid w:val="00F74F88"/>
    <w:rsid w:val="00F80969"/>
    <w:rsid w:val="00F80CFF"/>
    <w:rsid w:val="00F828CB"/>
    <w:rsid w:val="00F82F08"/>
    <w:rsid w:val="00F8395F"/>
    <w:rsid w:val="00F83F55"/>
    <w:rsid w:val="00F8636E"/>
    <w:rsid w:val="00F90103"/>
    <w:rsid w:val="00F90EEB"/>
    <w:rsid w:val="00F91D00"/>
    <w:rsid w:val="00F91E56"/>
    <w:rsid w:val="00F9406A"/>
    <w:rsid w:val="00F9458C"/>
    <w:rsid w:val="00F94C6F"/>
    <w:rsid w:val="00F959C6"/>
    <w:rsid w:val="00F95C4B"/>
    <w:rsid w:val="00F95D38"/>
    <w:rsid w:val="00F967BC"/>
    <w:rsid w:val="00F9749C"/>
    <w:rsid w:val="00F97D4F"/>
    <w:rsid w:val="00FA39A9"/>
    <w:rsid w:val="00FB1766"/>
    <w:rsid w:val="00FB336C"/>
    <w:rsid w:val="00FB4080"/>
    <w:rsid w:val="00FB55BC"/>
    <w:rsid w:val="00FB5D99"/>
    <w:rsid w:val="00FB7313"/>
    <w:rsid w:val="00FB73BA"/>
    <w:rsid w:val="00FC055A"/>
    <w:rsid w:val="00FC07A8"/>
    <w:rsid w:val="00FC3322"/>
    <w:rsid w:val="00FC3371"/>
    <w:rsid w:val="00FC3682"/>
    <w:rsid w:val="00FC434C"/>
    <w:rsid w:val="00FC4724"/>
    <w:rsid w:val="00FC79E6"/>
    <w:rsid w:val="00FD2C84"/>
    <w:rsid w:val="00FD2D41"/>
    <w:rsid w:val="00FD2FF6"/>
    <w:rsid w:val="00FD3DAE"/>
    <w:rsid w:val="00FD407A"/>
    <w:rsid w:val="00FE0370"/>
    <w:rsid w:val="00FE1F17"/>
    <w:rsid w:val="00FE390B"/>
    <w:rsid w:val="00FE3C09"/>
    <w:rsid w:val="00FE3EC0"/>
    <w:rsid w:val="00FE58D0"/>
    <w:rsid w:val="00FF3FA4"/>
    <w:rsid w:val="00FF49AD"/>
    <w:rsid w:val="00FF5575"/>
    <w:rsid w:val="00FF7477"/>
    <w:rsid w:val="010550B6"/>
    <w:rsid w:val="0173E73E"/>
    <w:rsid w:val="01D6C9C7"/>
    <w:rsid w:val="01D795D2"/>
    <w:rsid w:val="01DFC221"/>
    <w:rsid w:val="01E4380C"/>
    <w:rsid w:val="01E4C4C9"/>
    <w:rsid w:val="02170398"/>
    <w:rsid w:val="022A2082"/>
    <w:rsid w:val="02589849"/>
    <w:rsid w:val="0258AACF"/>
    <w:rsid w:val="0273915A"/>
    <w:rsid w:val="028D1317"/>
    <w:rsid w:val="03736633"/>
    <w:rsid w:val="03BE3D9F"/>
    <w:rsid w:val="03DFB260"/>
    <w:rsid w:val="0454A41E"/>
    <w:rsid w:val="049DC06D"/>
    <w:rsid w:val="04A13B92"/>
    <w:rsid w:val="04A7D443"/>
    <w:rsid w:val="04D7E3C9"/>
    <w:rsid w:val="04FF5D4C"/>
    <w:rsid w:val="0534A3B7"/>
    <w:rsid w:val="0573365D"/>
    <w:rsid w:val="05C67870"/>
    <w:rsid w:val="05D5EEB0"/>
    <w:rsid w:val="05E1C95E"/>
    <w:rsid w:val="06074250"/>
    <w:rsid w:val="0647628D"/>
    <w:rsid w:val="0657E713"/>
    <w:rsid w:val="0659A15C"/>
    <w:rsid w:val="067EC277"/>
    <w:rsid w:val="06AB06F5"/>
    <w:rsid w:val="06CDE01B"/>
    <w:rsid w:val="06DBCB6F"/>
    <w:rsid w:val="06F5DE61"/>
    <w:rsid w:val="06F62FB0"/>
    <w:rsid w:val="06F978C0"/>
    <w:rsid w:val="074109D5"/>
    <w:rsid w:val="076F773A"/>
    <w:rsid w:val="083C7571"/>
    <w:rsid w:val="089D1962"/>
    <w:rsid w:val="08AB1D8E"/>
    <w:rsid w:val="09BF8F57"/>
    <w:rsid w:val="0A46A780"/>
    <w:rsid w:val="0A7B478A"/>
    <w:rsid w:val="0ACA2723"/>
    <w:rsid w:val="0B52339A"/>
    <w:rsid w:val="0CBE7D77"/>
    <w:rsid w:val="0CE7449C"/>
    <w:rsid w:val="0D0A6F31"/>
    <w:rsid w:val="0D31858B"/>
    <w:rsid w:val="0D34767F"/>
    <w:rsid w:val="0D7E2104"/>
    <w:rsid w:val="0DA2A7F2"/>
    <w:rsid w:val="0DA5C3DD"/>
    <w:rsid w:val="0DF963D3"/>
    <w:rsid w:val="0E0A9877"/>
    <w:rsid w:val="0E7604A3"/>
    <w:rsid w:val="0EC84ABA"/>
    <w:rsid w:val="0F03A8F3"/>
    <w:rsid w:val="0F19F165"/>
    <w:rsid w:val="0F1B4419"/>
    <w:rsid w:val="0F224297"/>
    <w:rsid w:val="0F3B6AF4"/>
    <w:rsid w:val="0F84ECA1"/>
    <w:rsid w:val="0FC09955"/>
    <w:rsid w:val="100C5095"/>
    <w:rsid w:val="10351FD9"/>
    <w:rsid w:val="10462C03"/>
    <w:rsid w:val="105E58A4"/>
    <w:rsid w:val="108801F1"/>
    <w:rsid w:val="10B53AC5"/>
    <w:rsid w:val="10B54304"/>
    <w:rsid w:val="10C2EA6A"/>
    <w:rsid w:val="10CEE052"/>
    <w:rsid w:val="111E5803"/>
    <w:rsid w:val="111F881B"/>
    <w:rsid w:val="126DD322"/>
    <w:rsid w:val="12883FFB"/>
    <w:rsid w:val="12A66553"/>
    <w:rsid w:val="12BF5460"/>
    <w:rsid w:val="12C57BD9"/>
    <w:rsid w:val="12E770DC"/>
    <w:rsid w:val="131B1924"/>
    <w:rsid w:val="1336E4D5"/>
    <w:rsid w:val="13818673"/>
    <w:rsid w:val="1396F9D4"/>
    <w:rsid w:val="13A0029D"/>
    <w:rsid w:val="13FB26BA"/>
    <w:rsid w:val="141322B2"/>
    <w:rsid w:val="1418076F"/>
    <w:rsid w:val="147B9672"/>
    <w:rsid w:val="149BF79E"/>
    <w:rsid w:val="14DFED83"/>
    <w:rsid w:val="14E5270A"/>
    <w:rsid w:val="15208F20"/>
    <w:rsid w:val="15571756"/>
    <w:rsid w:val="155B84C7"/>
    <w:rsid w:val="155C304F"/>
    <w:rsid w:val="15BFE0BD"/>
    <w:rsid w:val="15FFF4F4"/>
    <w:rsid w:val="1603A630"/>
    <w:rsid w:val="165ED6D9"/>
    <w:rsid w:val="1695E36C"/>
    <w:rsid w:val="16B57239"/>
    <w:rsid w:val="17354202"/>
    <w:rsid w:val="1743EBEC"/>
    <w:rsid w:val="178C12DB"/>
    <w:rsid w:val="18229A96"/>
    <w:rsid w:val="186D14F5"/>
    <w:rsid w:val="18BFC2FB"/>
    <w:rsid w:val="18E693D5"/>
    <w:rsid w:val="18E9EDD3"/>
    <w:rsid w:val="193795B6"/>
    <w:rsid w:val="194ABE71"/>
    <w:rsid w:val="19B806AB"/>
    <w:rsid w:val="19BF23F2"/>
    <w:rsid w:val="19ED12FB"/>
    <w:rsid w:val="1A82113E"/>
    <w:rsid w:val="1B8CB020"/>
    <w:rsid w:val="1BF8746D"/>
    <w:rsid w:val="1C93A0A1"/>
    <w:rsid w:val="1CED5E14"/>
    <w:rsid w:val="1D6F2FBA"/>
    <w:rsid w:val="1D79B82D"/>
    <w:rsid w:val="1D8DDFC4"/>
    <w:rsid w:val="1DA48386"/>
    <w:rsid w:val="1DD87915"/>
    <w:rsid w:val="1DE8A879"/>
    <w:rsid w:val="1E0B06D9"/>
    <w:rsid w:val="1E78D23E"/>
    <w:rsid w:val="1E91CF77"/>
    <w:rsid w:val="1EC871A4"/>
    <w:rsid w:val="1EDB869A"/>
    <w:rsid w:val="1F2A49E2"/>
    <w:rsid w:val="1F3331E5"/>
    <w:rsid w:val="1F8B69B8"/>
    <w:rsid w:val="1FB30D89"/>
    <w:rsid w:val="1FB9F4C2"/>
    <w:rsid w:val="1FC0ED34"/>
    <w:rsid w:val="20A5E6D2"/>
    <w:rsid w:val="20BAD814"/>
    <w:rsid w:val="20CF714F"/>
    <w:rsid w:val="2112E0D4"/>
    <w:rsid w:val="2157C4AE"/>
    <w:rsid w:val="21956C8D"/>
    <w:rsid w:val="21996290"/>
    <w:rsid w:val="21B925C4"/>
    <w:rsid w:val="21C06EE8"/>
    <w:rsid w:val="21DB476E"/>
    <w:rsid w:val="220BEC49"/>
    <w:rsid w:val="2263A028"/>
    <w:rsid w:val="22F5B50E"/>
    <w:rsid w:val="23519D04"/>
    <w:rsid w:val="23591863"/>
    <w:rsid w:val="235B6F13"/>
    <w:rsid w:val="23787FAF"/>
    <w:rsid w:val="23C28875"/>
    <w:rsid w:val="246E8FD7"/>
    <w:rsid w:val="24867EAC"/>
    <w:rsid w:val="24C537E5"/>
    <w:rsid w:val="24CD0D4F"/>
    <w:rsid w:val="24DB8FA0"/>
    <w:rsid w:val="24E70CB9"/>
    <w:rsid w:val="255F8287"/>
    <w:rsid w:val="261B2DEB"/>
    <w:rsid w:val="2624F1A6"/>
    <w:rsid w:val="267201C1"/>
    <w:rsid w:val="270A6A34"/>
    <w:rsid w:val="270E247A"/>
    <w:rsid w:val="27216E78"/>
    <w:rsid w:val="27DC9599"/>
    <w:rsid w:val="28084E41"/>
    <w:rsid w:val="280DD222"/>
    <w:rsid w:val="282EE036"/>
    <w:rsid w:val="284B140D"/>
    <w:rsid w:val="286D5038"/>
    <w:rsid w:val="2884E836"/>
    <w:rsid w:val="28C887A9"/>
    <w:rsid w:val="28E7362D"/>
    <w:rsid w:val="292F1A6C"/>
    <w:rsid w:val="29A07E72"/>
    <w:rsid w:val="29A9A283"/>
    <w:rsid w:val="2A0B244B"/>
    <w:rsid w:val="2A0F9905"/>
    <w:rsid w:val="2A1CF376"/>
    <w:rsid w:val="2A6FA409"/>
    <w:rsid w:val="2A7B1908"/>
    <w:rsid w:val="2AAEA4E3"/>
    <w:rsid w:val="2AE7B679"/>
    <w:rsid w:val="2AEB21E3"/>
    <w:rsid w:val="2AEF902B"/>
    <w:rsid w:val="2B30C403"/>
    <w:rsid w:val="2B4043A1"/>
    <w:rsid w:val="2B678DC7"/>
    <w:rsid w:val="2B77B48A"/>
    <w:rsid w:val="2C635F56"/>
    <w:rsid w:val="2C836EF7"/>
    <w:rsid w:val="2C8D47C8"/>
    <w:rsid w:val="2CF941DB"/>
    <w:rsid w:val="2D0910B8"/>
    <w:rsid w:val="2D41CA6A"/>
    <w:rsid w:val="2D42C50D"/>
    <w:rsid w:val="2D4900D3"/>
    <w:rsid w:val="2D4F1C42"/>
    <w:rsid w:val="2D6C2B27"/>
    <w:rsid w:val="2D896A69"/>
    <w:rsid w:val="2DDFF0E4"/>
    <w:rsid w:val="2E0C64EA"/>
    <w:rsid w:val="2E531C0E"/>
    <w:rsid w:val="2E8D5460"/>
    <w:rsid w:val="2EAC1D0B"/>
    <w:rsid w:val="2F05144E"/>
    <w:rsid w:val="2F07FB88"/>
    <w:rsid w:val="2F1F1DE3"/>
    <w:rsid w:val="2F7071F2"/>
    <w:rsid w:val="2FB1365A"/>
    <w:rsid w:val="2FBB0FB9"/>
    <w:rsid w:val="3004D8ED"/>
    <w:rsid w:val="302CC2A4"/>
    <w:rsid w:val="304693B9"/>
    <w:rsid w:val="305BA1F7"/>
    <w:rsid w:val="306E26BC"/>
    <w:rsid w:val="30718378"/>
    <w:rsid w:val="30A3CBE9"/>
    <w:rsid w:val="30C40C1D"/>
    <w:rsid w:val="30F24812"/>
    <w:rsid w:val="30FA0A62"/>
    <w:rsid w:val="31C89305"/>
    <w:rsid w:val="32163630"/>
    <w:rsid w:val="323F9C4A"/>
    <w:rsid w:val="32862AED"/>
    <w:rsid w:val="32A8775B"/>
    <w:rsid w:val="333E3FBC"/>
    <w:rsid w:val="334760B8"/>
    <w:rsid w:val="33646366"/>
    <w:rsid w:val="338C700A"/>
    <w:rsid w:val="339A5561"/>
    <w:rsid w:val="33AD7A8E"/>
    <w:rsid w:val="33D7893A"/>
    <w:rsid w:val="33F28441"/>
    <w:rsid w:val="3459153C"/>
    <w:rsid w:val="34B62BDC"/>
    <w:rsid w:val="351550C4"/>
    <w:rsid w:val="3584197D"/>
    <w:rsid w:val="358EABB5"/>
    <w:rsid w:val="3593A16F"/>
    <w:rsid w:val="359CDDE3"/>
    <w:rsid w:val="35B36337"/>
    <w:rsid w:val="35CC8A30"/>
    <w:rsid w:val="361111AE"/>
    <w:rsid w:val="3612B6C8"/>
    <w:rsid w:val="36477834"/>
    <w:rsid w:val="36564F23"/>
    <w:rsid w:val="366453BD"/>
    <w:rsid w:val="3693A62E"/>
    <w:rsid w:val="36AD0708"/>
    <w:rsid w:val="36F2FE38"/>
    <w:rsid w:val="3703BECE"/>
    <w:rsid w:val="3742CA22"/>
    <w:rsid w:val="37AFAC37"/>
    <w:rsid w:val="381AD1DB"/>
    <w:rsid w:val="3938C6F3"/>
    <w:rsid w:val="3961B172"/>
    <w:rsid w:val="39A2E279"/>
    <w:rsid w:val="39AE8D78"/>
    <w:rsid w:val="39BDD5DF"/>
    <w:rsid w:val="39BECC30"/>
    <w:rsid w:val="39E72EEA"/>
    <w:rsid w:val="39F77E1B"/>
    <w:rsid w:val="3A8F4B0F"/>
    <w:rsid w:val="3AAD988D"/>
    <w:rsid w:val="3ABB6EF7"/>
    <w:rsid w:val="3AD87F93"/>
    <w:rsid w:val="3B51577D"/>
    <w:rsid w:val="3B95C779"/>
    <w:rsid w:val="3BBCF638"/>
    <w:rsid w:val="3BCE534D"/>
    <w:rsid w:val="3BE00043"/>
    <w:rsid w:val="3BE9A350"/>
    <w:rsid w:val="3BF956F0"/>
    <w:rsid w:val="3C4177CE"/>
    <w:rsid w:val="3C4C7D81"/>
    <w:rsid w:val="3C540301"/>
    <w:rsid w:val="3CD0AFA3"/>
    <w:rsid w:val="3CD253FD"/>
    <w:rsid w:val="3CD263D8"/>
    <w:rsid w:val="3CF66CF2"/>
    <w:rsid w:val="3D383AB1"/>
    <w:rsid w:val="3D39BA2D"/>
    <w:rsid w:val="3D9B774E"/>
    <w:rsid w:val="3D9F7159"/>
    <w:rsid w:val="3DB14C8C"/>
    <w:rsid w:val="3DF30FB9"/>
    <w:rsid w:val="3E3C36D6"/>
    <w:rsid w:val="3E7FCC4B"/>
    <w:rsid w:val="3E81FE9B"/>
    <w:rsid w:val="3E85DB98"/>
    <w:rsid w:val="3EA2D941"/>
    <w:rsid w:val="3EB1786B"/>
    <w:rsid w:val="3EB22FDE"/>
    <w:rsid w:val="3ED1D4CC"/>
    <w:rsid w:val="3F38F333"/>
    <w:rsid w:val="3F520B12"/>
    <w:rsid w:val="3F6D56FF"/>
    <w:rsid w:val="3F8EE01A"/>
    <w:rsid w:val="3FB41D2D"/>
    <w:rsid w:val="3FD7A850"/>
    <w:rsid w:val="402E0DB4"/>
    <w:rsid w:val="40678229"/>
    <w:rsid w:val="407A8C19"/>
    <w:rsid w:val="408F81EE"/>
    <w:rsid w:val="40A062AF"/>
    <w:rsid w:val="40D3BA18"/>
    <w:rsid w:val="40DB682F"/>
    <w:rsid w:val="40F36519"/>
    <w:rsid w:val="40FE8C93"/>
    <w:rsid w:val="411C2B0D"/>
    <w:rsid w:val="4126618D"/>
    <w:rsid w:val="41B99F5D"/>
    <w:rsid w:val="41EDFD2A"/>
    <w:rsid w:val="421C91A6"/>
    <w:rsid w:val="42246C74"/>
    <w:rsid w:val="423D1ADD"/>
    <w:rsid w:val="424E9EF2"/>
    <w:rsid w:val="4263D099"/>
    <w:rsid w:val="42A43C3D"/>
    <w:rsid w:val="434D8445"/>
    <w:rsid w:val="43556FBE"/>
    <w:rsid w:val="437002E2"/>
    <w:rsid w:val="439C45CB"/>
    <w:rsid w:val="43B8B6B3"/>
    <w:rsid w:val="43C03CD5"/>
    <w:rsid w:val="43F8883C"/>
    <w:rsid w:val="44362D55"/>
    <w:rsid w:val="44381F18"/>
    <w:rsid w:val="44400C9E"/>
    <w:rsid w:val="4453D6FD"/>
    <w:rsid w:val="44AC0456"/>
    <w:rsid w:val="45017ED7"/>
    <w:rsid w:val="4501C1FE"/>
    <w:rsid w:val="452ED003"/>
    <w:rsid w:val="454546D6"/>
    <w:rsid w:val="45708AA8"/>
    <w:rsid w:val="45793EC5"/>
    <w:rsid w:val="45A67523"/>
    <w:rsid w:val="45A834B7"/>
    <w:rsid w:val="45BCA101"/>
    <w:rsid w:val="45C5B449"/>
    <w:rsid w:val="45D3EF79"/>
    <w:rsid w:val="45DBDCFF"/>
    <w:rsid w:val="462E72CC"/>
    <w:rsid w:val="469D4F38"/>
    <w:rsid w:val="46A28DF9"/>
    <w:rsid w:val="470BC6E5"/>
    <w:rsid w:val="47241C63"/>
    <w:rsid w:val="477042F0"/>
    <w:rsid w:val="4782B1EA"/>
    <w:rsid w:val="4799F1FF"/>
    <w:rsid w:val="47B461FC"/>
    <w:rsid w:val="480244DE"/>
    <w:rsid w:val="48226A63"/>
    <w:rsid w:val="48313C14"/>
    <w:rsid w:val="4852A89B"/>
    <w:rsid w:val="4882A86C"/>
    <w:rsid w:val="488A2300"/>
    <w:rsid w:val="489B9B7E"/>
    <w:rsid w:val="48FE0906"/>
    <w:rsid w:val="49137DC1"/>
    <w:rsid w:val="49317372"/>
    <w:rsid w:val="49357090"/>
    <w:rsid w:val="4973CF56"/>
    <w:rsid w:val="497CD396"/>
    <w:rsid w:val="49926337"/>
    <w:rsid w:val="49CD0696"/>
    <w:rsid w:val="4A0655A8"/>
    <w:rsid w:val="4A376BDF"/>
    <w:rsid w:val="4A5BBD25"/>
    <w:rsid w:val="4A69377E"/>
    <w:rsid w:val="4AB1F176"/>
    <w:rsid w:val="4AB87A7B"/>
    <w:rsid w:val="4B02AB53"/>
    <w:rsid w:val="4B1D3170"/>
    <w:rsid w:val="4B533344"/>
    <w:rsid w:val="4B8E2F53"/>
    <w:rsid w:val="4BCB4EBA"/>
    <w:rsid w:val="4BDCEC0F"/>
    <w:rsid w:val="4BF78D86"/>
    <w:rsid w:val="4C2541F1"/>
    <w:rsid w:val="4C29B9F2"/>
    <w:rsid w:val="4C478D23"/>
    <w:rsid w:val="4C5F8E77"/>
    <w:rsid w:val="4C699A3F"/>
    <w:rsid w:val="4CA9023B"/>
    <w:rsid w:val="4CB49916"/>
    <w:rsid w:val="4E1E872C"/>
    <w:rsid w:val="4E4E4F07"/>
    <w:rsid w:val="4E611C0C"/>
    <w:rsid w:val="4E68DB42"/>
    <w:rsid w:val="4E85437D"/>
    <w:rsid w:val="4EACF0D8"/>
    <w:rsid w:val="4EADD41D"/>
    <w:rsid w:val="4ED77CDD"/>
    <w:rsid w:val="4EE93ED0"/>
    <w:rsid w:val="4F553F98"/>
    <w:rsid w:val="4FC2932C"/>
    <w:rsid w:val="4FED2B2E"/>
    <w:rsid w:val="505D59DB"/>
    <w:rsid w:val="505EC3C1"/>
    <w:rsid w:val="50C8BA1B"/>
    <w:rsid w:val="50DD7820"/>
    <w:rsid w:val="51016E91"/>
    <w:rsid w:val="5133A4CE"/>
    <w:rsid w:val="51577DFF"/>
    <w:rsid w:val="516F7BE1"/>
    <w:rsid w:val="51BC7DFF"/>
    <w:rsid w:val="51EF4AF3"/>
    <w:rsid w:val="5235C47A"/>
    <w:rsid w:val="524C42DF"/>
    <w:rsid w:val="52ED0573"/>
    <w:rsid w:val="53B12A6A"/>
    <w:rsid w:val="54208C70"/>
    <w:rsid w:val="54B0FB35"/>
    <w:rsid w:val="54BB4B15"/>
    <w:rsid w:val="5528DD78"/>
    <w:rsid w:val="55375FC9"/>
    <w:rsid w:val="5567E90C"/>
    <w:rsid w:val="558CC167"/>
    <w:rsid w:val="55D17720"/>
    <w:rsid w:val="55D8C6F0"/>
    <w:rsid w:val="55D8D86C"/>
    <w:rsid w:val="55EA1343"/>
    <w:rsid w:val="5686259F"/>
    <w:rsid w:val="56B01F22"/>
    <w:rsid w:val="56B37302"/>
    <w:rsid w:val="56FE1865"/>
    <w:rsid w:val="57469DD3"/>
    <w:rsid w:val="5796EFFC"/>
    <w:rsid w:val="57F448DE"/>
    <w:rsid w:val="5821DD1D"/>
    <w:rsid w:val="584F4363"/>
    <w:rsid w:val="585730E9"/>
    <w:rsid w:val="58878693"/>
    <w:rsid w:val="5921B405"/>
    <w:rsid w:val="5929CD0A"/>
    <w:rsid w:val="5979C34D"/>
    <w:rsid w:val="59850B14"/>
    <w:rsid w:val="598C59DE"/>
    <w:rsid w:val="59B5BFF8"/>
    <w:rsid w:val="59CC5450"/>
    <w:rsid w:val="59E713A5"/>
    <w:rsid w:val="59EB13C4"/>
    <w:rsid w:val="59FC4E9B"/>
    <w:rsid w:val="5A2D401F"/>
    <w:rsid w:val="5A310590"/>
    <w:rsid w:val="5A3E171B"/>
    <w:rsid w:val="5A7A5DAF"/>
    <w:rsid w:val="5B66D811"/>
    <w:rsid w:val="5BAF8CC1"/>
    <w:rsid w:val="5BBE0233"/>
    <w:rsid w:val="5C0F2233"/>
    <w:rsid w:val="5C9254EF"/>
    <w:rsid w:val="5CFB713F"/>
    <w:rsid w:val="5D019068"/>
    <w:rsid w:val="5D067507"/>
    <w:rsid w:val="5D08349B"/>
    <w:rsid w:val="5D49F3B3"/>
    <w:rsid w:val="5D511128"/>
    <w:rsid w:val="5D71B825"/>
    <w:rsid w:val="5E4A0980"/>
    <w:rsid w:val="5E57DD7B"/>
    <w:rsid w:val="5E5FCB01"/>
    <w:rsid w:val="5E89311B"/>
    <w:rsid w:val="5EBD45B9"/>
    <w:rsid w:val="5EBE84E7"/>
    <w:rsid w:val="5EF5A2F5"/>
    <w:rsid w:val="5F2100CC"/>
    <w:rsid w:val="5F3E325B"/>
    <w:rsid w:val="5F56EB48"/>
    <w:rsid w:val="5F930644"/>
    <w:rsid w:val="5FB9D854"/>
    <w:rsid w:val="60110639"/>
    <w:rsid w:val="603472A7"/>
    <w:rsid w:val="6050B13F"/>
    <w:rsid w:val="606242CE"/>
    <w:rsid w:val="6065E5C2"/>
    <w:rsid w:val="606B901F"/>
    <w:rsid w:val="60832D7B"/>
    <w:rsid w:val="60AB9F05"/>
    <w:rsid w:val="60B8DD33"/>
    <w:rsid w:val="618F7E3D"/>
    <w:rsid w:val="619F9E26"/>
    <w:rsid w:val="61A3678B"/>
    <w:rsid w:val="61ACAFCC"/>
    <w:rsid w:val="61ACD69A"/>
    <w:rsid w:val="61F625A9"/>
    <w:rsid w:val="627FDCB6"/>
    <w:rsid w:val="62C86F0D"/>
    <w:rsid w:val="6395BB2D"/>
    <w:rsid w:val="63BEBAF6"/>
    <w:rsid w:val="63CE935B"/>
    <w:rsid w:val="63F344F2"/>
    <w:rsid w:val="643F2B33"/>
    <w:rsid w:val="645C4FE6"/>
    <w:rsid w:val="64643F6E"/>
    <w:rsid w:val="646C5432"/>
    <w:rsid w:val="64790F0C"/>
    <w:rsid w:val="64C7E558"/>
    <w:rsid w:val="64CF0C85"/>
    <w:rsid w:val="64FF3350"/>
    <w:rsid w:val="65212848"/>
    <w:rsid w:val="6535B3F1"/>
    <w:rsid w:val="65B16267"/>
    <w:rsid w:val="6636BDA3"/>
    <w:rsid w:val="664FE600"/>
    <w:rsid w:val="6660CCBD"/>
    <w:rsid w:val="666C1010"/>
    <w:rsid w:val="66D18452"/>
    <w:rsid w:val="66D62633"/>
    <w:rsid w:val="66EA5264"/>
    <w:rsid w:val="672F1AF2"/>
    <w:rsid w:val="67301BE3"/>
    <w:rsid w:val="673835C5"/>
    <w:rsid w:val="67593EE5"/>
    <w:rsid w:val="67A3F4F4"/>
    <w:rsid w:val="67B4ACEC"/>
    <w:rsid w:val="67C0F7A2"/>
    <w:rsid w:val="67F694B6"/>
    <w:rsid w:val="680BC74C"/>
    <w:rsid w:val="68393A6F"/>
    <w:rsid w:val="68E7F5B5"/>
    <w:rsid w:val="68ECC04C"/>
    <w:rsid w:val="6937B091"/>
    <w:rsid w:val="693FC555"/>
    <w:rsid w:val="69705203"/>
    <w:rsid w:val="69ECC492"/>
    <w:rsid w:val="6A186E28"/>
    <w:rsid w:val="6A404322"/>
    <w:rsid w:val="6AA0CBDD"/>
    <w:rsid w:val="6AA6CC92"/>
    <w:rsid w:val="6AD380F2"/>
    <w:rsid w:val="6AF4FA81"/>
    <w:rsid w:val="6B6607E2"/>
    <w:rsid w:val="6B695FA7"/>
    <w:rsid w:val="6BEDE604"/>
    <w:rsid w:val="6C347A94"/>
    <w:rsid w:val="6C60330C"/>
    <w:rsid w:val="6C63DF0C"/>
    <w:rsid w:val="6C905D65"/>
    <w:rsid w:val="6C975FAD"/>
    <w:rsid w:val="6CA5FF27"/>
    <w:rsid w:val="6D5200AD"/>
    <w:rsid w:val="6DB966FC"/>
    <w:rsid w:val="6DBBCC2C"/>
    <w:rsid w:val="6E2C9B43"/>
    <w:rsid w:val="6E41CF88"/>
    <w:rsid w:val="6E42FCFC"/>
    <w:rsid w:val="6E561B8B"/>
    <w:rsid w:val="6E75EECB"/>
    <w:rsid w:val="6E7E42BA"/>
    <w:rsid w:val="6FA15AFE"/>
    <w:rsid w:val="6FD9A67B"/>
    <w:rsid w:val="700D2881"/>
    <w:rsid w:val="7026489F"/>
    <w:rsid w:val="7087AFAC"/>
    <w:rsid w:val="709BDBBC"/>
    <w:rsid w:val="70C213BF"/>
    <w:rsid w:val="70D6FE29"/>
    <w:rsid w:val="70F92927"/>
    <w:rsid w:val="712EFE02"/>
    <w:rsid w:val="714B1DA9"/>
    <w:rsid w:val="7184060C"/>
    <w:rsid w:val="71B21792"/>
    <w:rsid w:val="720C4973"/>
    <w:rsid w:val="7237AC1D"/>
    <w:rsid w:val="7272CE8A"/>
    <w:rsid w:val="72AF1AE8"/>
    <w:rsid w:val="72D1FA98"/>
    <w:rsid w:val="72E6EE0A"/>
    <w:rsid w:val="731540AB"/>
    <w:rsid w:val="73B954AB"/>
    <w:rsid w:val="73BC846F"/>
    <w:rsid w:val="7423FA84"/>
    <w:rsid w:val="74613CA0"/>
    <w:rsid w:val="7482BE6B"/>
    <w:rsid w:val="74B1110C"/>
    <w:rsid w:val="74BB458A"/>
    <w:rsid w:val="74D196F6"/>
    <w:rsid w:val="753DF59D"/>
    <w:rsid w:val="754A5DCD"/>
    <w:rsid w:val="754D0E46"/>
    <w:rsid w:val="75690F92"/>
    <w:rsid w:val="75F6A415"/>
    <w:rsid w:val="767BF366"/>
    <w:rsid w:val="76BE889B"/>
    <w:rsid w:val="76DC9B94"/>
    <w:rsid w:val="76EEBC3D"/>
    <w:rsid w:val="770373CD"/>
    <w:rsid w:val="7748876B"/>
    <w:rsid w:val="775DAC89"/>
    <w:rsid w:val="77AF575D"/>
    <w:rsid w:val="77C242B2"/>
    <w:rsid w:val="77CDC4A3"/>
    <w:rsid w:val="77D4198B"/>
    <w:rsid w:val="77F57058"/>
    <w:rsid w:val="7830BA5F"/>
    <w:rsid w:val="783A296E"/>
    <w:rsid w:val="78CFE3BD"/>
    <w:rsid w:val="790F96EA"/>
    <w:rsid w:val="7965D0EF"/>
    <w:rsid w:val="79781D0D"/>
    <w:rsid w:val="7982F460"/>
    <w:rsid w:val="79D652E6"/>
    <w:rsid w:val="7A161DE0"/>
    <w:rsid w:val="7A3AACAA"/>
    <w:rsid w:val="7A66975C"/>
    <w:rsid w:val="7ABD5833"/>
    <w:rsid w:val="7ADE2389"/>
    <w:rsid w:val="7BB72087"/>
    <w:rsid w:val="7BCE04EA"/>
    <w:rsid w:val="7BD8BE21"/>
    <w:rsid w:val="7C0341D1"/>
    <w:rsid w:val="7C4C6944"/>
    <w:rsid w:val="7C55BFE5"/>
    <w:rsid w:val="7C5631BD"/>
    <w:rsid w:val="7CBEFFD6"/>
    <w:rsid w:val="7CE11C07"/>
    <w:rsid w:val="7CE289CA"/>
    <w:rsid w:val="7D852725"/>
    <w:rsid w:val="7D90D256"/>
    <w:rsid w:val="7DBAED8A"/>
    <w:rsid w:val="7DFC306A"/>
    <w:rsid w:val="7E42BF0D"/>
    <w:rsid w:val="7E5FE0D8"/>
    <w:rsid w:val="7E7B13CA"/>
    <w:rsid w:val="7E92FFAD"/>
    <w:rsid w:val="7ED207BE"/>
    <w:rsid w:val="7EFBE014"/>
    <w:rsid w:val="7F162F25"/>
    <w:rsid w:val="7F6FDE60"/>
    <w:rsid w:val="7F975543"/>
    <w:rsid w:val="7FE74ED8"/>
    <w:rsid w:val="7FFBB139"/>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7AA4"/>
  <w15:chartTrackingRefBased/>
  <w15:docId w15:val="{77A1C72F-D21A-4E25-AA09-DD860F3C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BC0C60"/>
    <w:pPr>
      <w:autoSpaceDE w:val="0"/>
      <w:autoSpaceDN w:val="0"/>
      <w:adjustRightInd w:val="0"/>
      <w:spacing w:after="0" w:line="240" w:lineRule="auto"/>
    </w:pPr>
    <w:rPr>
      <w:rFonts w:ascii="Times New Roman" w:hAnsi="Times New Roman" w:cs="Times New Roman"/>
      <w:color w:val="000000"/>
      <w:sz w:val="24"/>
      <w:szCs w:val="24"/>
    </w:rPr>
  </w:style>
  <w:style w:type="paragraph" w:styleId="Revize">
    <w:name w:val="Revision"/>
    <w:hidden/>
    <w:uiPriority w:val="99"/>
    <w:semiHidden/>
    <w:rsid w:val="00CF2AED"/>
    <w:pPr>
      <w:spacing w:after="0" w:line="240" w:lineRule="auto"/>
    </w:pPr>
  </w:style>
  <w:style w:type="paragraph" w:styleId="Odstavecseseznamem">
    <w:name w:val="List Paragraph"/>
    <w:basedOn w:val="Normln"/>
    <w:uiPriority w:val="34"/>
    <w:qFormat/>
    <w:rsid w:val="000A0E3E"/>
    <w:pPr>
      <w:ind w:left="720"/>
      <w:contextualSpacing/>
    </w:pPr>
  </w:style>
  <w:style w:type="character" w:styleId="Hypertextovodkaz">
    <w:name w:val="Hyperlink"/>
    <w:basedOn w:val="Standardnpsmoodstavce"/>
    <w:uiPriority w:val="99"/>
    <w:unhideWhenUsed/>
    <w:rsid w:val="00F90103"/>
    <w:rPr>
      <w:color w:val="0563C1" w:themeColor="hyperlink"/>
      <w:u w:val="single"/>
    </w:rPr>
  </w:style>
  <w:style w:type="character" w:styleId="Nevyeenzmnka">
    <w:name w:val="Unresolved Mention"/>
    <w:basedOn w:val="Standardnpsmoodstavce"/>
    <w:uiPriority w:val="99"/>
    <w:semiHidden/>
    <w:unhideWhenUsed/>
    <w:rsid w:val="00F90103"/>
    <w:rPr>
      <w:color w:val="605E5C"/>
      <w:shd w:val="clear" w:color="auto" w:fill="E1DFDD"/>
    </w:rPr>
  </w:style>
  <w:style w:type="paragraph" w:styleId="Textkomente">
    <w:name w:val="annotation text"/>
    <w:basedOn w:val="Normln"/>
    <w:link w:val="TextkomenteChar"/>
    <w:uiPriority w:val="99"/>
    <w:unhideWhenUsed/>
    <w:rsid w:val="00E30029"/>
    <w:pPr>
      <w:spacing w:line="240" w:lineRule="auto"/>
    </w:pPr>
    <w:rPr>
      <w:sz w:val="20"/>
      <w:szCs w:val="20"/>
    </w:rPr>
  </w:style>
  <w:style w:type="character" w:customStyle="1" w:styleId="TextkomenteChar">
    <w:name w:val="Text komentáře Char"/>
    <w:basedOn w:val="Standardnpsmoodstavce"/>
    <w:link w:val="Textkomente"/>
    <w:uiPriority w:val="99"/>
    <w:rsid w:val="00E30029"/>
    <w:rPr>
      <w:sz w:val="20"/>
      <w:szCs w:val="20"/>
    </w:rPr>
  </w:style>
  <w:style w:type="character" w:styleId="Odkaznakoment">
    <w:name w:val="annotation reference"/>
    <w:basedOn w:val="Standardnpsmoodstavce"/>
    <w:uiPriority w:val="99"/>
    <w:semiHidden/>
    <w:unhideWhenUsed/>
    <w:rsid w:val="00E30029"/>
    <w:rPr>
      <w:sz w:val="16"/>
      <w:szCs w:val="16"/>
    </w:rPr>
  </w:style>
  <w:style w:type="paragraph" w:styleId="Textbubliny">
    <w:name w:val="Balloon Text"/>
    <w:basedOn w:val="Normln"/>
    <w:link w:val="TextbublinyChar"/>
    <w:uiPriority w:val="99"/>
    <w:semiHidden/>
    <w:unhideWhenUsed/>
    <w:rsid w:val="00EE70B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E70BD"/>
    <w:rPr>
      <w:rFonts w:ascii="Segoe UI" w:hAnsi="Segoe UI" w:cs="Segoe UI"/>
      <w:sz w:val="18"/>
      <w:szCs w:val="18"/>
    </w:rPr>
  </w:style>
  <w:style w:type="paragraph" w:styleId="Pedmtkomente">
    <w:name w:val="annotation subject"/>
    <w:basedOn w:val="Textkomente"/>
    <w:next w:val="Textkomente"/>
    <w:link w:val="PedmtkomenteChar"/>
    <w:uiPriority w:val="99"/>
    <w:semiHidden/>
    <w:unhideWhenUsed/>
    <w:rsid w:val="00EE70BD"/>
    <w:rPr>
      <w:b/>
      <w:bCs/>
    </w:rPr>
  </w:style>
  <w:style w:type="character" w:customStyle="1" w:styleId="PedmtkomenteChar">
    <w:name w:val="Předmět komentáře Char"/>
    <w:basedOn w:val="TextkomenteChar"/>
    <w:link w:val="Pedmtkomente"/>
    <w:uiPriority w:val="99"/>
    <w:semiHidden/>
    <w:rsid w:val="00EE70BD"/>
    <w:rPr>
      <w:b/>
      <w:bCs/>
      <w:sz w:val="20"/>
      <w:szCs w:val="20"/>
    </w:rPr>
  </w:style>
  <w:style w:type="table" w:styleId="Mkatabulky">
    <w:name w:val="Table Grid"/>
    <w:basedOn w:val="Normlntabulka"/>
    <w:uiPriority w:val="39"/>
    <w:rsid w:val="0063635D"/>
    <w:pPr>
      <w:spacing w:after="0" w:line="240" w:lineRule="auto"/>
      <w:ind w:firstLine="80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odku">
    <w:name w:val="line number"/>
    <w:basedOn w:val="Standardnpsmoodstavce"/>
    <w:uiPriority w:val="99"/>
    <w:semiHidden/>
    <w:unhideWhenUsed/>
    <w:rsid w:val="007717D5"/>
  </w:style>
  <w:style w:type="table" w:styleId="Prosttabulka2">
    <w:name w:val="Plain Table 2"/>
    <w:basedOn w:val="Normlntabulka"/>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adpis1Char">
    <w:name w:val="Nadpis 1 Char"/>
    <w:basedOn w:val="Standardnpsmoodstavce"/>
    <w:link w:val="Nadpis1"/>
    <w:uiPriority w:val="9"/>
    <w:rPr>
      <w:rFonts w:asciiTheme="majorHAnsi" w:eastAsiaTheme="majorEastAsia" w:hAnsiTheme="majorHAnsi" w:cstheme="majorBidi"/>
      <w:color w:val="2F5496" w:themeColor="accent1" w:themeShade="BF"/>
      <w:sz w:val="32"/>
      <w:szCs w:val="32"/>
    </w:rPr>
  </w:style>
  <w:style w:type="character" w:styleId="Sledovanodkaz">
    <w:name w:val="FollowedHyperlink"/>
    <w:basedOn w:val="Standardnpsmoodstavce"/>
    <w:uiPriority w:val="99"/>
    <w:semiHidden/>
    <w:unhideWhenUsed/>
    <w:rsid w:val="004252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14458">
      <w:bodyDiv w:val="1"/>
      <w:marLeft w:val="0"/>
      <w:marRight w:val="0"/>
      <w:marTop w:val="0"/>
      <w:marBottom w:val="0"/>
      <w:divBdr>
        <w:top w:val="none" w:sz="0" w:space="0" w:color="auto"/>
        <w:left w:val="none" w:sz="0" w:space="0" w:color="auto"/>
        <w:bottom w:val="none" w:sz="0" w:space="0" w:color="auto"/>
        <w:right w:val="none" w:sz="0" w:space="0" w:color="auto"/>
      </w:divBdr>
    </w:div>
    <w:div w:id="951671343">
      <w:bodyDiv w:val="1"/>
      <w:marLeft w:val="0"/>
      <w:marRight w:val="0"/>
      <w:marTop w:val="0"/>
      <w:marBottom w:val="0"/>
      <w:divBdr>
        <w:top w:val="none" w:sz="0" w:space="0" w:color="auto"/>
        <w:left w:val="none" w:sz="0" w:space="0" w:color="auto"/>
        <w:bottom w:val="none" w:sz="0" w:space="0" w:color="auto"/>
        <w:right w:val="none" w:sz="0" w:space="0" w:color="auto"/>
      </w:divBdr>
    </w:div>
    <w:div w:id="1781147446">
      <w:bodyDiv w:val="1"/>
      <w:marLeft w:val="0"/>
      <w:marRight w:val="0"/>
      <w:marTop w:val="0"/>
      <w:marBottom w:val="0"/>
      <w:divBdr>
        <w:top w:val="none" w:sz="0" w:space="0" w:color="auto"/>
        <w:left w:val="none" w:sz="0" w:space="0" w:color="auto"/>
        <w:bottom w:val="none" w:sz="0" w:space="0" w:color="auto"/>
        <w:right w:val="none" w:sz="0" w:space="0" w:color="auto"/>
      </w:divBdr>
    </w:div>
    <w:div w:id="21117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551A659AB8FAA4E92A24157D73A27F3" ma:contentTypeVersion="4" ma:contentTypeDescription="Vytvoří nový dokument" ma:contentTypeScope="" ma:versionID="593fb927db4ed992b9c77d001363e1b9">
  <xsd:schema xmlns:xsd="http://www.w3.org/2001/XMLSchema" xmlns:xs="http://www.w3.org/2001/XMLSchema" xmlns:p="http://schemas.microsoft.com/office/2006/metadata/properties" xmlns:ns2="08297456-8adb-4cbf-a74d-0fa2ee96b87e" targetNamespace="http://schemas.microsoft.com/office/2006/metadata/properties" ma:root="true" ma:fieldsID="2d4e1f862624b20cfd6f22fbae1d29ea" ns2:_="">
    <xsd:import namespace="08297456-8adb-4cbf-a74d-0fa2ee96b8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297456-8adb-4cbf-a74d-0fa2ee96b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A94D15-C19C-4772-AB80-926EA52C0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297456-8adb-4cbf-a74d-0fa2ee96b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B6C11E-AA14-48A2-9D6B-99F9A9BAFB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D195A7-9572-4884-9714-21AED07A12CF}">
  <ds:schemaRefs>
    <ds:schemaRef ds:uri="http://schemas.openxmlformats.org/officeDocument/2006/bibliography"/>
  </ds:schemaRefs>
</ds:datastoreItem>
</file>

<file path=customXml/itemProps4.xml><?xml version="1.0" encoding="utf-8"?>
<ds:datastoreItem xmlns:ds="http://schemas.openxmlformats.org/officeDocument/2006/customXml" ds:itemID="{C9852BE3-094A-4F19-BD3C-E3A905F830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5604</TotalTime>
  <Pages>24</Pages>
  <Words>8654</Words>
  <Characters>51060</Characters>
  <Application>Microsoft Office Word</Application>
  <DocSecurity>4</DocSecurity>
  <Lines>425</Lines>
  <Paragraphs>119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Hladík Štěpán</dc:creator>
  <cp:keywords/>
  <dc:description/>
  <cp:lastModifiedBy>Barták Vojtěch</cp:lastModifiedBy>
  <cp:revision>2</cp:revision>
  <dcterms:created xsi:type="dcterms:W3CDTF">2024-06-17T10:23:00Z</dcterms:created>
  <dcterms:modified xsi:type="dcterms:W3CDTF">2024-06-17T10:23:00Z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0x010100C551A659AB8FAA4E92A24157D73A27F3</vt:lpwstr>
  </property>
</Properties>
</file>